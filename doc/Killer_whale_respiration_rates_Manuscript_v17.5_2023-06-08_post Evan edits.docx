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D6C1" w14:textId="77777777" w:rsidR="00F04358" w:rsidRPr="00084815" w:rsidRDefault="00F04358" w:rsidP="00F04358">
      <w:pPr>
        <w:rPr>
          <w:sz w:val="32"/>
          <w:szCs w:val="32"/>
        </w:rPr>
      </w:pPr>
      <w:r w:rsidRPr="00084815">
        <w:rPr>
          <w:sz w:val="32"/>
          <w:szCs w:val="32"/>
        </w:rPr>
        <w:t>Killer whale respiration rates</w:t>
      </w:r>
    </w:p>
    <w:p w14:paraId="3A9AA5BF" w14:textId="77777777" w:rsidR="00F04358" w:rsidRPr="00084815" w:rsidRDefault="00F04358" w:rsidP="00F04358"/>
    <w:p w14:paraId="59D55EFC" w14:textId="77777777" w:rsidR="00F04358" w:rsidRPr="00084815" w:rsidRDefault="00F04358" w:rsidP="00F04358"/>
    <w:p w14:paraId="69A9D824" w14:textId="77777777" w:rsidR="00F04358" w:rsidRPr="00084815" w:rsidRDefault="00F04358" w:rsidP="002E526F">
      <w:pPr>
        <w:shd w:val="clear" w:color="auto" w:fill="FFFFFF"/>
        <w:spacing w:before="300" w:after="150"/>
        <w:outlineLvl w:val="0"/>
        <w:rPr>
          <w:color w:val="002145"/>
          <w:kern w:val="36"/>
        </w:rPr>
      </w:pPr>
      <w:r w:rsidRPr="00084815">
        <w:t>Tess M. McRae</w:t>
      </w:r>
      <w:r w:rsidRPr="00084815">
        <w:rPr>
          <w:vertAlign w:val="superscript"/>
        </w:rPr>
        <w:t>1*</w:t>
      </w:r>
      <w:r w:rsidRPr="00084815">
        <w:t>, Beth L. Volpov</w:t>
      </w:r>
      <w:r w:rsidRPr="00084815">
        <w:rPr>
          <w:vertAlign w:val="superscript"/>
        </w:rPr>
        <w:t>1</w:t>
      </w:r>
      <w:r w:rsidRPr="00084815">
        <w:t>, Evan Sidrow</w:t>
      </w:r>
      <w:r w:rsidRPr="00084815">
        <w:rPr>
          <w:vertAlign w:val="superscript"/>
        </w:rPr>
        <w:t>2</w:t>
      </w:r>
      <w:r w:rsidRPr="00084815">
        <w:t>, Sarah M. E. Fortune</w:t>
      </w:r>
      <w:r w:rsidRPr="00084815">
        <w:rPr>
          <w:vertAlign w:val="superscript"/>
        </w:rPr>
        <w:t>1,3</w:t>
      </w:r>
      <w:r w:rsidRPr="00084815">
        <w:t xml:space="preserve">, </w:t>
      </w:r>
      <w:commentRangeStart w:id="0"/>
      <w:r w:rsidR="00933C3F" w:rsidRPr="00084815">
        <w:rPr>
          <w:color w:val="002145"/>
          <w:kern w:val="36"/>
        </w:rPr>
        <w:t>Marie Auger-Méthé</w:t>
      </w:r>
      <w:r w:rsidR="00933C3F" w:rsidRPr="00084815">
        <w:rPr>
          <w:color w:val="002145"/>
          <w:kern w:val="36"/>
          <w:vertAlign w:val="superscript"/>
        </w:rPr>
        <w:t>2,4</w:t>
      </w:r>
      <w:r w:rsidR="00933C3F" w:rsidRPr="00084815">
        <w:t>,</w:t>
      </w:r>
      <w:r w:rsidR="002E526F" w:rsidRPr="00084815">
        <w:t xml:space="preserve"> </w:t>
      </w:r>
      <w:r w:rsidR="00933C3F" w:rsidRPr="00084815">
        <w:t>Nancy Heckman</w:t>
      </w:r>
      <w:commentRangeEnd w:id="0"/>
      <w:r w:rsidR="00933C3F" w:rsidRPr="00084815">
        <w:rPr>
          <w:rStyle w:val="CommentReference"/>
          <w:sz w:val="24"/>
          <w:szCs w:val="24"/>
        </w:rPr>
        <w:commentReference w:id="0"/>
      </w:r>
      <w:r w:rsidR="00933C3F" w:rsidRPr="00084815">
        <w:rPr>
          <w:color w:val="002145"/>
          <w:kern w:val="36"/>
          <w:vertAlign w:val="superscript"/>
        </w:rPr>
        <w:t xml:space="preserve"> 2</w:t>
      </w:r>
      <w:r w:rsidR="00933C3F" w:rsidRPr="00084815">
        <w:t xml:space="preserve">, </w:t>
      </w:r>
      <w:r w:rsidRPr="00084815">
        <w:t>Andrew W. Trites</w:t>
      </w:r>
      <w:r w:rsidRPr="00084815">
        <w:rPr>
          <w:vertAlign w:val="superscript"/>
        </w:rPr>
        <w:t>1</w:t>
      </w:r>
    </w:p>
    <w:p w14:paraId="33D5BAD1" w14:textId="77777777" w:rsidR="00F04358" w:rsidRPr="00084815" w:rsidRDefault="00F04358" w:rsidP="00F04358"/>
    <w:p w14:paraId="296CA052" w14:textId="77777777" w:rsidR="00F04358" w:rsidRPr="00084815" w:rsidRDefault="00F04358" w:rsidP="00F04358">
      <w:pPr>
        <w:rPr>
          <w:vertAlign w:val="superscript"/>
        </w:rPr>
      </w:pPr>
    </w:p>
    <w:p w14:paraId="474F2CB3" w14:textId="77777777" w:rsidR="00F04358" w:rsidRPr="00084815" w:rsidRDefault="00F04358" w:rsidP="00F04358">
      <w:r w:rsidRPr="00084815">
        <w:rPr>
          <w:vertAlign w:val="superscript"/>
        </w:rPr>
        <w:t>1</w:t>
      </w:r>
      <w:r w:rsidRPr="00084815">
        <w:t xml:space="preserve"> Marine Mammal Research Unit, Institute for the Oceans and Fisheries,</w:t>
      </w:r>
      <w:r w:rsidRPr="00084815">
        <w:rPr>
          <w:vertAlign w:val="superscript"/>
        </w:rPr>
        <w:t xml:space="preserve"> </w:t>
      </w:r>
      <w:r w:rsidRPr="00084815">
        <w:t xml:space="preserve">University of British Columbia, Vancouver, BC, Canada </w:t>
      </w:r>
    </w:p>
    <w:p w14:paraId="4372B0BC" w14:textId="77777777" w:rsidR="00F04358" w:rsidRPr="00084815" w:rsidRDefault="00F04358" w:rsidP="00F04358"/>
    <w:p w14:paraId="21F2F0BE" w14:textId="77777777" w:rsidR="00F04358" w:rsidRPr="00084815" w:rsidRDefault="00F04358" w:rsidP="00F04358">
      <w:r w:rsidRPr="00084815">
        <w:rPr>
          <w:vertAlign w:val="superscript"/>
        </w:rPr>
        <w:t>2</w:t>
      </w:r>
      <w:r w:rsidRPr="00084815">
        <w:t xml:space="preserve"> Department of Statistics,</w:t>
      </w:r>
      <w:r w:rsidRPr="00084815">
        <w:rPr>
          <w:vertAlign w:val="superscript"/>
        </w:rPr>
        <w:t xml:space="preserve"> </w:t>
      </w:r>
      <w:r w:rsidRPr="00084815">
        <w:t xml:space="preserve">University of British Columbia, Vancouver, BC, Canada </w:t>
      </w:r>
    </w:p>
    <w:p w14:paraId="000A77B4" w14:textId="77777777" w:rsidR="00F04358" w:rsidRPr="00084815" w:rsidRDefault="00F04358" w:rsidP="00F04358">
      <w:pPr>
        <w:rPr>
          <w:vertAlign w:val="superscript"/>
        </w:rPr>
      </w:pPr>
    </w:p>
    <w:p w14:paraId="2C9EDD3A" w14:textId="77777777" w:rsidR="00F04358" w:rsidRPr="00084815" w:rsidRDefault="00F04358" w:rsidP="00F04358">
      <w:r w:rsidRPr="00084815">
        <w:rPr>
          <w:vertAlign w:val="superscript"/>
        </w:rPr>
        <w:t>3</w:t>
      </w:r>
      <w:r w:rsidRPr="00084815">
        <w:t xml:space="preserve"> Current address: Department of Oceanography, Dalhousie University, Halifax, NS, Canada</w:t>
      </w:r>
    </w:p>
    <w:p w14:paraId="6599D3AF" w14:textId="77777777" w:rsidR="00933C3F" w:rsidRPr="00084815" w:rsidRDefault="00933C3F" w:rsidP="00933C3F">
      <w:pPr>
        <w:rPr>
          <w:vertAlign w:val="superscript"/>
        </w:rPr>
      </w:pPr>
    </w:p>
    <w:p w14:paraId="595AD157" w14:textId="77777777" w:rsidR="00933C3F" w:rsidRPr="00084815" w:rsidRDefault="00933C3F" w:rsidP="00933C3F">
      <w:r w:rsidRPr="00084815">
        <w:rPr>
          <w:vertAlign w:val="superscript"/>
        </w:rPr>
        <w:t>4</w:t>
      </w:r>
      <w:r w:rsidRPr="00084815">
        <w:t xml:space="preserve"> Marine Mammal Research Unit, Institute for the Oceans and Fisheries,</w:t>
      </w:r>
      <w:r w:rsidRPr="00084815">
        <w:rPr>
          <w:vertAlign w:val="superscript"/>
        </w:rPr>
        <w:t xml:space="preserve"> </w:t>
      </w:r>
      <w:r w:rsidRPr="00084815">
        <w:t xml:space="preserve">University of British Columbia, Vancouver, BC, Canada </w:t>
      </w:r>
    </w:p>
    <w:p w14:paraId="0C1DDE9C" w14:textId="77777777" w:rsidR="00933C3F" w:rsidRPr="00084815" w:rsidRDefault="00933C3F" w:rsidP="00F04358"/>
    <w:p w14:paraId="70F1BEA4" w14:textId="77777777" w:rsidR="00933C3F" w:rsidRPr="00084815" w:rsidRDefault="00933C3F" w:rsidP="00F04358"/>
    <w:p w14:paraId="052B8DB9" w14:textId="77777777" w:rsidR="00F04358" w:rsidRPr="00084815" w:rsidRDefault="00F04358" w:rsidP="00F04358"/>
    <w:p w14:paraId="72E8944C" w14:textId="77777777" w:rsidR="00F04358" w:rsidRPr="00084815" w:rsidRDefault="00F04358" w:rsidP="00F04358"/>
    <w:p w14:paraId="5F8E1A40" w14:textId="77777777" w:rsidR="00933C3F" w:rsidRPr="00084815" w:rsidRDefault="00933C3F" w:rsidP="00F04358"/>
    <w:p w14:paraId="6991DFCA" w14:textId="77777777" w:rsidR="00933C3F" w:rsidRPr="00084815" w:rsidRDefault="00933C3F" w:rsidP="00F04358"/>
    <w:p w14:paraId="1C4340B8" w14:textId="77777777" w:rsidR="00933C3F" w:rsidRPr="00084815" w:rsidRDefault="00933C3F" w:rsidP="00F04358"/>
    <w:p w14:paraId="5B16A1BE" w14:textId="77777777" w:rsidR="00933C3F" w:rsidRPr="00084815" w:rsidRDefault="00933C3F" w:rsidP="00F04358"/>
    <w:p w14:paraId="0E47DA22" w14:textId="77777777" w:rsidR="00933C3F" w:rsidRPr="00084815" w:rsidRDefault="00933C3F" w:rsidP="00F04358"/>
    <w:p w14:paraId="7587F13D" w14:textId="77777777" w:rsidR="00933C3F" w:rsidRPr="00084815" w:rsidRDefault="00933C3F" w:rsidP="00F04358"/>
    <w:p w14:paraId="7B3E9569" w14:textId="77777777" w:rsidR="00933C3F" w:rsidRPr="00084815" w:rsidRDefault="00933C3F" w:rsidP="00F04358"/>
    <w:p w14:paraId="2AF6DED9" w14:textId="77777777" w:rsidR="00F04358" w:rsidRPr="00084815" w:rsidRDefault="00F04358" w:rsidP="00F04358"/>
    <w:p w14:paraId="5BCFEE7E" w14:textId="77777777" w:rsidR="00F04358" w:rsidRPr="00084815" w:rsidRDefault="00F04358" w:rsidP="00F04358"/>
    <w:p w14:paraId="52FD3270" w14:textId="77777777" w:rsidR="00F04358" w:rsidRPr="00084815" w:rsidRDefault="00F04358" w:rsidP="00F04358"/>
    <w:p w14:paraId="5684C449" w14:textId="77777777" w:rsidR="00F04358" w:rsidRPr="00084815" w:rsidRDefault="00F04358" w:rsidP="00F04358">
      <w:r w:rsidRPr="00084815">
        <w:t>* Corresponding author</w:t>
      </w:r>
    </w:p>
    <w:p w14:paraId="3E6AF6F1" w14:textId="77777777" w:rsidR="00933C3F" w:rsidRPr="00084815" w:rsidRDefault="00F04358" w:rsidP="00F04358">
      <w:r w:rsidRPr="00084815">
        <w:t>E-mail: t.mcrae@oceans.ubc.ca (TMM)</w:t>
      </w:r>
    </w:p>
    <w:p w14:paraId="28904DE6" w14:textId="77777777" w:rsidR="00C07826" w:rsidRPr="004C14D4" w:rsidRDefault="00933C3F" w:rsidP="006203F4">
      <w:pPr>
        <w:snapToGrid w:val="0"/>
        <w:spacing w:after="120"/>
        <w:rPr>
          <w:b/>
          <w:bCs/>
        </w:rPr>
      </w:pPr>
      <w:r w:rsidRPr="00084815">
        <w:br w:type="page"/>
      </w:r>
      <w:commentRangeStart w:id="1"/>
      <w:r w:rsidR="008A537E" w:rsidRPr="004C14D4">
        <w:rPr>
          <w:b/>
          <w:bCs/>
          <w:sz w:val="36"/>
          <w:szCs w:val="36"/>
        </w:rPr>
        <w:lastRenderedPageBreak/>
        <w:t>Abstract</w:t>
      </w:r>
      <w:commentRangeEnd w:id="1"/>
      <w:r w:rsidR="00AC0424">
        <w:rPr>
          <w:rStyle w:val="CommentReference"/>
          <w:rFonts w:asciiTheme="minorHAnsi" w:eastAsiaTheme="minorHAnsi" w:hAnsiTheme="minorHAnsi" w:cstheme="minorBidi"/>
          <w:lang w:val="en-US"/>
        </w:rPr>
        <w:commentReference w:id="1"/>
      </w:r>
    </w:p>
    <w:p w14:paraId="43093BEF" w14:textId="54E15F29" w:rsidR="00572B11" w:rsidRPr="00234585" w:rsidRDefault="00572B11" w:rsidP="006203F4">
      <w:pPr>
        <w:snapToGrid w:val="0"/>
        <w:spacing w:after="120"/>
        <w:ind w:firstLine="720"/>
      </w:pPr>
      <w:r w:rsidRPr="007577AB">
        <w:t xml:space="preserve">Knowing the rate at which killer whales breathe while resting, </w:t>
      </w:r>
      <w:proofErr w:type="gramStart"/>
      <w:r w:rsidRPr="007577AB">
        <w:t>travelling</w:t>
      </w:r>
      <w:proofErr w:type="gramEnd"/>
      <w:r w:rsidRPr="007577AB">
        <w:t xml:space="preserve"> and foraging is a means </w:t>
      </w:r>
      <w:r w:rsidR="00DE1888">
        <w:t>to determine</w:t>
      </w:r>
      <w:r w:rsidRPr="007577AB">
        <w:t xml:space="preserve"> their energy expenditures and ultimately </w:t>
      </w:r>
      <w:r w:rsidR="00DE1888">
        <w:t xml:space="preserve">their </w:t>
      </w:r>
      <w:r w:rsidRPr="007577AB">
        <w:t xml:space="preserve">food requirements. However, it is uncertain whether killer whales take only single breaths between dives, and how their breathing rates vary among behaviours. We tested the single breath assumption, and calculated activity-specific </w:t>
      </w:r>
      <w:r w:rsidR="00D723B8" w:rsidRPr="007577AB">
        <w:t>respiration</w:t>
      </w:r>
      <w:r w:rsidRPr="007577AB">
        <w:t xml:space="preserve"> rates using video from UAV drones and concurrent biologging data from southern and northern resident killer whales equipped with CATS tags. We identified behavioural states from drone </w:t>
      </w:r>
      <w:r w:rsidR="00D723B8" w:rsidRPr="007577AB">
        <w:t>footage and</w:t>
      </w:r>
      <w:r w:rsidRPr="007577AB">
        <w:t xml:space="preserve"> matched them to time-depth data from the CATS tags to label different dive types. We then used the labelled dives</w:t>
      </w:r>
      <w:r w:rsidR="00AB6F66">
        <w:t xml:space="preserve"> and a minimum dive threshold of 0.5 m </w:t>
      </w:r>
      <w:r w:rsidRPr="007577AB">
        <w:t>to develop hierarchical hidden Markov models (HHMM) to define tracks and</w:t>
      </w:r>
      <w:r w:rsidR="00AB6F66">
        <w:t xml:space="preserve"> estimate respiration rates for</w:t>
      </w:r>
      <w:r w:rsidRPr="007577AB">
        <w:t xml:space="preserve"> predict</w:t>
      </w:r>
      <w:r w:rsidR="00AB6F66">
        <w:t>ed</w:t>
      </w:r>
      <w:r w:rsidRPr="007577AB">
        <w:t xml:space="preserve"> behavioural states of unknown tracks (series of dives without video). We found that killer whales breathe once per surface interval for all behavioural states except when logging</w:t>
      </w:r>
      <w:r w:rsidR="0057314E">
        <w:t xml:space="preserve"> </w:t>
      </w:r>
      <w:r w:rsidR="00D84B06">
        <w:t>(</w:t>
      </w:r>
      <w:r w:rsidR="0057314E">
        <w:t>2</w:t>
      </w:r>
      <w:r w:rsidR="008A0D8A">
        <w:t>-3</w:t>
      </w:r>
      <w:r w:rsidR="0057314E">
        <w:t xml:space="preserve"> breaths per surface interval</w:t>
      </w:r>
      <w:r w:rsidRPr="007577AB">
        <w:t>), which did not occur fo</w:t>
      </w:r>
      <w:r w:rsidR="007577AB">
        <w:t>r</w:t>
      </w:r>
      <w:r w:rsidRPr="007577AB">
        <w:t xml:space="preserve"> durations</w:t>
      </w:r>
      <w:r w:rsidR="00C27821" w:rsidRPr="007577AB">
        <w:t xml:space="preserve"> </w:t>
      </w:r>
      <w:r w:rsidR="00334C2E" w:rsidRPr="005130FD">
        <w:rPr>
          <w:b/>
          <w:bCs/>
          <w:iCs/>
          <w:sz w:val="22"/>
          <w:szCs w:val="22"/>
        </w:rPr>
        <w:t>≥</w:t>
      </w:r>
      <w:r w:rsidR="00C27821" w:rsidRPr="007577AB">
        <w:t xml:space="preserve"> 10 min</w:t>
      </w:r>
      <w:r w:rsidRPr="007577AB">
        <w:t>. Breaths</w:t>
      </w:r>
      <w:r>
        <w:t xml:space="preserve"> per minute for females averaged</w:t>
      </w:r>
      <w:r w:rsidRPr="00234585">
        <w:t xml:space="preserve"> 1.6 </w:t>
      </w:r>
      <w:r>
        <w:t xml:space="preserve">while </w:t>
      </w:r>
      <w:r w:rsidRPr="00234585">
        <w:t xml:space="preserve">travelling, 1.5 </w:t>
      </w:r>
      <w:r>
        <w:t xml:space="preserve">while </w:t>
      </w:r>
      <w:r w:rsidRPr="00234585">
        <w:t xml:space="preserve">foraging, and 1.2 </w:t>
      </w:r>
      <w:r>
        <w:t>while</w:t>
      </w:r>
      <w:r w:rsidRPr="00234585">
        <w:t xml:space="preserve"> resting</w:t>
      </w:r>
      <w:r>
        <w:t>. In contrast,</w:t>
      </w:r>
      <w:r w:rsidRPr="00234585">
        <w:t xml:space="preserve"> respiration rates of</w:t>
      </w:r>
      <w:r>
        <w:t xml:space="preserve"> males were</w:t>
      </w:r>
      <w:r w:rsidRPr="00234585">
        <w:t xml:space="preserve"> 1.8 breaths min</w:t>
      </w:r>
      <w:r w:rsidRPr="00234585">
        <w:rPr>
          <w:vertAlign w:val="superscript"/>
        </w:rPr>
        <w:t>-1</w:t>
      </w:r>
      <w:r w:rsidRPr="00234585">
        <w:t xml:space="preserve"> </w:t>
      </w:r>
      <w:r>
        <w:t xml:space="preserve">while </w:t>
      </w:r>
      <w:r w:rsidRPr="00234585">
        <w:t xml:space="preserve">travelling, 1.7 </w:t>
      </w:r>
      <w:r>
        <w:t xml:space="preserve">while </w:t>
      </w:r>
      <w:r w:rsidRPr="00234585">
        <w:t xml:space="preserve">foraging, and 1.3 </w:t>
      </w:r>
      <w:r>
        <w:t xml:space="preserve">while </w:t>
      </w:r>
      <w:r w:rsidRPr="00234585">
        <w:t xml:space="preserve">resting. </w:t>
      </w:r>
      <w:r>
        <w:t xml:space="preserve">Assuming tidal volume of exchanged air is </w:t>
      </w:r>
      <w:r w:rsidR="007577AB">
        <w:t>mass</w:t>
      </w:r>
      <w:r w:rsidR="0018658C">
        <w:t>-</w:t>
      </w:r>
      <w:r w:rsidR="007577AB">
        <w:t>specific</w:t>
      </w:r>
      <w:r>
        <w:t>, the females in our study consumed</w:t>
      </w:r>
      <w:r w:rsidRPr="00234585">
        <w:t xml:space="preserve"> </w:t>
      </w:r>
      <w:r w:rsidR="007577AB">
        <w:t>2.5</w:t>
      </w:r>
      <w:r w:rsidRPr="00234585">
        <w:t>–</w:t>
      </w:r>
      <w:r w:rsidR="007577AB">
        <w:t>18.3</w:t>
      </w:r>
      <w:r w:rsidRPr="00234585">
        <w:t xml:space="preserve"> L O</w:t>
      </w:r>
      <w:r w:rsidRPr="00234585">
        <w:rPr>
          <w:vertAlign w:val="subscript"/>
        </w:rPr>
        <w:t>2</w:t>
      </w:r>
      <w:r w:rsidRPr="00234585">
        <w:t xml:space="preserve"> min</w:t>
      </w:r>
      <w:r w:rsidRPr="00234585">
        <w:rPr>
          <w:vertAlign w:val="superscript"/>
        </w:rPr>
        <w:t xml:space="preserve">-1 </w:t>
      </w:r>
      <w:r>
        <w:t xml:space="preserve">compared with </w:t>
      </w:r>
      <w:r w:rsidR="007577AB">
        <w:t>14.3</w:t>
      </w:r>
      <w:r w:rsidRPr="00234585">
        <w:t>–</w:t>
      </w:r>
      <w:r w:rsidR="007577AB">
        <w:t>59.8</w:t>
      </w:r>
      <w:r w:rsidRPr="00234585">
        <w:t xml:space="preserve"> L O</w:t>
      </w:r>
      <w:r w:rsidRPr="00234585">
        <w:rPr>
          <w:vertAlign w:val="subscript"/>
        </w:rPr>
        <w:t>2</w:t>
      </w:r>
      <w:r w:rsidRPr="00234585">
        <w:t xml:space="preserve"> min</w:t>
      </w:r>
      <w:r w:rsidRPr="00234585">
        <w:rPr>
          <w:vertAlign w:val="superscript"/>
        </w:rPr>
        <w:t>-1</w:t>
      </w:r>
      <w:r w:rsidRPr="00234585">
        <w:t xml:space="preserve"> </w:t>
      </w:r>
      <w:r>
        <w:t>for males</w:t>
      </w:r>
      <w:r w:rsidR="007577AB">
        <w:t xml:space="preserve"> across all behaviours</w:t>
      </w:r>
      <w:r>
        <w:t xml:space="preserve">. </w:t>
      </w:r>
      <w:r w:rsidRPr="00234585">
        <w:t xml:space="preserve">Our </w:t>
      </w:r>
      <w:r>
        <w:t>findings</w:t>
      </w:r>
      <w:r w:rsidRPr="00234585">
        <w:t xml:space="preserve"> </w:t>
      </w:r>
      <w:r>
        <w:t xml:space="preserve">confirm that killer whales take single breaths between </w:t>
      </w:r>
      <w:r w:rsidR="00D723B8">
        <w:t>dives and</w:t>
      </w:r>
      <w:r>
        <w:t xml:space="preserve"> </w:t>
      </w:r>
      <w:r w:rsidRPr="00234585">
        <w:t>indicate that</w:t>
      </w:r>
      <w:r>
        <w:t xml:space="preserve"> energy expenditure derived from respiration</w:t>
      </w:r>
      <w:r w:rsidR="00D723B8">
        <w:t>s</w:t>
      </w:r>
      <w:r>
        <w:t xml:space="preserve"> requires using</w:t>
      </w:r>
      <w:r w:rsidRPr="00234585">
        <w:t xml:space="preserve"> </w:t>
      </w:r>
      <w:r>
        <w:t xml:space="preserve">sex- and behavioural-specific </w:t>
      </w:r>
      <w:r w:rsidRPr="00234585">
        <w:t xml:space="preserve">respiration rates. These findings can be applied to bioenergetics models on an activity-specific basis, and contribute towards </w:t>
      </w:r>
      <w:r>
        <w:t>obtaining better</w:t>
      </w:r>
      <w:r w:rsidRPr="00234585">
        <w:t xml:space="preserve"> predictions of dive behaviours, energy expenditure and the </w:t>
      </w:r>
      <w:r>
        <w:t>food requirements</w:t>
      </w:r>
      <w:r w:rsidRPr="00234585">
        <w:t xml:space="preserve"> of </w:t>
      </w:r>
      <w:r>
        <w:t>apex</w:t>
      </w:r>
      <w:r w:rsidRPr="00234585">
        <w:t xml:space="preserve"> predators. </w:t>
      </w:r>
    </w:p>
    <w:p w14:paraId="544D0F52" w14:textId="77777777" w:rsidR="001A6122" w:rsidRDefault="001A6122" w:rsidP="006203F4">
      <w:pPr>
        <w:snapToGrid w:val="0"/>
        <w:spacing w:after="120"/>
      </w:pPr>
      <w:r>
        <w:br w:type="page"/>
      </w:r>
    </w:p>
    <w:p w14:paraId="2B51B247" w14:textId="77777777" w:rsidR="00475491" w:rsidRPr="00572B11" w:rsidRDefault="00475491" w:rsidP="006203F4">
      <w:pPr>
        <w:snapToGrid w:val="0"/>
        <w:spacing w:after="120"/>
        <w:rPr>
          <w:b/>
          <w:bCs/>
          <w:color w:val="000000" w:themeColor="text1"/>
          <w:sz w:val="36"/>
          <w:szCs w:val="36"/>
        </w:rPr>
      </w:pPr>
      <w:r w:rsidRPr="00572B11">
        <w:rPr>
          <w:b/>
          <w:bCs/>
          <w:color w:val="000000" w:themeColor="text1"/>
          <w:sz w:val="36"/>
          <w:szCs w:val="36"/>
        </w:rPr>
        <w:lastRenderedPageBreak/>
        <w:t>Introduction</w:t>
      </w:r>
    </w:p>
    <w:p w14:paraId="78312070" w14:textId="092018B5" w:rsidR="00475491" w:rsidRPr="00572B11" w:rsidRDefault="00475491" w:rsidP="006203F4">
      <w:pPr>
        <w:snapToGrid w:val="0"/>
        <w:spacing w:after="120"/>
        <w:ind w:firstLine="720"/>
        <w:rPr>
          <w:color w:val="000000" w:themeColor="text1"/>
        </w:rPr>
      </w:pPr>
      <w:r w:rsidRPr="00572B11">
        <w:rPr>
          <w:color w:val="000000" w:themeColor="text1"/>
        </w:rPr>
        <w:t xml:space="preserve">Respiration rates </w:t>
      </w:r>
      <w:r w:rsidR="00DE1888">
        <w:rPr>
          <w:color w:val="000000" w:themeColor="text1"/>
        </w:rPr>
        <w:t xml:space="preserve">have </w:t>
      </w:r>
      <w:r w:rsidRPr="00572B11">
        <w:rPr>
          <w:color w:val="000000" w:themeColor="text1"/>
        </w:rPr>
        <w:t>be</w:t>
      </w:r>
      <w:r w:rsidR="00F2036E">
        <w:rPr>
          <w:color w:val="000000" w:themeColor="text1"/>
        </w:rPr>
        <w:t>en</w:t>
      </w:r>
      <w:r w:rsidRPr="00572B11">
        <w:rPr>
          <w:color w:val="000000" w:themeColor="text1"/>
        </w:rPr>
        <w:t xml:space="preserve"> used to calculate field metabolic rates (FMR), oxygen consumption (VO</w:t>
      </w:r>
      <w:r w:rsidRPr="00572B11">
        <w:rPr>
          <w:color w:val="000000" w:themeColor="text1"/>
          <w:vertAlign w:val="subscript"/>
        </w:rPr>
        <w:t>2</w:t>
      </w:r>
      <w:r w:rsidRPr="00572B11">
        <w:rPr>
          <w:color w:val="000000" w:themeColor="text1"/>
        </w:rPr>
        <w:t>) and energy expenditure of cetaceans</w:t>
      </w:r>
      <w:commentRangeStart w:id="2"/>
      <w:r w:rsidRPr="00572B11">
        <w:rPr>
          <w:color w:val="000000" w:themeColor="text1"/>
        </w:rPr>
        <w:t xml:space="preserve"> </w:t>
      </w:r>
      <w:r w:rsidRPr="00572B11">
        <w:rPr>
          <w:color w:val="000000" w:themeColor="text1"/>
        </w:rPr>
        <w:fldChar w:fldCharType="begin"/>
      </w:r>
      <w:r w:rsidR="00AC0424">
        <w:rPr>
          <w:color w:val="000000" w:themeColor="text1"/>
        </w:rPr>
        <w:instrText xml:space="preserve"> ADDIN EN.CITE &lt;EndNote&gt;&lt;Cite&gt;&lt;Author&gt;Williams&lt;/Author&gt;&lt;Year&gt;2009&lt;/Year&gt;&lt;RecNum&gt;42&lt;/RecNum&gt;&lt;DisplayText&gt;(Williams and Noren, 2009, Roos, 2015)&lt;/DisplayText&gt;&lt;record&gt;&lt;rec-number&gt;42&lt;/rec-number&gt;&lt;foreign-keys&gt;&lt;key app="EN" db-id="v2wzxz507eexr4e2wf7v0ez1e9z95w0x9ded" timestamp="1681923416"&gt;42&lt;/key&gt;&lt;/foreign-keys&gt;&lt;ref-type name="Journal Article"&gt;17&lt;/ref-type&gt;&lt;contributors&gt;&lt;authors&gt;&lt;author&gt;Williams, Rob&lt;/author&gt;&lt;author&gt;Noren, Dawn P&lt;/author&gt;&lt;/authors&gt;&lt;/contributors&gt;&lt;titles&gt;&lt;title&gt;Swimming speed, respiration rate, and estimated cost of transport in adult killer whales&lt;/title&gt;&lt;secondary-title&gt;Marine Mammal Science&lt;/secondary-title&gt;&lt;/titles&gt;&lt;periodical&gt;&lt;full-title&gt;Marine Mammal Science&lt;/full-title&gt;&lt;/periodical&gt;&lt;pages&gt;327-350&lt;/pages&gt;&lt;volume&gt;25&lt;/volume&gt;&lt;number&gt;2&lt;/number&gt;&lt;dates&gt;&lt;year&gt;2009&lt;/year&gt;&lt;/dates&gt;&lt;isbn&gt;0824-0469&lt;/isbn&gt;&lt;urls&gt;&lt;/urls&gt;&lt;electronic-resource-num&gt;10.1111/j.1748-7692.2008.00255.x&lt;/electronic-resource-num&gt;&lt;/record&gt;&lt;/Cite&gt;&lt;Cite&gt;&lt;Author&gt;Roos&lt;/Author&gt;&lt;Year&gt;2015&lt;/Year&gt;&lt;RecNum&gt;43&lt;/RecNum&gt;&lt;record&gt;&lt;rec-number&gt;43&lt;/rec-number&gt;&lt;foreign-keys&gt;&lt;key app="EN" db-id="v2wzxz507eexr4e2wf7v0ez1e9z95w0x9ded" timestamp="1681923445"&gt;43&lt;/key&gt;&lt;/foreign-keys&gt;&lt;ref-type name="Thesis"&gt;32&lt;/ref-type&gt;&lt;contributors&gt;&lt;authors&gt;&lt;author&gt;Roos, Marjoleine MH&lt;/author&gt;&lt;/authors&gt;&lt;/contributors&gt;&lt;titles&gt;&lt;title&gt;&lt;style face="normal" font="default" size="100%"&gt;Respiration timing and underwater activity in killer whales (&lt;/style&gt;&lt;style face="italic" font="default" size="100%"&gt;Orcinus orca&lt;/style&gt;&lt;style face="normal" font="default" size="100%"&gt;)&lt;/style&gt;&lt;/title&gt;&lt;/titles&gt;&lt;volume&gt;Doctoral Dissertation&lt;/volume&gt;&lt;dates&gt;&lt;year&gt;2015&lt;/year&gt;&lt;/dates&gt;&lt;publisher&gt;University of St Andrews&lt;/publisher&gt;&lt;urls&gt;&lt;related-urls&gt;&lt;url&gt;http://hdl.handle.net/10023/6958&lt;/url&gt;&lt;/related-urls&gt;&lt;/urls&gt;&lt;/record&gt;&lt;/Cite&gt;&lt;/EndNote&gt;</w:instrText>
      </w:r>
      <w:r w:rsidRPr="00572B11">
        <w:rPr>
          <w:color w:val="000000" w:themeColor="text1"/>
        </w:rPr>
        <w:fldChar w:fldCharType="separate"/>
      </w:r>
      <w:r w:rsidR="00C02A6C" w:rsidRPr="00572B11">
        <w:rPr>
          <w:noProof/>
          <w:color w:val="000000" w:themeColor="text1"/>
        </w:rPr>
        <w:t>(Williams and Noren, 2009, Roos, 2015)</w:t>
      </w:r>
      <w:r w:rsidRPr="00572B11">
        <w:rPr>
          <w:color w:val="000000" w:themeColor="text1"/>
        </w:rPr>
        <w:fldChar w:fldCharType="end"/>
      </w:r>
      <w:commentRangeEnd w:id="2"/>
      <w:r w:rsidR="00D723B8">
        <w:rPr>
          <w:rStyle w:val="CommentReference"/>
          <w:rFonts w:asciiTheme="minorHAnsi" w:eastAsiaTheme="minorHAnsi" w:hAnsiTheme="minorHAnsi" w:cstheme="minorBidi"/>
          <w:lang w:val="en-US"/>
        </w:rPr>
        <w:commentReference w:id="2"/>
      </w:r>
      <w:r w:rsidRPr="00572B11">
        <w:rPr>
          <w:color w:val="000000" w:themeColor="text1"/>
        </w:rPr>
        <w:t xml:space="preserve">. </w:t>
      </w:r>
      <w:r w:rsidR="00DE1888">
        <w:rPr>
          <w:color w:val="000000" w:themeColor="text1"/>
        </w:rPr>
        <w:t>Breathes</w:t>
      </w:r>
      <w:r w:rsidR="00DE1888" w:rsidRPr="00572B11">
        <w:rPr>
          <w:color w:val="000000" w:themeColor="text1"/>
        </w:rPr>
        <w:t xml:space="preserve"> </w:t>
      </w:r>
      <w:r w:rsidRPr="00572B11">
        <w:rPr>
          <w:color w:val="000000" w:themeColor="text1"/>
        </w:rPr>
        <w:t xml:space="preserve">can be counted each time an animal surfaces </w:t>
      </w:r>
      <w:r w:rsidRPr="00572B11">
        <w:rPr>
          <w:color w:val="000000" w:themeColor="text1"/>
        </w:rPr>
        <w:fldChar w:fldCharType="begin">
          <w:fldData xml:space="preserve">PEVuZE5vdGU+PENpdGU+PEF1dGhvcj5XaWxsaWFtczwvQXV0aG9yPjxZZWFyPjIwMDk8L1llYXI+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</w:fldData>
        </w:fldChar>
      </w:r>
      <w:r w:rsidR="00C02A6C" w:rsidRPr="00572B11">
        <w:rPr>
          <w:color w:val="000000" w:themeColor="text1"/>
        </w:rPr>
        <w:instrText xml:space="preserve"> ADDIN EN.CITE </w:instrText>
      </w:r>
      <w:r w:rsidR="00C02A6C" w:rsidRPr="00572B11">
        <w:rPr>
          <w:color w:val="000000" w:themeColor="text1"/>
        </w:rPr>
        <w:fldChar w:fldCharType="begin">
          <w:fldData xml:space="preserve">PEVuZE5vdGU+PENpdGU+PEF1dGhvcj5XaWxsaWFtczwvQXV0aG9yPjxZZWFyPjIwMDk8L1llYXI+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</w:fldData>
        </w:fldChar>
      </w:r>
      <w:r w:rsidR="00C02A6C" w:rsidRPr="00572B11">
        <w:rPr>
          <w:color w:val="000000" w:themeColor="text1"/>
        </w:rPr>
        <w:instrText xml:space="preserve"> ADDIN EN.CITE.DATA </w:instrText>
      </w:r>
      <w:r w:rsidR="00C02A6C" w:rsidRPr="00572B11">
        <w:rPr>
          <w:color w:val="000000" w:themeColor="text1"/>
        </w:rPr>
      </w:r>
      <w:r w:rsidR="00C02A6C" w:rsidRPr="00572B11">
        <w:rPr>
          <w:color w:val="000000" w:themeColor="text1"/>
        </w:rPr>
        <w:fldChar w:fldCharType="end"/>
      </w:r>
      <w:r w:rsidRPr="00572B11">
        <w:rPr>
          <w:color w:val="000000" w:themeColor="text1"/>
        </w:rPr>
      </w:r>
      <w:r w:rsidRPr="00572B11">
        <w:rPr>
          <w:color w:val="000000" w:themeColor="text1"/>
        </w:rPr>
        <w:fldChar w:fldCharType="separate"/>
      </w:r>
      <w:r w:rsidR="00C02A6C" w:rsidRPr="00572B11">
        <w:rPr>
          <w:noProof/>
          <w:color w:val="000000" w:themeColor="text1"/>
        </w:rPr>
        <w:t>(Williams and Noren, 2009, Noren, 2011, Noren and Hauser, 2016)</w:t>
      </w:r>
      <w:r w:rsidRPr="00572B11">
        <w:rPr>
          <w:color w:val="000000" w:themeColor="text1"/>
        </w:rPr>
        <w:fldChar w:fldCharType="end"/>
      </w:r>
      <w:r w:rsidRPr="00572B11">
        <w:rPr>
          <w:color w:val="000000" w:themeColor="text1"/>
        </w:rPr>
        <w:t xml:space="preserve"> — and can be averaged over a series of dives to calculate respiration rates </w:t>
      </w:r>
      <w:r w:rsidRPr="00572B11">
        <w:rPr>
          <w:color w:val="000000" w:themeColor="text1"/>
        </w:rPr>
        <w:fldChar w:fldCharType="begin"/>
      </w:r>
      <w:r w:rsidR="00C02A6C" w:rsidRPr="00572B11">
        <w:rPr>
          <w:color w:val="000000" w:themeColor="text1"/>
        </w:rPr>
        <w:instrText xml:space="preserve"> ADDIN EN.CITE &lt;EndNote&gt;&lt;Cite&gt;&lt;Author&gt;Kriete&lt;/Author&gt;&lt;Year&gt;1995&lt;/Year&gt;&lt;RecNum&gt;51&lt;/RecNum&gt;&lt;DisplayText&gt;(Kriete,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Pr="00572B11">
        <w:rPr>
          <w:color w:val="000000" w:themeColor="text1"/>
        </w:rPr>
        <w:fldChar w:fldCharType="separate"/>
      </w:r>
      <w:r w:rsidR="00C02A6C" w:rsidRPr="00572B11">
        <w:rPr>
          <w:noProof/>
          <w:color w:val="000000" w:themeColor="text1"/>
        </w:rPr>
        <w:t>(Kriete, 1995)</w:t>
      </w:r>
      <w:r w:rsidRPr="00572B11">
        <w:rPr>
          <w:color w:val="000000" w:themeColor="text1"/>
        </w:rPr>
        <w:fldChar w:fldCharType="end"/>
      </w:r>
      <w:r w:rsidRPr="00572B11">
        <w:rPr>
          <w:color w:val="000000" w:themeColor="text1"/>
        </w:rPr>
        <w:t>. Respiration rate can then be used to calculate oxygen consumption (VO</w:t>
      </w:r>
      <w:r w:rsidRPr="00572B11">
        <w:rPr>
          <w:color w:val="000000" w:themeColor="text1"/>
          <w:vertAlign w:val="subscript"/>
        </w:rPr>
        <w:t>2</w:t>
      </w:r>
      <w:r w:rsidRPr="00572B11">
        <w:rPr>
          <w:color w:val="000000" w:themeColor="text1"/>
        </w:rPr>
        <w:t>) using measures of tidal volume (V</w:t>
      </w:r>
      <w:r w:rsidRPr="00572B11">
        <w:rPr>
          <w:color w:val="000000" w:themeColor="text1"/>
          <w:vertAlign w:val="subscript"/>
        </w:rPr>
        <w:t>T</w:t>
      </w:r>
      <w:r w:rsidRPr="00572B11">
        <w:rPr>
          <w:color w:val="000000" w:themeColor="text1"/>
        </w:rPr>
        <w:t>) and percentage of O</w:t>
      </w:r>
      <w:r w:rsidRPr="00572B11">
        <w:rPr>
          <w:color w:val="000000" w:themeColor="text1"/>
          <w:vertAlign w:val="subscript"/>
        </w:rPr>
        <w:t>2</w:t>
      </w:r>
      <w:r w:rsidRPr="00572B11">
        <w:rPr>
          <w:color w:val="000000" w:themeColor="text1"/>
        </w:rPr>
        <w:t xml:space="preserve"> extracted from inhaled air to calculate field metabolic rates</w:t>
      </w:r>
      <w:r w:rsidR="00F25F89">
        <w:rPr>
          <w:color w:val="000000" w:themeColor="text1"/>
        </w:rPr>
        <w:t xml:space="preserve"> that are </w:t>
      </w:r>
      <w:r w:rsidR="00DE1888">
        <w:rPr>
          <w:color w:val="000000" w:themeColor="text1"/>
        </w:rPr>
        <w:t xml:space="preserve">ultimately </w:t>
      </w:r>
      <w:r w:rsidR="00F25F89">
        <w:rPr>
          <w:color w:val="000000" w:themeColor="text1"/>
        </w:rPr>
        <w:t xml:space="preserve">needed to </w:t>
      </w:r>
      <w:r w:rsidR="00DE1888">
        <w:rPr>
          <w:color w:val="000000" w:themeColor="text1"/>
        </w:rPr>
        <w:t>estimate prey requirements</w:t>
      </w:r>
      <w:r w:rsidRPr="00572B11">
        <w:rPr>
          <w:color w:val="000000" w:themeColor="text1"/>
        </w:rPr>
        <w:t xml:space="preserve">. </w:t>
      </w:r>
    </w:p>
    <w:p w14:paraId="0FB64FF1" w14:textId="77777777" w:rsidR="00475491" w:rsidRPr="00572B11" w:rsidRDefault="00475491" w:rsidP="006203F4">
      <w:pPr>
        <w:snapToGrid w:val="0"/>
        <w:spacing w:after="120"/>
        <w:ind w:firstLine="720"/>
        <w:rPr>
          <w:color w:val="000000" w:themeColor="text1"/>
        </w:rPr>
      </w:pPr>
      <w:r w:rsidRPr="00572B11">
        <w:rPr>
          <w:color w:val="000000" w:themeColor="text1"/>
        </w:rPr>
        <w:t>Killer whales have been assumed to only take a single breath between dives. Previous studies have estimated VO</w:t>
      </w:r>
      <w:r w:rsidRPr="00572B11">
        <w:rPr>
          <w:color w:val="000000" w:themeColor="text1"/>
          <w:vertAlign w:val="subscript"/>
        </w:rPr>
        <w:t>2</w:t>
      </w:r>
      <w:r w:rsidRPr="00572B11">
        <w:rPr>
          <w:color w:val="000000" w:themeColor="text1"/>
        </w:rPr>
        <w:t xml:space="preserve"> of free-ranging killer whales based on qualitative field observations </w:t>
      </w:r>
      <w:r w:rsidRPr="00572B11">
        <w:rPr>
          <w:color w:val="000000" w:themeColor="text1"/>
        </w:rPr>
        <w:fldChar w:fldCharType="begin"/>
      </w:r>
      <w:r w:rsidR="00C02A6C" w:rsidRPr="00572B11">
        <w:rPr>
          <w:color w:val="000000" w:themeColor="text1"/>
        </w:rPr>
        <w:instrText xml:space="preserve"> ADDIN EN.CITE &lt;EndNote&gt;&lt;Cite&gt;&lt;Author&gt;Miller&lt;/Author&gt;&lt;Year&gt;2010&lt;/Year&gt;&lt;RecNum&gt;45&lt;/RecNum&gt;&lt;DisplayText&gt;(Miller et al., 2010)&lt;/DisplayText&gt;&lt;record&gt;&lt;rec-number&gt;45&lt;/rec-number&gt;&lt;foreign-keys&gt;&lt;key app="EN" db-id="v2wzxz507eexr4e2wf7v0ez1e9z95w0x9ded" timestamp="1681923503"&gt;45&lt;/key&gt;&lt;/foreign-keys&gt;&lt;ref-type name="Journal Article"&gt;17&lt;/ref-type&gt;&lt;contributors&gt;&lt;authors&gt;&lt;author&gt;Miller, Patrick J. O.&lt;/author&gt;&lt;author&gt;Shapiro, Ari Daniel&lt;/author&gt;&lt;author&gt;Deecke, Volker Bernt&lt;/author&gt;&lt;/authors&gt;&lt;/contributors&gt;&lt;titles&gt;&lt;title&gt;&lt;style face="normal" font="default" size="100%"&gt;The diving behaviour of mammal-eating killer whales (&lt;/style&gt;&lt;style face="italic" font="default" size="100%"&gt;Orcinus orca&lt;/style&gt;&lt;style face="normal" font="default" size="100%"&gt;): variations with ecological not physiological factors&lt;/style&gt;&lt;/title&gt;&lt;secondary-title&gt;Canadian Journal of Zoology&lt;/secondary-title&gt;&lt;/titles&gt;&lt;periodical&gt;&lt;full-title&gt;Canadian Journal of zoology&lt;/full-title&gt;&lt;/periodical&gt;&lt;pages&gt;1103-1112&lt;/pages&gt;&lt;volume&gt;88&lt;/volume&gt;&lt;number&gt;11&lt;/number&gt;&lt;dates&gt;&lt;year&gt;2010&lt;/year&gt;&lt;/dates&gt;&lt;isbn&gt;0008-4301&lt;/isbn&gt;&lt;urls&gt;&lt;/urls&gt;&lt;electronic-resource-num&gt;10.1139/Z10-080&lt;/electronic-resource-num&gt;&lt;/record&gt;&lt;/Cite&gt;&lt;/EndNote&gt;</w:instrText>
      </w:r>
      <w:r w:rsidRPr="00572B11">
        <w:rPr>
          <w:color w:val="000000" w:themeColor="text1"/>
        </w:rPr>
        <w:fldChar w:fldCharType="separate"/>
      </w:r>
      <w:r w:rsidR="00C02A6C" w:rsidRPr="00572B11">
        <w:rPr>
          <w:noProof/>
          <w:color w:val="000000" w:themeColor="text1"/>
        </w:rPr>
        <w:t>(Miller et al., 2010)</w:t>
      </w:r>
      <w:r w:rsidRPr="00572B11">
        <w:rPr>
          <w:color w:val="000000" w:themeColor="text1"/>
        </w:rPr>
        <w:fldChar w:fldCharType="end"/>
      </w:r>
      <w:r w:rsidRPr="00572B11">
        <w:rPr>
          <w:color w:val="000000" w:themeColor="text1"/>
        </w:rPr>
        <w:t xml:space="preserve"> or acoustic recordings that captured respirations </w:t>
      </w:r>
      <w:r w:rsidRPr="00572B11">
        <w:rPr>
          <w:color w:val="000000" w:themeColor="text1"/>
        </w:rPr>
        <w:fldChar w:fldCharType="begin"/>
      </w:r>
      <w:r w:rsidR="00C02A6C" w:rsidRPr="00572B11">
        <w:rPr>
          <w:color w:val="000000" w:themeColor="text1"/>
        </w:rPr>
        <w: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instrText>
      </w:r>
      <w:r w:rsidRPr="00572B11">
        <w:rPr>
          <w:color w:val="000000" w:themeColor="text1"/>
        </w:rPr>
        <w:fldChar w:fldCharType="separate"/>
      </w:r>
      <w:r w:rsidR="00C02A6C" w:rsidRPr="00572B11">
        <w:rPr>
          <w:noProof/>
          <w:color w:val="000000" w:themeColor="text1"/>
        </w:rPr>
        <w:t>(Wright et al., 2017)</w:t>
      </w:r>
      <w:r w:rsidRPr="00572B11">
        <w:rPr>
          <w:color w:val="000000" w:themeColor="text1"/>
        </w:rPr>
        <w:fldChar w:fldCharType="end"/>
      </w:r>
      <w:r w:rsidRPr="00572B11">
        <w:rPr>
          <w:color w:val="000000" w:themeColor="text1"/>
        </w:rPr>
        <w:t>. All available information suggest that killer whales breathe only once per surface interval. However, this has not been explicitly quantified or tested. Nor is it known whether the assumed single breath applies to all behavioural states (e.g., travelling, foraging,</w:t>
      </w:r>
      <w:r w:rsidR="0057314E">
        <w:rPr>
          <w:color w:val="000000" w:themeColor="text1"/>
        </w:rPr>
        <w:t xml:space="preserve"> </w:t>
      </w:r>
      <w:r w:rsidR="001C612D">
        <w:rPr>
          <w:color w:val="000000" w:themeColor="text1"/>
        </w:rPr>
        <w:t>logging,</w:t>
      </w:r>
      <w:r w:rsidRPr="00572B11">
        <w:rPr>
          <w:color w:val="000000" w:themeColor="text1"/>
        </w:rPr>
        <w:t xml:space="preserve"> and resting).</w:t>
      </w:r>
    </w:p>
    <w:p w14:paraId="60258FB7" w14:textId="5ED9D819" w:rsidR="00C32302" w:rsidRDefault="00475491" w:rsidP="006203F4">
      <w:pPr>
        <w:snapToGrid w:val="0"/>
        <w:spacing w:after="120"/>
        <w:ind w:firstLine="720"/>
        <w:rPr>
          <w:color w:val="000000" w:themeColor="text1"/>
        </w:rPr>
      </w:pPr>
      <w:r w:rsidRPr="00572B11">
        <w:rPr>
          <w:color w:val="000000" w:themeColor="text1"/>
        </w:rPr>
        <w:t xml:space="preserve">Verifying the number of breaths taken each time a whale surfaces is needed to obtain accurate estimates of FMR and daily energy expenditure of killer whales. There is also a need to determine the relationship between respiration rates and associated behaviours. Previous </w:t>
      </w:r>
      <w:r w:rsidR="00DE1888">
        <w:rPr>
          <w:color w:val="000000" w:themeColor="text1"/>
        </w:rPr>
        <w:t>observations</w:t>
      </w:r>
      <w:r w:rsidR="00DE1888" w:rsidRPr="00572B11">
        <w:rPr>
          <w:color w:val="000000" w:themeColor="text1"/>
        </w:rPr>
        <w:t xml:space="preserve"> </w:t>
      </w:r>
      <w:r w:rsidRPr="00572B11">
        <w:rPr>
          <w:color w:val="000000" w:themeColor="text1"/>
        </w:rPr>
        <w:t xml:space="preserve">from boat-based focal follows </w:t>
      </w:r>
      <w:r w:rsidRPr="00572B11">
        <w:rPr>
          <w:color w:val="000000" w:themeColor="text1"/>
        </w:rPr>
        <w:fldChar w:fldCharType="begin"/>
      </w:r>
      <w:r w:rsidR="00C02A6C" w:rsidRPr="00572B11">
        <w:rPr>
          <w:color w:val="000000" w:themeColor="text1"/>
        </w:rPr>
        <w:instrText xml:space="preserve"> ADDIN EN.CITE &lt;EndNote&gt;&lt;Cite&gt;&lt;Author&gt;Noren&lt;/Author&gt;&lt;Year&gt;2016&lt;/Year&gt;&lt;RecNum&gt;41&lt;/RecNum&gt;&lt;DisplayText&gt;(Noren and Hauser, 2016)&lt;/DisplayText&gt;&lt;record&gt;&lt;rec-number&gt;41&lt;/rec-number&gt;&lt;foreign-keys&gt;&lt;key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EndNote&gt;</w:instrText>
      </w:r>
      <w:r w:rsidRPr="00572B11">
        <w:rPr>
          <w:color w:val="000000" w:themeColor="text1"/>
        </w:rPr>
        <w:fldChar w:fldCharType="separate"/>
      </w:r>
      <w:r w:rsidR="00C02A6C" w:rsidRPr="00572B11">
        <w:rPr>
          <w:noProof/>
          <w:color w:val="000000" w:themeColor="text1"/>
        </w:rPr>
        <w:t>(Noren and Hauser, 2016)</w:t>
      </w:r>
      <w:r w:rsidRPr="00572B11">
        <w:rPr>
          <w:color w:val="000000" w:themeColor="text1"/>
        </w:rPr>
        <w:fldChar w:fldCharType="end"/>
      </w:r>
      <w:r w:rsidRPr="00572B11">
        <w:rPr>
          <w:color w:val="000000" w:themeColor="text1"/>
        </w:rPr>
        <w:t xml:space="preserve"> or land-based tracking periods </w:t>
      </w:r>
      <w:r w:rsidRPr="00572B11">
        <w:rPr>
          <w:color w:val="000000" w:themeColor="text1"/>
        </w:rPr>
        <w:fldChar w:fldCharType="begin"/>
      </w:r>
      <w:r w:rsidR="00C02A6C" w:rsidRPr="00572B11">
        <w:rPr>
          <w:color w:val="000000" w:themeColor="text1"/>
        </w:rPr>
        <w:instrText xml:space="preserve"> ADDIN EN.CITE &lt;EndNote&gt;&lt;Cite&gt;&lt;Author&gt;Williams&lt;/Author&gt;&lt;Year&gt;2009&lt;/Year&gt;&lt;RecNum&gt;42&lt;/RecNum&gt;&lt;DisplayText&gt;(Williams and Noren, 2009)&lt;/DisplayText&gt;&lt;record&gt;&lt;rec-number&gt;42&lt;/rec-number&gt;&lt;foreign-keys&gt;&lt;key app="EN" db-id="v2wzxz507eexr4e2wf7v0ez1e9z95w0x9ded" timestamp="1681923416"&gt;42&lt;/key&gt;&lt;/foreign-keys&gt;&lt;ref-type name="Journal Article"&gt;17&lt;/ref-type&gt;&lt;contributors&gt;&lt;authors&gt;&lt;author&gt;Williams, Rob&lt;/author&gt;&lt;author&gt;Noren, Dawn P&lt;/author&gt;&lt;/authors&gt;&lt;/contributors&gt;&lt;titles&gt;&lt;title&gt;Swimming speed, respiration rate, and estimated cost of transport in adult killer whales&lt;/title&gt;&lt;secondary-title&gt;Marine Mammal Science&lt;/secondary-title&gt;&lt;/titles&gt;&lt;periodical&gt;&lt;full-title&gt;Marine Mammal Science&lt;/full-title&gt;&lt;/periodical&gt;&lt;pages&gt;327-350&lt;/pages&gt;&lt;volume&gt;25&lt;/volume&gt;&lt;number&gt;2&lt;/number&gt;&lt;dates&gt;&lt;year&gt;2009&lt;/year&gt;&lt;/dates&gt;&lt;isbn&gt;0824-0469&lt;/isbn&gt;&lt;urls&gt;&lt;/urls&gt;&lt;electronic-resource-num&gt;10.1111/j.1748-7692.2008.00255.x&lt;/electronic-resource-num&gt;&lt;/record&gt;&lt;/Cite&gt;&lt;/EndNote&gt;</w:instrText>
      </w:r>
      <w:r w:rsidRPr="00572B11">
        <w:rPr>
          <w:color w:val="000000" w:themeColor="text1"/>
        </w:rPr>
        <w:fldChar w:fldCharType="separate"/>
      </w:r>
      <w:r w:rsidR="00C02A6C" w:rsidRPr="00572B11">
        <w:rPr>
          <w:noProof/>
          <w:color w:val="000000" w:themeColor="text1"/>
        </w:rPr>
        <w:t>(Williams and Noren, 2009)</w:t>
      </w:r>
      <w:r w:rsidRPr="00572B11">
        <w:rPr>
          <w:color w:val="000000" w:themeColor="text1"/>
        </w:rPr>
        <w:fldChar w:fldCharType="end"/>
      </w:r>
      <w:r w:rsidR="00DE1888">
        <w:rPr>
          <w:color w:val="000000" w:themeColor="text1"/>
        </w:rPr>
        <w:t xml:space="preserve"> have </w:t>
      </w:r>
      <w:r w:rsidR="00DE1888" w:rsidRPr="00572B11">
        <w:rPr>
          <w:color w:val="000000" w:themeColor="text1"/>
        </w:rPr>
        <w:t>calculat</w:t>
      </w:r>
      <w:r w:rsidR="00DE1888">
        <w:rPr>
          <w:color w:val="000000" w:themeColor="text1"/>
        </w:rPr>
        <w:t xml:space="preserve">ed </w:t>
      </w:r>
      <w:r w:rsidR="00DE1888" w:rsidRPr="00572B11">
        <w:rPr>
          <w:color w:val="000000" w:themeColor="text1"/>
        </w:rPr>
        <w:t>respiration rates</w:t>
      </w:r>
      <w:r w:rsidR="00DE1888">
        <w:rPr>
          <w:color w:val="000000" w:themeColor="text1"/>
        </w:rPr>
        <w:t xml:space="preserve"> while individual whales were engaged in different </w:t>
      </w:r>
      <w:r w:rsidR="00DD7408">
        <w:rPr>
          <w:color w:val="000000" w:themeColor="text1"/>
        </w:rPr>
        <w:t>behaviours</w:t>
      </w:r>
      <w:r w:rsidR="00DE1888">
        <w:rPr>
          <w:color w:val="000000" w:themeColor="text1"/>
        </w:rPr>
        <w:t xml:space="preserve">. </w:t>
      </w:r>
      <w:r w:rsidR="001513B7">
        <w:rPr>
          <w:color w:val="000000" w:themeColor="text1"/>
        </w:rPr>
        <w:t>However, these studies have been limited in their scope and ability to objectively categorize behaviour and quantify respiration rates.</w:t>
      </w:r>
    </w:p>
    <w:p w14:paraId="1C073E0B" w14:textId="16CC1FE3" w:rsidR="009766AD" w:rsidRDefault="00C32302" w:rsidP="006203F4">
      <w:pPr>
        <w:snapToGrid w:val="0"/>
        <w:spacing w:after="120"/>
        <w:ind w:firstLine="720"/>
        <w:rPr>
          <w:color w:val="000000" w:themeColor="text1"/>
        </w:rPr>
      </w:pPr>
      <w:commentRangeStart w:id="3"/>
      <w:r>
        <w:rPr>
          <w:color w:val="000000" w:themeColor="text1"/>
        </w:rPr>
        <w:t>Recently</w:t>
      </w:r>
      <w:commentRangeEnd w:id="3"/>
      <w:r w:rsidR="001C612D">
        <w:rPr>
          <w:rStyle w:val="CommentReference"/>
          <w:rFonts w:asciiTheme="minorHAnsi" w:eastAsiaTheme="minorHAnsi" w:hAnsiTheme="minorHAnsi" w:cstheme="minorBidi"/>
          <w:lang w:val="en-US"/>
        </w:rPr>
        <w:commentReference w:id="3"/>
      </w:r>
      <w:r>
        <w:rPr>
          <w:color w:val="000000" w:themeColor="text1"/>
        </w:rPr>
        <w:t xml:space="preserve">, </w:t>
      </w:r>
      <w:r w:rsidRPr="00572B11">
        <w:rPr>
          <w:color w:val="000000" w:themeColor="text1"/>
        </w:rPr>
        <w:t>hidden Markov models (HMM</w:t>
      </w:r>
      <w:ins w:id="4" w:author="Evan Sidrow" w:date="2023-06-23T13:55:00Z">
        <w:r w:rsidR="00660781">
          <w:rPr>
            <w:color w:val="000000" w:themeColor="text1"/>
          </w:rPr>
          <w:t>s</w:t>
        </w:r>
      </w:ins>
      <w:r w:rsidRPr="00572B11">
        <w:rPr>
          <w:color w:val="000000" w:themeColor="text1"/>
        </w:rPr>
        <w:t>)</w:t>
      </w:r>
      <w:ins w:id="5" w:author="Evan Sidrow" w:date="2023-06-23T13:55:00Z">
        <w:r w:rsidR="00660781">
          <w:rPr>
            <w:color w:val="000000" w:themeColor="text1"/>
          </w:rPr>
          <w:t xml:space="preserve"> </w:t>
        </w:r>
      </w:ins>
      <w:del w:id="6" w:author="Evan Sidrow" w:date="2023-06-23T13:55:00Z">
        <w:r w:rsidRPr="00572B11" w:rsidDel="00660781">
          <w:rPr>
            <w:color w:val="000000" w:themeColor="text1"/>
          </w:rPr>
          <w:delText xml:space="preserve"> </w:delText>
        </w:r>
      </w:del>
      <w:del w:id="7" w:author="Evan Sidrow" w:date="2023-06-23T13:54:00Z">
        <w:r w:rsidDel="00660781">
          <w:rPr>
            <w:color w:val="000000" w:themeColor="text1"/>
          </w:rPr>
          <w:delText>or</w:delText>
        </w:r>
      </w:del>
      <w:del w:id="8" w:author="Evan Sidrow" w:date="2023-06-23T13:55:00Z">
        <w:r w:rsidDel="00660781">
          <w:rPr>
            <w:color w:val="000000" w:themeColor="text1"/>
          </w:rPr>
          <w:delText xml:space="preserve"> </w:delText>
        </w:r>
        <w:r w:rsidRPr="00572B11" w:rsidDel="00660781">
          <w:rPr>
            <w:color w:val="000000" w:themeColor="text1"/>
          </w:rPr>
          <w:delText xml:space="preserve">hierarchical hidden Markov models (HHMM) </w:delText>
        </w:r>
      </w:del>
      <w:r>
        <w:rPr>
          <w:color w:val="000000" w:themeColor="text1"/>
        </w:rPr>
        <w:t xml:space="preserve">have </w:t>
      </w:r>
      <w:ins w:id="9" w:author="Evan Sidrow" w:date="2023-06-23T13:56:00Z">
        <w:r w:rsidR="00660781">
          <w:rPr>
            <w:color w:val="000000" w:themeColor="text1"/>
          </w:rPr>
          <w:t>been used</w:t>
        </w:r>
      </w:ins>
      <w:del w:id="10" w:author="Evan Sidrow" w:date="2023-06-23T13:56:00Z">
        <w:r w:rsidDel="00660781">
          <w:rPr>
            <w:color w:val="000000" w:themeColor="text1"/>
          </w:rPr>
          <w:delText>emerged</w:delText>
        </w:r>
      </w:del>
      <w:r>
        <w:rPr>
          <w:color w:val="000000" w:themeColor="text1"/>
        </w:rPr>
        <w:t xml:space="preserve"> as</w:t>
      </w:r>
      <w:ins w:id="11" w:author="Evan Sidrow" w:date="2023-06-23T13:55:00Z">
        <w:r w:rsidR="00660781">
          <w:rPr>
            <w:color w:val="000000" w:themeColor="text1"/>
          </w:rPr>
          <w:t xml:space="preserve"> </w:t>
        </w:r>
      </w:ins>
      <w:del w:id="12" w:author="Evan Sidrow" w:date="2023-06-23T13:55:00Z">
        <w:r w:rsidDel="00660781">
          <w:rPr>
            <w:color w:val="000000" w:themeColor="text1"/>
          </w:rPr>
          <w:delText xml:space="preserve"> new </w:delText>
        </w:r>
      </w:del>
      <w:r>
        <w:rPr>
          <w:color w:val="000000" w:themeColor="text1"/>
        </w:rPr>
        <w:t>statistical tools to</w:t>
      </w:r>
      <w:r w:rsidR="00475491" w:rsidRPr="00572B11">
        <w:rPr>
          <w:color w:val="000000" w:themeColor="text1"/>
        </w:rPr>
        <w:t xml:space="preserve"> categorize </w:t>
      </w:r>
      <w:r>
        <w:rPr>
          <w:color w:val="000000" w:themeColor="text1"/>
        </w:rPr>
        <w:t xml:space="preserve">complex </w:t>
      </w:r>
      <w:r w:rsidR="00475491" w:rsidRPr="00572B11">
        <w:rPr>
          <w:color w:val="000000" w:themeColor="text1"/>
        </w:rPr>
        <w:t>movement data of cetaceans</w:t>
      </w:r>
      <w:r w:rsidR="001513B7">
        <w:rPr>
          <w:color w:val="000000" w:themeColor="text1"/>
        </w:rPr>
        <w:t xml:space="preserve"> recorded by kinematic devices</w:t>
      </w:r>
      <w:r w:rsidR="009E4807">
        <w:rPr>
          <w:color w:val="000000" w:themeColor="text1"/>
        </w:rPr>
        <w:t xml:space="preserve"> into behavioural states</w:t>
      </w:r>
      <w:r w:rsidR="00475491" w:rsidRPr="00572B11">
        <w:rPr>
          <w:color w:val="000000" w:themeColor="text1"/>
        </w:rPr>
        <w:t xml:space="preserve"> </w:t>
      </w:r>
      <w:r w:rsidR="00475491" w:rsidRPr="00572B11">
        <w:rPr>
          <w:color w:val="000000" w:themeColor="text1"/>
        </w:rPr>
        <w:fldChar w:fldCharType="begin">
          <w:fldData xml:space="preserve">PEVuZE5vdGU+PENpdGU+PEF1dGhvcj5EZVJ1aXRlcjwvQXV0aG9yPjxZZWFyPjIwMTc8L1llYXI+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</w:fldData>
        </w:fldChar>
      </w:r>
      <w:r w:rsidR="00B455AF">
        <w:rPr>
          <w:color w:val="000000" w:themeColor="text1"/>
        </w:rPr>
        <w:instrText xml:space="preserve"> ADDIN EN.CITE </w:instrText>
      </w:r>
      <w:r w:rsidR="00B455AF">
        <w:rPr>
          <w:color w:val="000000" w:themeColor="text1"/>
        </w:rPr>
        <w:fldChar w:fldCharType="begin">
          <w:fldData xml:space="preserve">PEVuZE5vdGU+PENpdGU+PEF1dGhvcj5EZVJ1aXRlcjwvQXV0aG9yPjxZZWFyPjIwMTc8L1llYXI+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</w:fldData>
        </w:fldChar>
      </w:r>
      <w:r w:rsidR="00B455AF">
        <w:rPr>
          <w:color w:val="000000" w:themeColor="text1"/>
        </w:rPr>
        <w:instrText xml:space="preserve"> ADDIN EN.CITE.DATA </w:instrText>
      </w:r>
      <w:r w:rsidR="00B455AF">
        <w:rPr>
          <w:color w:val="000000" w:themeColor="text1"/>
        </w:rPr>
      </w:r>
      <w:r w:rsidR="00B455AF">
        <w:rPr>
          <w:color w:val="000000" w:themeColor="text1"/>
        </w:rPr>
        <w:fldChar w:fldCharType="end"/>
      </w:r>
      <w:r w:rsidR="00475491" w:rsidRPr="00572B11">
        <w:rPr>
          <w:color w:val="000000" w:themeColor="text1"/>
        </w:rPr>
      </w:r>
      <w:r w:rsidR="00475491" w:rsidRPr="00572B11">
        <w:rPr>
          <w:color w:val="000000" w:themeColor="text1"/>
        </w:rPr>
        <w:fldChar w:fldCharType="separate"/>
      </w:r>
      <w:r w:rsidR="00E41EA4">
        <w:rPr>
          <w:noProof/>
          <w:color w:val="000000" w:themeColor="text1"/>
        </w:rPr>
        <w:t xml:space="preserve">(DeRuiter et al., 2017, Isojunno et al., 2017, </w:t>
      </w:r>
      <w:del w:id="13" w:author="Evan Sidrow" w:date="2023-06-23T13:58:00Z">
        <w:r w:rsidR="00E41EA4" w:rsidDel="00660781">
          <w:rPr>
            <w:noProof/>
            <w:color w:val="000000" w:themeColor="text1"/>
          </w:rPr>
          <w:delText>Leos-Barajas et al., 2017</w:delText>
        </w:r>
      </w:del>
      <w:r w:rsidR="00E41EA4">
        <w:rPr>
          <w:noProof/>
          <w:color w:val="000000" w:themeColor="text1"/>
        </w:rPr>
        <w:t>, Tennessen et al., 2019, Holt et al., 2021, Miller et al., 2022</w:t>
      </w:r>
      <w:del w:id="14" w:author="Evan Sidrow" w:date="2023-06-23T13:58:00Z">
        <w:r w:rsidR="00E41EA4" w:rsidDel="00660781">
          <w:rPr>
            <w:noProof/>
            <w:color w:val="000000" w:themeColor="text1"/>
          </w:rPr>
          <w:delText>, Sidrow et al., 2022</w:delText>
        </w:r>
      </w:del>
      <w:r w:rsidR="00E41EA4">
        <w:rPr>
          <w:noProof/>
          <w:color w:val="000000" w:themeColor="text1"/>
        </w:rPr>
        <w:t>)</w:t>
      </w:r>
      <w:r w:rsidR="00475491" w:rsidRPr="00572B11">
        <w:rPr>
          <w:color w:val="000000" w:themeColor="text1"/>
        </w:rPr>
        <w:fldChar w:fldCharType="end"/>
      </w:r>
      <w:r w:rsidR="00475491" w:rsidRPr="00572B11">
        <w:rPr>
          <w:color w:val="000000" w:themeColor="text1"/>
        </w:rPr>
        <w:t xml:space="preserve">. </w:t>
      </w:r>
      <w:ins w:id="15" w:author="Evan Sidrow" w:date="2023-06-23T13:57:00Z">
        <w:r w:rsidR="00660781">
          <w:rPr>
            <w:color w:val="000000" w:themeColor="text1"/>
          </w:rPr>
          <w:t>Hierarchical HMMs (</w:t>
        </w:r>
      </w:ins>
      <w:r w:rsidR="00A075CC">
        <w:rPr>
          <w:color w:val="000000" w:themeColor="text1"/>
        </w:rPr>
        <w:t>HHMMs</w:t>
      </w:r>
      <w:ins w:id="16" w:author="Evan Sidrow" w:date="2023-06-23T13:57:00Z">
        <w:r w:rsidR="00660781">
          <w:rPr>
            <w:color w:val="000000" w:themeColor="text1"/>
          </w:rPr>
          <w:t>)</w:t>
        </w:r>
      </w:ins>
      <w:r w:rsidR="00A075CC">
        <w:rPr>
          <w:color w:val="000000" w:themeColor="text1"/>
        </w:rPr>
        <w:t xml:space="preserve"> are </w:t>
      </w:r>
      <w:ins w:id="17" w:author="Evan Sidrow" w:date="2023-06-23T13:57:00Z">
        <w:r w:rsidR="00660781">
          <w:rPr>
            <w:color w:val="000000" w:themeColor="text1"/>
          </w:rPr>
          <w:t xml:space="preserve">specific </w:t>
        </w:r>
      </w:ins>
      <w:r w:rsidR="00A075CC">
        <w:rPr>
          <w:color w:val="000000" w:themeColor="text1"/>
        </w:rPr>
        <w:t>type</w:t>
      </w:r>
      <w:r w:rsidR="000674FC">
        <w:rPr>
          <w:color w:val="000000" w:themeColor="text1"/>
        </w:rPr>
        <w:t>s</w:t>
      </w:r>
      <w:r w:rsidR="00A075CC">
        <w:rPr>
          <w:color w:val="000000" w:themeColor="text1"/>
        </w:rPr>
        <w:t xml:space="preserve"> of</w:t>
      </w:r>
      <w:r w:rsidR="00E41EA4">
        <w:rPr>
          <w:color w:val="000000" w:themeColor="text1"/>
        </w:rPr>
        <w:t xml:space="preserve"> hidden Markov model</w:t>
      </w:r>
      <w:r w:rsidR="000674FC">
        <w:rPr>
          <w:color w:val="000000" w:themeColor="text1"/>
        </w:rPr>
        <w:t>s</w:t>
      </w:r>
      <w:r w:rsidR="00A075CC">
        <w:rPr>
          <w:color w:val="000000" w:themeColor="text1"/>
        </w:rPr>
        <w:t xml:space="preserve"> that </w:t>
      </w:r>
      <w:ins w:id="18" w:author="Evan Sidrow" w:date="2023-06-23T13:57:00Z">
        <w:r w:rsidR="00660781">
          <w:rPr>
            <w:color w:val="000000" w:themeColor="text1"/>
          </w:rPr>
          <w:t xml:space="preserve">can </w:t>
        </w:r>
      </w:ins>
      <w:ins w:id="19" w:author="Evan Sidrow" w:date="2023-06-23T13:58:00Z">
        <w:r w:rsidR="00660781">
          <w:rPr>
            <w:color w:val="000000" w:themeColor="text1"/>
          </w:rPr>
          <w:t>jointly</w:t>
        </w:r>
      </w:ins>
      <w:ins w:id="20" w:author="Evan Sidrow" w:date="2023-06-23T13:57:00Z">
        <w:r w:rsidR="00660781">
          <w:rPr>
            <w:color w:val="000000" w:themeColor="text1"/>
          </w:rPr>
          <w:t xml:space="preserve"> categorize behaviours at multiple time </w:t>
        </w:r>
      </w:ins>
      <w:ins w:id="21" w:author="Evan Sidrow" w:date="2023-06-23T13:58:00Z">
        <w:r w:rsidR="00660781">
          <w:rPr>
            <w:color w:val="000000" w:themeColor="text1"/>
          </w:rPr>
          <w:t>scales</w:t>
        </w:r>
      </w:ins>
      <w:ins w:id="22" w:author="Evan Sidrow" w:date="2023-06-23T14:00:00Z">
        <w:r w:rsidR="00660781">
          <w:rPr>
            <w:color w:val="000000" w:themeColor="text1"/>
          </w:rPr>
          <w:t xml:space="preserve"> </w:t>
        </w:r>
      </w:ins>
      <w:del w:id="23" w:author="Evan Sidrow" w:date="2023-06-23T14:00:00Z">
        <w:r w:rsidR="00A075CC" w:rsidDel="00660781">
          <w:rPr>
            <w:color w:val="000000" w:themeColor="text1"/>
          </w:rPr>
          <w:delText xml:space="preserve">incorporate hierarchical observations with multiple levels simultaneously informing each other </w:delText>
        </w:r>
      </w:del>
      <w:r w:rsidR="00A075CC">
        <w:rPr>
          <w:color w:val="000000" w:themeColor="text1"/>
        </w:rPr>
        <w:t>(e.g.</w:t>
      </w:r>
      <w:r w:rsidR="00E71039">
        <w:rPr>
          <w:color w:val="000000" w:themeColor="text1"/>
        </w:rPr>
        <w:t>,</w:t>
      </w:r>
      <w:r w:rsidR="00A075CC">
        <w:rPr>
          <w:color w:val="000000" w:themeColor="text1"/>
        </w:rPr>
        <w:t xml:space="preserve"> </w:t>
      </w:r>
      <w:ins w:id="24" w:author="Evan Sidrow" w:date="2023-06-23T13:59:00Z">
        <w:r w:rsidR="00660781">
          <w:rPr>
            <w:color w:val="000000" w:themeColor="text1"/>
          </w:rPr>
          <w:t xml:space="preserve">jointly </w:t>
        </w:r>
      </w:ins>
      <w:del w:id="25" w:author="Evan Sidrow" w:date="2023-06-23T13:59:00Z">
        <w:r w:rsidR="00A075CC" w:rsidDel="00660781">
          <w:rPr>
            <w:color w:val="000000" w:themeColor="text1"/>
          </w:rPr>
          <w:delText xml:space="preserve">defining </w:delText>
        </w:r>
      </w:del>
      <w:ins w:id="26" w:author="Evan Sidrow" w:date="2023-06-23T13:59:00Z">
        <w:r w:rsidR="00660781">
          <w:rPr>
            <w:color w:val="000000" w:themeColor="text1"/>
          </w:rPr>
          <w:t xml:space="preserve">define </w:t>
        </w:r>
      </w:ins>
      <w:r w:rsidR="00A075CC">
        <w:rPr>
          <w:color w:val="000000" w:themeColor="text1"/>
        </w:rPr>
        <w:t>individual</w:t>
      </w:r>
      <w:ins w:id="27" w:author="Evan Sidrow" w:date="2023-06-23T14:00:00Z">
        <w:r w:rsidR="00660781">
          <w:rPr>
            <w:color w:val="000000" w:themeColor="text1"/>
          </w:rPr>
          <w:t xml:space="preserve"> fine-scale</w:t>
        </w:r>
      </w:ins>
      <w:r w:rsidR="00A075CC">
        <w:rPr>
          <w:color w:val="000000" w:themeColor="text1"/>
        </w:rPr>
        <w:t xml:space="preserve"> dive</w:t>
      </w:r>
      <w:ins w:id="28" w:author="Evan Sidrow" w:date="2023-06-23T13:59:00Z">
        <w:r w:rsidR="00660781">
          <w:rPr>
            <w:color w:val="000000" w:themeColor="text1"/>
          </w:rPr>
          <w:t xml:space="preserve"> types</w:t>
        </w:r>
      </w:ins>
      <w:del w:id="29" w:author="Evan Sidrow" w:date="2023-06-23T13:59:00Z">
        <w:r w:rsidR="00A075CC" w:rsidDel="00660781">
          <w:rPr>
            <w:color w:val="000000" w:themeColor="text1"/>
          </w:rPr>
          <w:delText>s</w:delText>
        </w:r>
      </w:del>
      <w:r w:rsidR="00A075CC">
        <w:rPr>
          <w:color w:val="000000" w:themeColor="text1"/>
        </w:rPr>
        <w:t xml:space="preserve"> </w:t>
      </w:r>
      <w:del w:id="30" w:author="Evan Sidrow" w:date="2023-06-23T13:59:00Z">
        <w:r w:rsidR="00A075CC" w:rsidDel="00660781">
          <w:rPr>
            <w:color w:val="000000" w:themeColor="text1"/>
          </w:rPr>
          <w:delText xml:space="preserve">nested </w:delText>
        </w:r>
      </w:del>
      <w:ins w:id="31" w:author="Evan Sidrow" w:date="2023-06-23T13:59:00Z">
        <w:r w:rsidR="00660781">
          <w:rPr>
            <w:color w:val="000000" w:themeColor="text1"/>
          </w:rPr>
          <w:t>as well</w:t>
        </w:r>
      </w:ins>
      <w:ins w:id="32" w:author="Evan Sidrow" w:date="2023-06-23T14:00:00Z">
        <w:r w:rsidR="00660781">
          <w:rPr>
            <w:color w:val="000000" w:themeColor="text1"/>
          </w:rPr>
          <w:t xml:space="preserve"> as</w:t>
        </w:r>
      </w:ins>
      <w:ins w:id="33" w:author="Evan Sidrow" w:date="2023-06-23T13:59:00Z">
        <w:r w:rsidR="00660781">
          <w:rPr>
            <w:color w:val="000000" w:themeColor="text1"/>
          </w:rPr>
          <w:t xml:space="preserve"> </w:t>
        </w:r>
      </w:ins>
      <w:ins w:id="34" w:author="Evan Sidrow" w:date="2023-06-23T14:00:00Z">
        <w:r w:rsidR="00660781">
          <w:rPr>
            <w:color w:val="000000" w:themeColor="text1"/>
          </w:rPr>
          <w:t xml:space="preserve">coarse-scale behaviours of </w:t>
        </w:r>
      </w:ins>
      <w:del w:id="35" w:author="Evan Sidrow" w:date="2023-06-23T14:00:00Z">
        <w:r w:rsidR="00A075CC" w:rsidDel="00660781">
          <w:rPr>
            <w:color w:val="000000" w:themeColor="text1"/>
          </w:rPr>
          <w:delText xml:space="preserve">within </w:delText>
        </w:r>
      </w:del>
      <w:r w:rsidR="00A075CC">
        <w:rPr>
          <w:color w:val="000000" w:themeColor="text1"/>
        </w:rPr>
        <w:t>tracks comprised of several dives</w:t>
      </w:r>
      <w:ins w:id="36" w:author="Evan Sidrow" w:date="2023-06-23T14:01:00Z">
        <w:r w:rsidR="00660781">
          <w:rPr>
            <w:color w:val="000000" w:themeColor="text1"/>
          </w:rPr>
          <w:t xml:space="preserve">, </w:t>
        </w:r>
        <w:r w:rsidR="00660781">
          <w:rPr>
            <w:noProof/>
            <w:color w:val="000000" w:themeColor="text1"/>
          </w:rPr>
          <w:t>Leos-Barajas et al., 2017, Sidrow et al., 2022</w:t>
        </w:r>
      </w:ins>
      <w:r w:rsidR="00A075CC">
        <w:rPr>
          <w:color w:val="000000" w:themeColor="text1"/>
        </w:rPr>
        <w:t xml:space="preserve">). </w:t>
      </w:r>
      <w:r w:rsidR="00475491" w:rsidRPr="00572B11">
        <w:rPr>
          <w:color w:val="000000" w:themeColor="text1"/>
        </w:rPr>
        <w:t xml:space="preserve">Although other studies have used HMMs </w:t>
      </w:r>
      <w:ins w:id="37" w:author="Evan Sidrow" w:date="2023-06-23T14:01:00Z">
        <w:r w:rsidR="00660781">
          <w:rPr>
            <w:color w:val="000000" w:themeColor="text1"/>
          </w:rPr>
          <w:t>and</w:t>
        </w:r>
      </w:ins>
      <w:del w:id="38" w:author="Evan Sidrow" w:date="2023-06-23T14:01:00Z">
        <w:r w:rsidR="00475491" w:rsidRPr="00572B11" w:rsidDel="00660781">
          <w:rPr>
            <w:color w:val="000000" w:themeColor="text1"/>
          </w:rPr>
          <w:delText>or</w:delText>
        </w:r>
      </w:del>
      <w:r w:rsidR="00475491" w:rsidRPr="00572B11">
        <w:rPr>
          <w:color w:val="000000" w:themeColor="text1"/>
        </w:rPr>
        <w:t xml:space="preserve"> HHMMs to categorize movement patterns of cetaceans, most studies do not</w:t>
      </w:r>
      <w:ins w:id="39" w:author="Evan Sidrow" w:date="2023-06-23T14:01:00Z">
        <w:r w:rsidR="00660781">
          <w:rPr>
            <w:color w:val="000000" w:themeColor="text1"/>
          </w:rPr>
          <w:t xml:space="preserve"> use drone data to </w:t>
        </w:r>
        <w:r w:rsidR="0082699A">
          <w:rPr>
            <w:color w:val="000000" w:themeColor="text1"/>
          </w:rPr>
          <w:t>verify</w:t>
        </w:r>
      </w:ins>
      <w:ins w:id="40" w:author="Evan Sidrow" w:date="2023-06-23T14:02:00Z">
        <w:r w:rsidR="0082699A">
          <w:rPr>
            <w:color w:val="000000" w:themeColor="text1"/>
          </w:rPr>
          <w:t xml:space="preserve"> that learned behaviours correspond to</w:t>
        </w:r>
      </w:ins>
      <w:del w:id="41" w:author="Evan Sidrow" w:date="2023-06-23T14:01:00Z">
        <w:r w:rsidR="00475491" w:rsidRPr="00572B11" w:rsidDel="00660781">
          <w:rPr>
            <w:color w:val="000000" w:themeColor="text1"/>
          </w:rPr>
          <w:delText xml:space="preserve"> classify</w:delText>
        </w:r>
      </w:del>
      <w:r w:rsidR="00475491" w:rsidRPr="00572B11">
        <w:rPr>
          <w:color w:val="000000" w:themeColor="text1"/>
        </w:rPr>
        <w:t xml:space="preserve"> </w:t>
      </w:r>
      <w:del w:id="42" w:author="Evan Sidrow" w:date="2023-06-23T14:02:00Z">
        <w:r w:rsidR="00475491" w:rsidRPr="00572B11" w:rsidDel="0082699A">
          <w:rPr>
            <w:color w:val="000000" w:themeColor="text1"/>
          </w:rPr>
          <w:delText xml:space="preserve">movement patterns into </w:delText>
        </w:r>
        <w:r w:rsidDel="0082699A">
          <w:rPr>
            <w:color w:val="000000" w:themeColor="text1"/>
          </w:rPr>
          <w:delText xml:space="preserve">verified </w:delText>
        </w:r>
      </w:del>
      <w:r w:rsidR="001E4467">
        <w:rPr>
          <w:color w:val="000000" w:themeColor="text1"/>
        </w:rPr>
        <w:t>energetically</w:t>
      </w:r>
      <w:r>
        <w:rPr>
          <w:color w:val="000000" w:themeColor="text1"/>
        </w:rPr>
        <w:t xml:space="preserve"> meaningful</w:t>
      </w:r>
      <w:r w:rsidR="00475491" w:rsidRPr="00572B11">
        <w:rPr>
          <w:color w:val="000000" w:themeColor="text1"/>
        </w:rPr>
        <w:t xml:space="preserve"> behaviours such as foraging, travelling, or resting </w:t>
      </w:r>
      <w:r w:rsidR="00E90E21" w:rsidRPr="00572B11">
        <w:rPr>
          <w:color w:val="000000" w:themeColor="text1"/>
        </w:rPr>
        <w:fldChar w:fldCharType="begin">
          <w:fldData xml:space="preserve">PEVuZE5vdGU+PENpdGU+PEF1dGhvcj5UZW5uZXNzZW48L0F1dGhvcj48WWVhcj4yMDE5PC9ZZWFy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</w:fldData>
        </w:fldChar>
      </w:r>
      <w:r w:rsidR="00C02A6C" w:rsidRPr="00572B11">
        <w:rPr>
          <w:color w:val="000000" w:themeColor="text1"/>
        </w:rPr>
        <w:instrText xml:space="preserve"> ADDIN EN.CITE </w:instrText>
      </w:r>
      <w:r w:rsidR="00C02A6C" w:rsidRPr="00572B11">
        <w:rPr>
          <w:color w:val="000000" w:themeColor="text1"/>
        </w:rPr>
        <w:fldChar w:fldCharType="begin">
          <w:fldData xml:space="preserve">PEVuZE5vdGU+PENpdGU+PEF1dGhvcj5UZW5uZXNzZW48L0F1dGhvcj48WWVhcj4yMDE5PC9ZZWFy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</w:fldData>
        </w:fldChar>
      </w:r>
      <w:r w:rsidR="00C02A6C" w:rsidRPr="00572B11">
        <w:rPr>
          <w:color w:val="000000" w:themeColor="text1"/>
        </w:rPr>
        <w:instrText xml:space="preserve"> ADDIN EN.CITE.DATA </w:instrText>
      </w:r>
      <w:r w:rsidR="00C02A6C" w:rsidRPr="00572B11">
        <w:rPr>
          <w:color w:val="000000" w:themeColor="text1"/>
        </w:rPr>
      </w:r>
      <w:r w:rsidR="00C02A6C" w:rsidRPr="00572B11">
        <w:rPr>
          <w:color w:val="000000" w:themeColor="text1"/>
        </w:rPr>
        <w:fldChar w:fldCharType="end"/>
      </w:r>
      <w:r w:rsidR="00E90E21" w:rsidRPr="00572B11">
        <w:rPr>
          <w:color w:val="000000" w:themeColor="text1"/>
        </w:rPr>
      </w:r>
      <w:r w:rsidR="00E90E21" w:rsidRPr="00572B11">
        <w:rPr>
          <w:color w:val="000000" w:themeColor="text1"/>
        </w:rPr>
        <w:fldChar w:fldCharType="separate"/>
      </w:r>
      <w:r w:rsidR="00C02A6C" w:rsidRPr="00572B11">
        <w:rPr>
          <w:noProof/>
          <w:color w:val="000000" w:themeColor="text1"/>
        </w:rPr>
        <w:t>(Tennessen et al., 2019, Isojunno et al., 2017, Leos-Barajas et al., 2017, Holt et al., 2021)</w:t>
      </w:r>
      <w:r w:rsidR="00E90E21" w:rsidRPr="00572B11">
        <w:rPr>
          <w:color w:val="000000" w:themeColor="text1"/>
        </w:rPr>
        <w:fldChar w:fldCharType="end"/>
      </w:r>
      <w:r w:rsidR="00475491" w:rsidRPr="00572B11">
        <w:rPr>
          <w:color w:val="000000" w:themeColor="text1"/>
        </w:rPr>
        <w:t>.</w:t>
      </w:r>
      <w:r w:rsidR="000674FC">
        <w:rPr>
          <w:color w:val="000000" w:themeColor="text1"/>
        </w:rPr>
        <w:t xml:space="preserve"> </w:t>
      </w:r>
      <w:r w:rsidR="005C4C4B">
        <w:rPr>
          <w:color w:val="000000" w:themeColor="text1"/>
        </w:rPr>
        <w:t xml:space="preserve">For </w:t>
      </w:r>
      <w:r w:rsidR="00E41EA4">
        <w:rPr>
          <w:color w:val="000000" w:themeColor="text1"/>
        </w:rPr>
        <w:t>hidden Markov model</w:t>
      </w:r>
      <w:r w:rsidR="005C4C4B">
        <w:rPr>
          <w:color w:val="000000" w:themeColor="text1"/>
        </w:rPr>
        <w:t xml:space="preserve"> predictions to be </w:t>
      </w:r>
      <w:r w:rsidR="00D856AA">
        <w:rPr>
          <w:color w:val="000000" w:themeColor="text1"/>
        </w:rPr>
        <w:t>useful</w:t>
      </w:r>
      <w:r w:rsidR="005C4C4B">
        <w:rPr>
          <w:color w:val="000000" w:themeColor="text1"/>
        </w:rPr>
        <w:t xml:space="preserve"> for field application</w:t>
      </w:r>
      <w:r w:rsidR="001E4467">
        <w:rPr>
          <w:color w:val="000000" w:themeColor="text1"/>
        </w:rPr>
        <w:t xml:space="preserve"> and predicting bioenergetics</w:t>
      </w:r>
      <w:r w:rsidR="005C4C4B">
        <w:rPr>
          <w:color w:val="000000" w:themeColor="text1"/>
        </w:rPr>
        <w:t xml:space="preserve">, the behavioural states predicted need to be verified, </w:t>
      </w:r>
      <w:r w:rsidR="006C4359">
        <w:rPr>
          <w:color w:val="000000" w:themeColor="text1"/>
        </w:rPr>
        <w:t xml:space="preserve">have a </w:t>
      </w:r>
      <w:r w:rsidR="005C4C4B">
        <w:rPr>
          <w:color w:val="000000" w:themeColor="text1"/>
        </w:rPr>
        <w:t>clearly defined</w:t>
      </w:r>
      <w:r w:rsidR="006C4359">
        <w:rPr>
          <w:color w:val="000000" w:themeColor="text1"/>
        </w:rPr>
        <w:t xml:space="preserve"> function</w:t>
      </w:r>
      <w:r w:rsidR="00CC38B9">
        <w:rPr>
          <w:color w:val="000000" w:themeColor="text1"/>
        </w:rPr>
        <w:t>,</w:t>
      </w:r>
      <w:r w:rsidR="005C4C4B">
        <w:rPr>
          <w:color w:val="000000" w:themeColor="text1"/>
        </w:rPr>
        <w:t xml:space="preserve"> and </w:t>
      </w:r>
      <w:r w:rsidR="006C4359">
        <w:rPr>
          <w:color w:val="000000" w:themeColor="text1"/>
        </w:rPr>
        <w:t xml:space="preserve">be </w:t>
      </w:r>
      <w:r w:rsidR="005C4C4B">
        <w:rPr>
          <w:color w:val="000000" w:themeColor="text1"/>
        </w:rPr>
        <w:t xml:space="preserve">biologically meaningful. </w:t>
      </w:r>
    </w:p>
    <w:p w14:paraId="5CE3E850" w14:textId="508777DE" w:rsidR="001513B7" w:rsidRDefault="007646BA" w:rsidP="006203F4">
      <w:pPr>
        <w:snapToGrid w:val="0"/>
        <w:spacing w:after="120"/>
        <w:ind w:firstLine="720"/>
      </w:pPr>
      <w:r>
        <w:rPr>
          <w:color w:val="000000" w:themeColor="text1"/>
        </w:rPr>
        <w:t>To</w:t>
      </w:r>
      <w:r w:rsidR="009E4807">
        <w:rPr>
          <w:color w:val="000000" w:themeColor="text1"/>
        </w:rPr>
        <w:t xml:space="preserve"> </w:t>
      </w:r>
      <w:r>
        <w:rPr>
          <w:color w:val="000000" w:themeColor="text1"/>
        </w:rPr>
        <w:t xml:space="preserve">accurately </w:t>
      </w:r>
      <w:r w:rsidR="009E4807">
        <w:rPr>
          <w:color w:val="000000" w:themeColor="text1"/>
        </w:rPr>
        <w:t>predict</w:t>
      </w:r>
      <w:r>
        <w:rPr>
          <w:color w:val="000000" w:themeColor="text1"/>
        </w:rPr>
        <w:t xml:space="preserve"> activity-specific energy expenditure</w:t>
      </w:r>
      <w:r w:rsidR="009E4807">
        <w:rPr>
          <w:color w:val="000000" w:themeColor="text1"/>
        </w:rPr>
        <w:t xml:space="preserve"> from respiration rates, respiration</w:t>
      </w:r>
      <w:r>
        <w:rPr>
          <w:color w:val="000000" w:themeColor="text1"/>
        </w:rPr>
        <w:t>s</w:t>
      </w:r>
      <w:r w:rsidR="009E4807">
        <w:rPr>
          <w:color w:val="000000" w:themeColor="text1"/>
        </w:rPr>
        <w:t xml:space="preserve"> </w:t>
      </w:r>
      <w:r>
        <w:rPr>
          <w:color w:val="000000" w:themeColor="text1"/>
        </w:rPr>
        <w:t>should be</w:t>
      </w:r>
      <w:r w:rsidR="009E4807">
        <w:rPr>
          <w:color w:val="000000" w:themeColor="text1"/>
        </w:rPr>
        <w:t xml:space="preserve"> </w:t>
      </w:r>
      <w:r>
        <w:rPr>
          <w:color w:val="000000" w:themeColor="text1"/>
        </w:rPr>
        <w:t>counted</w:t>
      </w:r>
      <w:r w:rsidR="009E4807">
        <w:rPr>
          <w:color w:val="000000" w:themeColor="text1"/>
        </w:rPr>
        <w:t xml:space="preserve"> over </w:t>
      </w:r>
      <w:r>
        <w:rPr>
          <w:color w:val="000000" w:themeColor="text1"/>
        </w:rPr>
        <w:t xml:space="preserve">durations long enough </w:t>
      </w:r>
      <w:r w:rsidR="001513B7">
        <w:rPr>
          <w:color w:val="000000" w:themeColor="text1"/>
        </w:rPr>
        <w:t>for an animal to balance their</w:t>
      </w:r>
      <w:r>
        <w:rPr>
          <w:color w:val="000000" w:themeColor="text1"/>
        </w:rPr>
        <w:t xml:space="preserve"> O</w:t>
      </w:r>
      <w:r w:rsidRPr="007646BA">
        <w:rPr>
          <w:color w:val="000000" w:themeColor="text1"/>
          <w:vertAlign w:val="subscript"/>
        </w:rPr>
        <w:t>2</w:t>
      </w:r>
      <w:r>
        <w:rPr>
          <w:color w:val="000000" w:themeColor="text1"/>
        </w:rPr>
        <w:t xml:space="preserve"> stores </w:t>
      </w:r>
      <w:r>
        <w:fldChar w:fldCharType="begin">
          <w:fldData xml:space="preserve">PEVuZE5vdGU+PENpdGU+PEF1dGhvcj5Lb295bWFuPC9BdXRob3I+PFllYXI+MTk5ODwvWWVhcj48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</w:fldData>
        </w:fldChar>
      </w:r>
      <w:r w:rsidR="00AC0424">
        <w:instrText xml:space="preserve"> ADDIN EN.CITE </w:instrText>
      </w:r>
      <w:r w:rsidR="00AC0424">
        <w:fldChar w:fldCharType="begin">
          <w:fldData xml:space="preserve">PEVuZE5vdGU+PENpdGU+PEF1dGhvcj5Lb295bWFuPC9BdXRob3I+PFllYXI+MTk5ODwvWWVhcj48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</w:fldData>
        </w:fldChar>
      </w:r>
      <w:r w:rsidR="00AC0424">
        <w:instrText xml:space="preserve"> ADDIN EN.CITE.DATA </w:instrText>
      </w:r>
      <w:r w:rsidR="00AC0424">
        <w:fldChar w:fldCharType="end"/>
      </w:r>
      <w:r>
        <w:fldChar w:fldCharType="separate"/>
      </w:r>
      <w:r>
        <w:rPr>
          <w:noProof/>
        </w:rPr>
        <w:t>(Kooyman and Ponganis, 1998, Butler and Jones, 1997, Ponganis, 2011)</w:t>
      </w:r>
      <w:r>
        <w:fldChar w:fldCharType="end"/>
      </w:r>
      <w:r w:rsidR="009E4807">
        <w:rPr>
          <w:color w:val="000000" w:themeColor="text1"/>
        </w:rPr>
        <w:t xml:space="preserve">. </w:t>
      </w:r>
      <w:r w:rsidR="001513B7">
        <w:rPr>
          <w:color w:val="000000" w:themeColor="text1"/>
        </w:rPr>
        <w:t xml:space="preserve">In the case of killer whales, </w:t>
      </w:r>
      <w:r>
        <w:t>respiration rates should be</w:t>
      </w:r>
      <w:r w:rsidR="00052F2B">
        <w:t xml:space="preserve"> calculated over </w:t>
      </w:r>
      <w:proofErr w:type="gramStart"/>
      <w:r w:rsidR="00052F2B">
        <w:t>durations</w:t>
      </w:r>
      <w:r>
        <w:t xml:space="preserve">  </w:t>
      </w:r>
      <w:r w:rsidRPr="00600A55">
        <w:rPr>
          <w:b/>
          <w:bCs/>
          <w:iCs/>
          <w:sz w:val="22"/>
          <w:szCs w:val="22"/>
        </w:rPr>
        <w:t>≥</w:t>
      </w:r>
      <w:proofErr w:type="gramEnd"/>
      <w:r w:rsidRPr="00600A55">
        <w:rPr>
          <w:b/>
          <w:bCs/>
          <w:iCs/>
          <w:sz w:val="22"/>
          <w:szCs w:val="22"/>
        </w:rPr>
        <w:t xml:space="preserve"> </w:t>
      </w:r>
      <w:r>
        <w:t xml:space="preserve">10 minutes </w:t>
      </w:r>
      <w:r w:rsidR="00052F2B">
        <w:t>to avoid biased and inaccurate estimate</w:t>
      </w:r>
      <w:r w:rsidR="007E2699">
        <w:t>s of respiration rate</w:t>
      </w:r>
      <w:r w:rsidR="009E1D21">
        <w:t xml:space="preserve">s </w:t>
      </w:r>
      <w:r>
        <w:fldChar w:fldCharType="begin">
          <w:fldData xml:space="preserve">PEVuZE5vdGU+PENpdGU+PEF1dGhvcj5LcmlldGU8L0F1dGhvcj48WWVhcj4xOTk1PC9ZZWFyPjxS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=
</w:fldData>
        </w:fldChar>
      </w:r>
      <w:r>
        <w:instrText xml:space="preserve"> ADDIN EN.CITE </w:instrText>
      </w:r>
      <w:r>
        <w:fldChar w:fldCharType="begin">
          <w:fldData xml:space="preserve">PEVuZE5vdGU+PENpdGU+PEF1dGhvcj5LcmlldGU8L0F1dGhvcj48WWVhcj4xOTk1PC9ZZWFyPjxS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=
</w:fldData>
        </w:fldChar>
      </w:r>
      <w:r>
        <w:instrText xml:space="preserve"> ADDIN EN.CITE.DATA </w:instrText>
      </w:r>
      <w:r>
        <w:fldChar w:fldCharType="end"/>
      </w:r>
      <w:r>
        <w:fldChar w:fldCharType="separate"/>
      </w:r>
      <w:r>
        <w:rPr>
          <w:noProof/>
        </w:rPr>
        <w:t>(Kriete, 1995, Noren and Hauser, 2016, Williams and Noren, 2009)</w:t>
      </w:r>
      <w:r>
        <w:fldChar w:fldCharType="end"/>
      </w:r>
      <w:r>
        <w:t xml:space="preserve">. </w:t>
      </w:r>
    </w:p>
    <w:p w14:paraId="2E54275F" w14:textId="1F151116" w:rsidR="00A075CC" w:rsidRPr="009E1D21" w:rsidRDefault="001513B7" w:rsidP="006203F4">
      <w:pPr>
        <w:snapToGrid w:val="0"/>
        <w:spacing w:after="120"/>
        <w:ind w:firstLine="720"/>
      </w:pPr>
      <w:del w:id="43" w:author="Evan Sidrow" w:date="2023-06-23T14:10:00Z">
        <w:r w:rsidDel="0082699A">
          <w:rPr>
            <w:color w:val="000000" w:themeColor="text1"/>
          </w:rPr>
          <w:delText>To date,</w:delText>
        </w:r>
        <w:r w:rsidR="00C32302" w:rsidDel="0082699A">
          <w:rPr>
            <w:color w:val="000000" w:themeColor="text1"/>
          </w:rPr>
          <w:delText xml:space="preserve"> </w:delText>
        </w:r>
      </w:del>
      <w:ins w:id="44" w:author="Evan Sidrow" w:date="2023-06-23T14:10:00Z">
        <w:r w:rsidR="0082699A">
          <w:rPr>
            <w:color w:val="000000" w:themeColor="text1"/>
          </w:rPr>
          <w:t>Many</w:t>
        </w:r>
      </w:ins>
      <w:ins w:id="45" w:author="Evan Sidrow" w:date="2023-06-23T14:09:00Z">
        <w:r w:rsidR="0082699A">
          <w:rPr>
            <w:color w:val="000000" w:themeColor="text1"/>
          </w:rPr>
          <w:t xml:space="preserve"> </w:t>
        </w:r>
      </w:ins>
      <w:ins w:id="46" w:author="Evan Sidrow" w:date="2023-06-23T14:10:00Z">
        <w:r w:rsidR="0082699A">
          <w:rPr>
            <w:color w:val="000000" w:themeColor="text1"/>
          </w:rPr>
          <w:t xml:space="preserve">analyses to date that use </w:t>
        </w:r>
      </w:ins>
      <w:r w:rsidR="00C32302">
        <w:rPr>
          <w:color w:val="000000" w:themeColor="text1"/>
        </w:rPr>
        <w:t>hi</w:t>
      </w:r>
      <w:r w:rsidR="005C4C4B">
        <w:rPr>
          <w:color w:val="000000" w:themeColor="text1"/>
        </w:rPr>
        <w:t>d</w:t>
      </w:r>
      <w:r w:rsidR="00C32302">
        <w:rPr>
          <w:color w:val="000000" w:themeColor="text1"/>
        </w:rPr>
        <w:t>den Markov models</w:t>
      </w:r>
      <w:ins w:id="47" w:author="Evan Sidrow" w:date="2023-06-23T14:11:00Z">
        <w:r w:rsidR="0082699A">
          <w:rPr>
            <w:color w:val="000000" w:themeColor="text1"/>
          </w:rPr>
          <w:t xml:space="preserve"> </w:t>
        </w:r>
      </w:ins>
      <w:ins w:id="48" w:author="Evan Sidrow" w:date="2023-06-26T13:53:00Z">
        <w:r w:rsidR="00C524C3">
          <w:rPr>
            <w:color w:val="000000" w:themeColor="text1"/>
          </w:rPr>
          <w:t xml:space="preserve">to </w:t>
        </w:r>
      </w:ins>
      <w:del w:id="49" w:author="Evan Sidrow" w:date="2023-06-23T14:10:00Z">
        <w:r w:rsidR="00C32302" w:rsidDel="0082699A">
          <w:rPr>
            <w:color w:val="000000" w:themeColor="text1"/>
          </w:rPr>
          <w:delText xml:space="preserve"> </w:delText>
        </w:r>
      </w:del>
      <w:del w:id="50" w:author="Evan Sidrow" w:date="2023-06-23T14:11:00Z">
        <w:r w:rsidDel="0082699A">
          <w:rPr>
            <w:color w:val="000000" w:themeColor="text1"/>
          </w:rPr>
          <w:delText>have been</w:delText>
        </w:r>
        <w:r w:rsidR="00B23E55" w:rsidDel="0082699A">
          <w:rPr>
            <w:color w:val="000000" w:themeColor="text1"/>
          </w:rPr>
          <w:delText xml:space="preserve"> used to </w:delText>
        </w:r>
      </w:del>
      <w:r w:rsidR="00B23E55">
        <w:rPr>
          <w:color w:val="000000" w:themeColor="text1"/>
        </w:rPr>
        <w:t xml:space="preserve">predict behavioural states of cetaceans </w:t>
      </w:r>
      <w:ins w:id="51" w:author="Evan Sidrow" w:date="2023-06-26T13:53:00Z">
        <w:r w:rsidR="00C524C3">
          <w:rPr>
            <w:color w:val="000000" w:themeColor="text1"/>
          </w:rPr>
          <w:t xml:space="preserve">do so </w:t>
        </w:r>
      </w:ins>
      <w:r w:rsidR="00B23E55" w:rsidRPr="00572B11">
        <w:rPr>
          <w:color w:val="000000" w:themeColor="text1"/>
        </w:rPr>
        <w:t xml:space="preserve">based on </w:t>
      </w:r>
      <w:r w:rsidR="00C32302">
        <w:rPr>
          <w:color w:val="000000" w:themeColor="text1"/>
        </w:rPr>
        <w:t>individual</w:t>
      </w:r>
      <w:r w:rsidR="00C32302" w:rsidRPr="00572B11">
        <w:rPr>
          <w:color w:val="000000" w:themeColor="text1"/>
        </w:rPr>
        <w:t xml:space="preserve"> </w:t>
      </w:r>
      <w:r w:rsidR="00475491" w:rsidRPr="00572B11">
        <w:rPr>
          <w:color w:val="000000" w:themeColor="text1"/>
        </w:rPr>
        <w:t xml:space="preserve">dives rather than a </w:t>
      </w:r>
      <w:r w:rsidR="009E1D21">
        <w:rPr>
          <w:color w:val="000000" w:themeColor="text1"/>
        </w:rPr>
        <w:t xml:space="preserve">longer </w:t>
      </w:r>
      <w:r w:rsidR="00475491" w:rsidRPr="00572B11">
        <w:rPr>
          <w:color w:val="000000" w:themeColor="text1"/>
        </w:rPr>
        <w:t xml:space="preserve">series of dives and </w:t>
      </w:r>
      <w:proofErr w:type="spellStart"/>
      <w:r w:rsidR="00475491" w:rsidRPr="00572B11">
        <w:rPr>
          <w:color w:val="000000" w:themeColor="text1"/>
        </w:rPr>
        <w:t>surfac</w:t>
      </w:r>
      <w:r w:rsidR="00B23E55">
        <w:rPr>
          <w:color w:val="000000" w:themeColor="text1"/>
        </w:rPr>
        <w:t>ings</w:t>
      </w:r>
      <w:proofErr w:type="spellEnd"/>
      <w:r w:rsidR="00B23E55">
        <w:rPr>
          <w:color w:val="000000" w:themeColor="text1"/>
        </w:rPr>
        <w:t xml:space="preserve"> </w:t>
      </w:r>
      <w:commentRangeStart w:id="52"/>
      <w:r w:rsidR="00C32302" w:rsidRPr="00572B11">
        <w:rPr>
          <w:color w:val="000000" w:themeColor="text1"/>
        </w:rPr>
        <w:lastRenderedPageBreak/>
        <w:fldChar w:fldCharType="begin">
          <w:fldData xml:space="preserve">PEVuZE5vdGU+PENpdGU+PEF1dGhvcj5EZVJ1aXRlcjwvQXV0aG9yPjxZZWFyPjIwMTc8L1llYXI+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</w:fldData>
        </w:fldChar>
      </w:r>
      <w:r w:rsidR="00B455AF">
        <w:rPr>
          <w:color w:val="000000" w:themeColor="text1"/>
        </w:rPr>
        <w:instrText xml:space="preserve"> ADDIN EN.CITE </w:instrText>
      </w:r>
      <w:r w:rsidR="00B455AF">
        <w:rPr>
          <w:color w:val="000000" w:themeColor="text1"/>
        </w:rPr>
        <w:fldChar w:fldCharType="begin">
          <w:fldData xml:space="preserve">PEVuZE5vdGU+PENpdGU+PEF1dGhvcj5EZVJ1aXRlcjwvQXV0aG9yPjxZZWFyPjIwMTc8L1llYXI+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</w:fldData>
        </w:fldChar>
      </w:r>
      <w:r w:rsidR="00B455AF">
        <w:rPr>
          <w:color w:val="000000" w:themeColor="text1"/>
        </w:rPr>
        <w:instrText xml:space="preserve"> ADDIN EN.CITE.DATA </w:instrText>
      </w:r>
      <w:r w:rsidR="00B455AF">
        <w:rPr>
          <w:color w:val="000000" w:themeColor="text1"/>
        </w:rPr>
      </w:r>
      <w:r w:rsidR="00B455AF">
        <w:rPr>
          <w:color w:val="000000" w:themeColor="text1"/>
        </w:rPr>
        <w:fldChar w:fldCharType="end"/>
      </w:r>
      <w:r w:rsidR="00C32302" w:rsidRPr="00572B11">
        <w:rPr>
          <w:color w:val="000000" w:themeColor="text1"/>
        </w:rPr>
      </w:r>
      <w:r w:rsidR="00C32302" w:rsidRPr="00572B11">
        <w:rPr>
          <w:color w:val="000000" w:themeColor="text1"/>
        </w:rPr>
        <w:fldChar w:fldCharType="separate"/>
      </w:r>
      <w:r w:rsidR="00C32302" w:rsidRPr="00572B11">
        <w:rPr>
          <w:noProof/>
          <w:color w:val="000000" w:themeColor="text1"/>
        </w:rPr>
        <w:t>(DeRuiter et al., 2017, Tennessen et al., 2019, Holt et al., 2021, Isojunno et al., 2017)</w:t>
      </w:r>
      <w:r w:rsidR="00C32302" w:rsidRPr="00572B11">
        <w:rPr>
          <w:color w:val="000000" w:themeColor="text1"/>
        </w:rPr>
        <w:fldChar w:fldCharType="end"/>
      </w:r>
      <w:commentRangeEnd w:id="52"/>
      <w:r w:rsidR="0082699A">
        <w:rPr>
          <w:rStyle w:val="CommentReference"/>
          <w:rFonts w:asciiTheme="minorHAnsi" w:eastAsiaTheme="minorHAnsi" w:hAnsiTheme="minorHAnsi" w:cstheme="minorBidi"/>
          <w:lang w:val="en-US"/>
        </w:rPr>
        <w:commentReference w:id="52"/>
      </w:r>
      <w:r w:rsidR="00C32302">
        <w:rPr>
          <w:color w:val="000000" w:themeColor="text1"/>
        </w:rPr>
        <w:t xml:space="preserve">. </w:t>
      </w:r>
      <w:r w:rsidR="00AE1FB2">
        <w:rPr>
          <w:color w:val="000000" w:themeColor="text1"/>
        </w:rPr>
        <w:t>As a result, they cannot be used to calculate estimates of respiration rates for different behavioural states. A</w:t>
      </w:r>
      <w:r w:rsidR="009E1D21">
        <w:rPr>
          <w:color w:val="000000" w:themeColor="text1"/>
        </w:rPr>
        <w:t xml:space="preserve">ctivity-specific respiration rates </w:t>
      </w:r>
      <w:r w:rsidR="00AE1FB2">
        <w:rPr>
          <w:color w:val="000000" w:themeColor="text1"/>
        </w:rPr>
        <w:t xml:space="preserve">for </w:t>
      </w:r>
      <w:r w:rsidR="009E1D21">
        <w:rPr>
          <w:color w:val="000000" w:themeColor="text1"/>
        </w:rPr>
        <w:t>ki</w:t>
      </w:r>
      <w:r w:rsidR="0083260B">
        <w:rPr>
          <w:color w:val="000000" w:themeColor="text1"/>
        </w:rPr>
        <w:t>l</w:t>
      </w:r>
      <w:r w:rsidR="009E1D21">
        <w:rPr>
          <w:color w:val="000000" w:themeColor="text1"/>
        </w:rPr>
        <w:t xml:space="preserve">ler whales </w:t>
      </w:r>
      <w:r w:rsidR="00AE1FB2">
        <w:rPr>
          <w:color w:val="000000" w:themeColor="text1"/>
        </w:rPr>
        <w:t xml:space="preserve">need to be calculated for longer periods of diving </w:t>
      </w:r>
      <w:r w:rsidR="004E39B1">
        <w:rPr>
          <w:color w:val="000000" w:themeColor="text1"/>
        </w:rPr>
        <w:t>(</w:t>
      </w:r>
      <w:r w:rsidR="004E39B1" w:rsidRPr="00806B1D">
        <w:rPr>
          <w:bCs/>
          <w:iCs/>
        </w:rPr>
        <w:t>≥ 10 min</w:t>
      </w:r>
      <w:r w:rsidR="00AE1FB2">
        <w:rPr>
          <w:color w:val="000000" w:themeColor="text1"/>
        </w:rPr>
        <w:t xml:space="preserve">) and for </w:t>
      </w:r>
      <w:r w:rsidR="009E1D21">
        <w:rPr>
          <w:color w:val="000000" w:themeColor="text1"/>
        </w:rPr>
        <w:t xml:space="preserve">verified behavioural states (with meaningful functions defined) </w:t>
      </w:r>
      <w:r w:rsidR="00AE1FB2">
        <w:rPr>
          <w:color w:val="000000" w:themeColor="text1"/>
        </w:rPr>
        <w:t>to obtain meaningful energetics data</w:t>
      </w:r>
      <w:r w:rsidR="009E1D21">
        <w:rPr>
          <w:color w:val="000000" w:themeColor="text1"/>
        </w:rPr>
        <w:t xml:space="preserve">. </w:t>
      </w:r>
    </w:p>
    <w:p w14:paraId="6D7726F9" w14:textId="3E5AF098" w:rsidR="00712400" w:rsidRPr="00B326FC" w:rsidRDefault="00475491" w:rsidP="006203F4">
      <w:pPr>
        <w:snapToGrid w:val="0"/>
        <w:spacing w:after="120"/>
        <w:ind w:firstLine="720"/>
        <w:rPr>
          <w:color w:val="000000" w:themeColor="text1"/>
          <w:sz w:val="36"/>
          <w:szCs w:val="36"/>
        </w:rPr>
      </w:pPr>
      <w:r w:rsidRPr="00572B11">
        <w:rPr>
          <w:color w:val="000000" w:themeColor="text1"/>
        </w:rPr>
        <w:t xml:space="preserve">We investigated whether killer whales breathe more than once per surface interval by counting total breaths per surface observed on drone videos for different behavioural states. We then matched these drone video labels to time-depth data from CATS tags to inform hierarchal hidden Markov models (HHMM) to predict resting, travelling, and foraging </w:t>
      </w:r>
      <w:r w:rsidR="00712400">
        <w:rPr>
          <w:color w:val="000000" w:themeColor="text1"/>
        </w:rPr>
        <w:t>of</w:t>
      </w:r>
      <w:r w:rsidRPr="00572B11">
        <w:rPr>
          <w:color w:val="000000" w:themeColor="text1"/>
        </w:rPr>
        <w:t xml:space="preserve"> dive tracks of unknown behaviour. </w:t>
      </w:r>
      <w:r w:rsidR="00AE1FB2">
        <w:rPr>
          <w:color w:val="000000" w:themeColor="text1"/>
        </w:rPr>
        <w:t>O</w:t>
      </w:r>
      <w:r w:rsidRPr="00572B11">
        <w:rPr>
          <w:color w:val="000000" w:themeColor="text1"/>
        </w:rPr>
        <w:t xml:space="preserve">utput from the HHMM was </w:t>
      </w:r>
      <w:r w:rsidR="00AE1FB2">
        <w:rPr>
          <w:color w:val="000000" w:themeColor="text1"/>
        </w:rPr>
        <w:t xml:space="preserve">then </w:t>
      </w:r>
      <w:r w:rsidRPr="00572B11">
        <w:rPr>
          <w:color w:val="000000" w:themeColor="text1"/>
        </w:rPr>
        <w:t>used to calculate activity</w:t>
      </w:r>
      <w:r w:rsidR="00420869">
        <w:rPr>
          <w:color w:val="000000" w:themeColor="text1"/>
        </w:rPr>
        <w:t>-</w:t>
      </w:r>
      <w:r w:rsidRPr="00572B11">
        <w:rPr>
          <w:color w:val="000000" w:themeColor="text1"/>
        </w:rPr>
        <w:t xml:space="preserve">specific respiration rates and </w:t>
      </w:r>
      <w:r w:rsidR="00420869">
        <w:rPr>
          <w:color w:val="000000" w:themeColor="text1"/>
        </w:rPr>
        <w:t>oxygen consumption</w:t>
      </w:r>
      <w:r w:rsidRPr="00572B11">
        <w:rPr>
          <w:color w:val="000000" w:themeColor="text1"/>
        </w:rPr>
        <w:t xml:space="preserve"> for both male and female resident killer whales. Our findings can be applied to bioenergetics models on a</w:t>
      </w:r>
      <w:r w:rsidR="00D723B8">
        <w:rPr>
          <w:color w:val="000000" w:themeColor="text1"/>
        </w:rPr>
        <w:t xml:space="preserve"> sex- and behavioural</w:t>
      </w:r>
      <w:r w:rsidRPr="00572B11">
        <w:rPr>
          <w:color w:val="000000" w:themeColor="text1"/>
        </w:rPr>
        <w:t>-specific basis, and contribute to making better predictions of dive behaviours, energy expenditure and the effect of these large predators on their ecosystem.</w:t>
      </w:r>
    </w:p>
    <w:p w14:paraId="0F1F18E5" w14:textId="77777777" w:rsidR="008A537E" w:rsidRPr="004C14D4" w:rsidRDefault="00262DD5" w:rsidP="006203F4">
      <w:pPr>
        <w:snapToGrid w:val="0"/>
        <w:spacing w:after="120"/>
        <w:rPr>
          <w:b/>
          <w:bCs/>
          <w:sz w:val="36"/>
          <w:szCs w:val="36"/>
        </w:rPr>
      </w:pPr>
      <w:r w:rsidRPr="004C14D4">
        <w:rPr>
          <w:b/>
          <w:bCs/>
          <w:sz w:val="36"/>
          <w:szCs w:val="36"/>
        </w:rPr>
        <w:t>Materials and methods</w:t>
      </w:r>
    </w:p>
    <w:p w14:paraId="370AB52D" w14:textId="77777777" w:rsidR="00262DD5" w:rsidRPr="00084815" w:rsidRDefault="00262DD5" w:rsidP="006203F4">
      <w:pPr>
        <w:pStyle w:val="Heading2"/>
        <w:snapToGrid w:val="0"/>
        <w:spacing w:before="0" w:after="120"/>
        <w:rPr>
          <w:rFonts w:ascii="Times New Roman" w:hAnsi="Times New Roman" w:cs="Times New Roman"/>
          <w:b/>
          <w:color w:val="000000" w:themeColor="text1"/>
          <w:sz w:val="32"/>
          <w:szCs w:val="32"/>
          <w:lang w:val="en-CA"/>
        </w:rPr>
      </w:pPr>
      <w:r w:rsidRPr="00084815">
        <w:rPr>
          <w:rFonts w:ascii="Times New Roman" w:hAnsi="Times New Roman" w:cs="Times New Roman"/>
          <w:b/>
          <w:color w:val="000000" w:themeColor="text1"/>
          <w:sz w:val="32"/>
          <w:szCs w:val="32"/>
          <w:lang w:val="en-CA"/>
        </w:rPr>
        <w:t>Data collection</w:t>
      </w:r>
    </w:p>
    <w:p w14:paraId="30D54ABA" w14:textId="4B076A00" w:rsidR="00262DD5" w:rsidRPr="00084815" w:rsidRDefault="00262DD5" w:rsidP="006203F4">
      <w:pPr>
        <w:snapToGrid w:val="0"/>
        <w:spacing w:after="120"/>
        <w:ind w:firstLine="720"/>
        <w:rPr>
          <w:bCs/>
          <w:color w:val="000000"/>
          <w:shd w:val="clear" w:color="auto" w:fill="FFFFFF"/>
        </w:rPr>
      </w:pPr>
      <w:r w:rsidRPr="00084815">
        <w:t>We collected data from 11 northern and southern resident killer whales (</w:t>
      </w:r>
      <w:r w:rsidRPr="00084815">
        <w:rPr>
          <w:i/>
        </w:rPr>
        <w:t xml:space="preserve">Orcinus orca, </w:t>
      </w:r>
      <w:r w:rsidRPr="00084815">
        <w:t xml:space="preserve">NRKW) in August 2020 off the coast of British Columbia in the Queen Charlotte Sound (Table 1). Whale ID, sex, birth year, and age as of 2020 were </w:t>
      </w:r>
      <w:r w:rsidR="00AE1FB2">
        <w:t>determined</w:t>
      </w:r>
      <w:r w:rsidR="00AE1FB2" w:rsidRPr="00084815">
        <w:t xml:space="preserve"> </w:t>
      </w:r>
      <w:r w:rsidRPr="00084815">
        <w:t>from catalogue</w:t>
      </w:r>
      <w:r w:rsidR="002E526F" w:rsidRPr="00084815">
        <w:t>s</w:t>
      </w:r>
      <w:r w:rsidRPr="00084815">
        <w:t xml:space="preserve"> of known individuals</w:t>
      </w:r>
      <w:r w:rsidR="00863D6A" w:rsidRPr="00084815">
        <w:t xml:space="preserve"> </w:t>
      </w:r>
      <w:r w:rsidR="00863D6A" w:rsidRPr="00084815">
        <w:fldChar w:fldCharType="begin"/>
      </w:r>
      <w:r w:rsidR="00AC0424">
        <w:instrText xml:space="preserve"> ADDIN EN.CITE &lt;EndNote&gt;&lt;Cite&gt;&lt;Author&gt;Towers&lt;/Author&gt;&lt;Year&gt;2020&lt;/Year&gt;&lt;RecNum&gt;39&lt;/RecNum&gt;&lt;DisplayText&gt;(Towers et al., 2020, Center for Whale Research, 2023)&lt;/DisplayText&gt;&lt;record&gt;&lt;rec-number&gt;39&lt;/rec-number&gt;&lt;foreign-keys&gt;&lt;key app="EN" db-id="v2wzxz507eexr4e2wf7v0ez1e9z95w0x9ded" timestamp="1681497735"&gt;39&lt;/key&gt;&lt;/foreign-keys&gt;&lt;ref-type name="Report"&gt;27&lt;/ref-type&gt;&lt;contributors&gt;&lt;authors&gt;&lt;author&gt;Towers, Jared R&lt;/author&gt;&lt;author&gt;Pikington, James F&lt;/author&gt;&lt;author&gt;Gisborne, Brian&lt;/author&gt;&lt;author&gt;Wright, Brianna M&lt;/author&gt;&lt;author&gt;Ellis, GM&lt;/author&gt;&lt;author&gt;Ford, JKB&lt;/author&gt;&lt;author&gt;Doniol-Valcroze, Thomas&lt;/author&gt;&lt;/authors&gt;&lt;secondary-authors&gt;&lt;author&gt;FISHERIES AND OCEANS CANADA,&lt;/author&gt;&lt;/secondary-authors&gt;&lt;/contributors&gt;&lt;titles&gt;&lt;title&gt;Photo-identification catalogue and status of the northern resident killer whale population in 2019&lt;/title&gt;&lt;secondary-title&gt;Canadian Technical Report of Fisheries and Aquatic Sciences&lt;/secondary-title&gt;&lt;/titles&gt;&lt;pages&gt;iv + 69&lt;/pages&gt;&lt;dates&gt;&lt;year&gt;2020&lt;/year&gt;&lt;/dates&gt;&lt;pub-location&gt;Nanaimo, BC&lt;/pub-location&gt;&lt;isbn&gt;3371&lt;/isbn&gt;&lt;urls&gt;&lt;/urls&gt;&lt;/record&gt;&lt;/Cite&gt;&lt;Cite&gt;&lt;Author&gt;Center for Whale Research&lt;/Author&gt;&lt;Year&gt;2023&lt;/Year&gt;&lt;RecNum&gt;40&lt;/RecNum&gt;&lt;record&gt;&lt;rec-number&gt;40&lt;/rec-number&gt;&lt;foreign-keys&gt;&lt;key app="EN" db-id="v2wzxz507eexr4e2wf7v0ez1e9z95w0x9ded" timestamp="1681497970"&gt;40&lt;/key&gt;&lt;/foreign-keys&gt;&lt;ref-type name="Web Page"&gt;12&lt;/ref-type&gt;&lt;contributors&gt;&lt;authors&gt;&lt;author&gt;Center for Whale Research,&lt;/author&gt;&lt;/authors&gt;&lt;secondary-authors&gt;&lt;author&gt;Center for Whale Research,&lt;/author&gt;&lt;/secondary-authors&gt;&lt;/contributors&gt;&lt;titles&gt;&lt;title&gt;Orca Identification,&lt;/title&gt;&lt;/titles&gt;&lt;volume&gt;2023&lt;/volume&gt;&lt;dates&gt;&lt;year&gt;2023&lt;/year&gt;&lt;/dates&gt;&lt;pub-location&gt;USA&lt;/pub-location&gt;&lt;urls&gt;&lt;related-urls&gt;&lt;url&gt;https://www.whaleresearch.com/orca-id&lt;/url&gt;&lt;/related-urls&gt;&lt;/urls&gt;&lt;/record&gt;&lt;/Cite&gt;&lt;/EndNote&gt;</w:instrText>
      </w:r>
      <w:r w:rsidR="00863D6A" w:rsidRPr="00084815">
        <w:fldChar w:fldCharType="separate"/>
      </w:r>
      <w:r w:rsidR="00C02A6C">
        <w:rPr>
          <w:noProof/>
        </w:rPr>
        <w:t>(Towers et al., 2020, Center for Whale Research, 2023)</w:t>
      </w:r>
      <w:r w:rsidR="00863D6A" w:rsidRPr="00084815">
        <w:fldChar w:fldCharType="end"/>
      </w:r>
      <w:r w:rsidRPr="00084815">
        <w:t>. All 11 animals carried video cameras and time-depth dataloggers (CATS tags, Customizable Animal Tracking Solutions, www.cats.is) — and 8 of the</w:t>
      </w:r>
      <w:r w:rsidR="00AE1FB2">
        <w:t>m</w:t>
      </w:r>
      <w:r w:rsidRPr="00084815">
        <w:t xml:space="preserve"> were simultaneously followed using an unmanned aerial vehicle (UAV) drone. </w:t>
      </w:r>
      <w:r w:rsidRPr="00084815">
        <w:rPr>
          <w:color w:val="000000"/>
          <w:shd w:val="clear" w:color="auto" w:fill="FFFFFF"/>
        </w:rPr>
        <w:t>All killer whale data were collected under University of British Columbia </w:t>
      </w:r>
      <w:r w:rsidRPr="00084815">
        <w:rPr>
          <w:bCs/>
          <w:color w:val="000000"/>
          <w:shd w:val="clear" w:color="auto" w:fill="FFFFFF"/>
        </w:rPr>
        <w:t>Animal Care Permit no. A19-0053 </w:t>
      </w:r>
      <w:r w:rsidRPr="00084815">
        <w:rPr>
          <w:color w:val="000000"/>
          <w:shd w:val="clear" w:color="auto" w:fill="FFFFFF"/>
        </w:rPr>
        <w:t>and Fisheries and Oceans Canada Marine Mammal Scientific License for Whale Research no. </w:t>
      </w:r>
      <w:r w:rsidRPr="00084815">
        <w:rPr>
          <w:bCs/>
          <w:color w:val="000000"/>
          <w:shd w:val="clear" w:color="auto" w:fill="FFFFFF"/>
        </w:rPr>
        <w:t>XMMS 6 2019.</w:t>
      </w:r>
    </w:p>
    <w:p w14:paraId="07EA2EAB" w14:textId="222901E7" w:rsidR="004C14D4" w:rsidRDefault="007877A1" w:rsidP="00AC0424">
      <w:pPr>
        <w:snapToGrid w:val="0"/>
        <w:spacing w:after="120"/>
        <w:rPr>
          <w:b/>
          <w:bCs/>
        </w:rPr>
      </w:pPr>
      <w:commentRangeStart w:id="53"/>
      <w:r w:rsidRPr="00084815">
        <w:rPr>
          <w:b/>
          <w:bCs/>
        </w:rPr>
        <w:t>Table 1. Summary of data collected on 11 resident killer whales.</w:t>
      </w:r>
      <w:r w:rsidR="009C3B15" w:rsidRPr="009C3B15">
        <w:t xml:space="preserve"> </w:t>
      </w:r>
      <w:commentRangeEnd w:id="53"/>
      <w:r w:rsidR="00451DB4">
        <w:rPr>
          <w:rStyle w:val="CommentReference"/>
          <w:rFonts w:asciiTheme="minorHAnsi" w:eastAsiaTheme="minorHAnsi" w:hAnsiTheme="minorHAnsi" w:cstheme="minorBidi"/>
          <w:lang w:val="en-US"/>
        </w:rPr>
        <w:commentReference w:id="53"/>
      </w:r>
    </w:p>
    <w:p w14:paraId="3E0D0268" w14:textId="77777777" w:rsidR="00F2629E" w:rsidRDefault="007877A1" w:rsidP="006203F4">
      <w:pPr>
        <w:snapToGrid w:val="0"/>
        <w:spacing w:after="120"/>
        <w:rPr>
          <w:color w:val="FF0000"/>
        </w:rPr>
      </w:pPr>
      <w:r w:rsidRPr="00084815">
        <w:rPr>
          <w:b/>
          <w:bCs/>
        </w:rPr>
        <w:t xml:space="preserve"> </w:t>
      </w:r>
      <w:r w:rsidRPr="00084815">
        <w:rPr>
          <w:color w:val="FF0000"/>
        </w:rPr>
        <w:t>[Insert table</w:t>
      </w:r>
      <w:r w:rsidR="00331BD4">
        <w:rPr>
          <w:color w:val="FF0000"/>
        </w:rPr>
        <w:t xml:space="preserve"> 1</w:t>
      </w:r>
      <w:r w:rsidR="009F2C5F">
        <w:rPr>
          <w:color w:val="FF0000"/>
        </w:rPr>
        <w:t xml:space="preserve"> and full caption</w:t>
      </w:r>
      <w:r w:rsidRPr="00084815">
        <w:rPr>
          <w:color w:val="FF0000"/>
        </w:rPr>
        <w:t>]</w:t>
      </w:r>
    </w:p>
    <w:p w14:paraId="14221C2C" w14:textId="77777777" w:rsidR="009F2C5F" w:rsidRDefault="009F2C5F" w:rsidP="006203F4">
      <w:pPr>
        <w:snapToGrid w:val="0"/>
        <w:spacing w:after="120"/>
        <w:rPr>
          <w:color w:val="FF0000"/>
        </w:rPr>
      </w:pPr>
    </w:p>
    <w:p w14:paraId="7B9F919B" w14:textId="77777777" w:rsidR="00262DD5" w:rsidRPr="00084815" w:rsidRDefault="00262DD5" w:rsidP="006203F4">
      <w:pPr>
        <w:pStyle w:val="Heading3"/>
        <w:snapToGrid w:val="0"/>
        <w:spacing w:before="0" w:after="120"/>
        <w:rPr>
          <w:rFonts w:ascii="Times New Roman" w:hAnsi="Times New Roman" w:cs="Times New Roman"/>
          <w:b/>
          <w:color w:val="000000" w:themeColor="text1"/>
          <w:sz w:val="28"/>
          <w:szCs w:val="28"/>
          <w:lang w:val="en-CA"/>
        </w:rPr>
      </w:pPr>
      <w:r w:rsidRPr="00084815">
        <w:rPr>
          <w:rFonts w:ascii="Times New Roman" w:hAnsi="Times New Roman" w:cs="Times New Roman"/>
          <w:b/>
          <w:color w:val="000000" w:themeColor="text1"/>
          <w:sz w:val="28"/>
          <w:szCs w:val="28"/>
          <w:lang w:val="en-CA"/>
        </w:rPr>
        <w:t>Time-depth data collection and processing (CATS tags)</w:t>
      </w:r>
    </w:p>
    <w:p w14:paraId="33A1EE68" w14:textId="77777777" w:rsidR="00262DD5" w:rsidRPr="00084815" w:rsidRDefault="00262DD5" w:rsidP="006203F4">
      <w:pPr>
        <w:snapToGrid w:val="0"/>
        <w:spacing w:after="120"/>
        <w:ind w:firstLine="720"/>
      </w:pPr>
      <w:r w:rsidRPr="00084815">
        <w:t xml:space="preserve">We tagged animals with suction cup CATS </w:t>
      </w:r>
      <w:proofErr w:type="spellStart"/>
      <w:r w:rsidRPr="00084815">
        <w:t>biologgers</w:t>
      </w:r>
      <w:proofErr w:type="spellEnd"/>
      <w:r w:rsidRPr="00084815">
        <w:t xml:space="preserve"> that were equipped with time-depth recorders, forward-facing animal-borne video, passive acoustic recorders (96 kHz), tri-axial accelerometers, magnetometers, gyroscopes, and satellite telemetry for asset retrieval</w:t>
      </w:r>
      <w:r w:rsidR="00863D6A" w:rsidRPr="00084815">
        <w:t xml:space="preserve"> </w:t>
      </w:r>
      <w:r w:rsidR="00863D6A" w:rsidRPr="00084815">
        <w:fldChar w:fldCharType="begin"/>
      </w:r>
      <w:r w:rsidR="00C02A6C">
        <w:instrText xml:space="preserve"> ADDIN EN.CITE &lt;EndNote&gt;&lt;Cite&gt;&lt;Author&gt;Cade&lt;/Author&gt;&lt;Year&gt;2021&lt;/Year&gt;&lt;RecNum&gt;47&lt;/RecNum&gt;&lt;DisplayText&gt;(Cade et al., 2021)&lt;/DisplayText&gt;&lt;record&gt;&lt;rec-number&gt;47&lt;/rec-number&gt;&lt;foreign-keys&gt;&lt;key app="EN" db-id="v2wzxz507eexr4e2wf7v0ez1e9z95w0x9ded" timestamp="1681923568"&gt;47&lt;/key&gt;&lt;/foreign-keys&gt;&lt;ref-type name="Journal Article"&gt;17&lt;/ref-type&gt;&lt;contributors&gt;&lt;authors&gt;&lt;author&gt;Cade, David E&lt;/author&gt;&lt;author&gt;Gough, William T&lt;/author&gt;&lt;author&gt;Czapanskiy, Max F&lt;/author&gt;&lt;author&gt;Fahlbusch, James A&lt;/author&gt;&lt;author&gt;Kahane-Rapport, Shirel R&lt;/author&gt;&lt;author&gt;Linsky, Jacob MJ&lt;/author&gt;&lt;author&gt;Nichols, Ross C&lt;/author&gt;&lt;author&gt;Oestreich, William K&lt;/author&gt;&lt;author&gt;Wisniewska, Danuta M&lt;/author&gt;&lt;author&gt;Friedlaender, Ari S&lt;/author&gt;&lt;/authors&gt;&lt;/contributors&gt;&lt;titles&gt;&lt;title&gt;Tools for integrating inertial sensor data with video bio-loggers, including estimation of animal orientation, motion, and position&lt;/title&gt;&lt;secondary-title&gt;Animal Biotelemetry&lt;/secondary-title&gt;&lt;/titles&gt;&lt;periodical&gt;&lt;full-title&gt;Animal Biotelemetry&lt;/full-title&gt;&lt;/periodical&gt;&lt;pages&gt;1-21&lt;/pages&gt;&lt;volume&gt;9&lt;/volume&gt;&lt;number&gt;34&lt;/number&gt;&lt;dates&gt;&lt;year&gt;2021&lt;/year&gt;&lt;/dates&gt;&lt;isbn&gt;2050-3385&lt;/isbn&gt;&lt;urls&gt;&lt;/urls&gt;&lt;electronic-resource-num&gt;10.1186/s40317-021-00256-w&lt;/electronic-resource-num&gt;&lt;/record&gt;&lt;/Cite&gt;&lt;/EndNote&gt;</w:instrText>
      </w:r>
      <w:r w:rsidR="00863D6A" w:rsidRPr="00084815">
        <w:fldChar w:fldCharType="separate"/>
      </w:r>
      <w:r w:rsidR="00C02A6C">
        <w:rPr>
          <w:noProof/>
        </w:rPr>
        <w:t>(Cade et al., 2021)</w:t>
      </w:r>
      <w:r w:rsidR="00863D6A" w:rsidRPr="00084815">
        <w:fldChar w:fldCharType="end"/>
      </w:r>
      <w:r w:rsidRPr="00084815">
        <w:t>. To deploy the CATS tags, a small vessel approached the focal group of killer whales and waited for a killer whale to surface near the vessel. With the CATS datalogger attached to the end of an 8m long pole, the CATS tag was suctioned onto the back of an individual whale, near the base of the animal’s dorsal fin. The CATS datalogger continuously recorded dive movements for the duration</w:t>
      </w:r>
      <w:r w:rsidR="00937265">
        <w:t xml:space="preserve"> of time</w:t>
      </w:r>
      <w:r w:rsidRPr="00084815">
        <w:t xml:space="preserve"> the tag was attached. The CATS tags remained attached from 1.4 to 19.9 hours </w:t>
      </w:r>
      <w:r w:rsidR="001264AA">
        <w:t>(Table 1).</w:t>
      </w:r>
      <w:r w:rsidRPr="00084815">
        <w:t xml:space="preserve"> </w:t>
      </w:r>
    </w:p>
    <w:p w14:paraId="6643D270" w14:textId="77777777" w:rsidR="00262DD5" w:rsidRPr="00084815" w:rsidRDefault="00262DD5" w:rsidP="006203F4">
      <w:pPr>
        <w:snapToGrid w:val="0"/>
        <w:spacing w:after="120"/>
        <w:ind w:firstLine="360"/>
        <w:rPr>
          <w:b/>
          <w:i/>
        </w:rPr>
      </w:pPr>
      <w:r w:rsidRPr="00084815">
        <w:t xml:space="preserve">Time-depth data from the CATS dataloggers was zero-offset corrected by calibrating </w:t>
      </w:r>
      <w:r w:rsidRPr="00084815">
        <w:rPr>
          <w:color w:val="000000" w:themeColor="text1"/>
        </w:rPr>
        <w:t>depth data in MATLAB</w:t>
      </w:r>
      <w:r w:rsidR="00863D6A" w:rsidRPr="00084815">
        <w:rPr>
          <w:color w:val="000000" w:themeColor="text1"/>
        </w:rPr>
        <w:t xml:space="preserve"> </w:t>
      </w:r>
      <w:r w:rsidR="00863D6A" w:rsidRPr="00084815">
        <w:rPr>
          <w:color w:val="000000" w:themeColor="text1"/>
        </w:rPr>
        <w:fldChar w:fldCharType="begin"/>
      </w:r>
      <w:r w:rsidR="00C02A6C">
        <w:rPr>
          <w:color w:val="000000" w:themeColor="text1"/>
        </w:rPr>
        <w:instrText xml:space="preserve"> ADDIN EN.CITE &lt;EndNote&gt;&lt;Cite&gt;&lt;Author&gt;Cade&lt;/Author&gt;&lt;Year&gt;2021&lt;/Year&gt;&lt;RecNum&gt;47&lt;/RecNum&gt;&lt;DisplayText&gt;(Cade et al., 2021)&lt;/DisplayText&gt;&lt;record&gt;&lt;rec-number&gt;47&lt;/rec-number&gt;&lt;foreign-keys&gt;&lt;key app="EN" db-id="v2wzxz507eexr4e2wf7v0ez1e9z95w0x9ded" timestamp="1681923568"&gt;47&lt;/key&gt;&lt;/foreign-keys&gt;&lt;ref-type name="Journal Article"&gt;17&lt;/ref-type&gt;&lt;contributors&gt;&lt;authors&gt;&lt;author&gt;Cade, David E&lt;/author&gt;&lt;author&gt;Gough, William T&lt;/author&gt;&lt;author&gt;Czapanskiy, Max F&lt;/author&gt;&lt;author&gt;Fahlbusch, James A&lt;/author&gt;&lt;author&gt;Kahane-Rapport, Shirel R&lt;/author&gt;&lt;author&gt;Linsky, Jacob MJ&lt;/author&gt;&lt;author&gt;Nichols, Ross C&lt;/author&gt;&lt;author&gt;Oestreich, William K&lt;/author&gt;&lt;author&gt;Wisniewska, Danuta M&lt;/author&gt;&lt;author&gt;Friedlaender, Ari S&lt;/author&gt;&lt;/authors&gt;&lt;/contributors&gt;&lt;titles&gt;&lt;title&gt;Tools for integrating inertial sensor data with video bio-loggers, including estimation of animal orientation, motion, and position&lt;/title&gt;&lt;secondary-title&gt;Animal Biotelemetry&lt;/secondary-title&gt;&lt;/titles&gt;&lt;periodical&gt;&lt;full-title&gt;Animal Biotelemetry&lt;/full-title&gt;&lt;/periodical&gt;&lt;pages&gt;1-21&lt;/pages&gt;&lt;volume&gt;9&lt;/volume&gt;&lt;number&gt;34&lt;/number&gt;&lt;dates&gt;&lt;year&gt;2021&lt;/year&gt;&lt;/dates&gt;&lt;isbn&gt;2050-3385&lt;/isbn&gt;&lt;urls&gt;&lt;/urls&gt;&lt;electronic-resource-num&gt;10.1186/s40317-021-00256-w&lt;/electronic-resource-num&gt;&lt;/record&gt;&lt;/Cite&gt;&lt;/EndNote&gt;</w:instrText>
      </w:r>
      <w:r w:rsidR="00863D6A" w:rsidRPr="00084815">
        <w:rPr>
          <w:color w:val="000000" w:themeColor="text1"/>
        </w:rPr>
        <w:fldChar w:fldCharType="separate"/>
      </w:r>
      <w:r w:rsidR="00C02A6C">
        <w:rPr>
          <w:noProof/>
          <w:color w:val="000000" w:themeColor="text1"/>
        </w:rPr>
        <w:t>(Cade et al., 2021)</w:t>
      </w:r>
      <w:r w:rsidR="00863D6A" w:rsidRPr="00084815">
        <w:rPr>
          <w:color w:val="000000" w:themeColor="text1"/>
        </w:rPr>
        <w:fldChar w:fldCharType="end"/>
      </w:r>
      <w:r w:rsidRPr="00084815">
        <w:rPr>
          <w:color w:val="000000" w:themeColor="text1"/>
        </w:rPr>
        <w:t xml:space="preserve">. </w:t>
      </w:r>
      <w:r w:rsidRPr="00084815">
        <w:t xml:space="preserve">CATS dataloggers originally sampled at 50 Hz for synchronization with acceleration data on a concurrent project, but we only included time-depth </w:t>
      </w:r>
      <w:r w:rsidRPr="00084815">
        <w:lastRenderedPageBreak/>
        <w:t>data that was down-sampled to 2 Hz. All subsequent data processing and analysis were carried out with the statistical software program R 4.1.2</w:t>
      </w:r>
      <w:r w:rsidR="00863D6A" w:rsidRPr="00084815">
        <w:t xml:space="preserve"> </w:t>
      </w:r>
      <w:r w:rsidR="00863D6A" w:rsidRPr="00084815">
        <w:fldChar w:fldCharType="begin"/>
      </w:r>
      <w:r w:rsidR="00C02A6C">
        <w:instrText xml:space="preserve"> ADDIN EN.CITE &lt;EndNote&gt;&lt;Cite&gt;&lt;Author&gt;R Core Team&lt;/Author&gt;&lt;Year&gt;2022&lt;/Year&gt;&lt;RecNum&gt;35&lt;/RecNum&gt;&lt;DisplayText&gt;(R Core Team, 2022)&lt;/DisplayText&gt;&lt;record&gt;&lt;rec-number&gt;35&lt;/rec-number&gt;&lt;foreign-keys&gt;&lt;key app="EN" db-id="v2wzxz507eexr4e2wf7v0ez1e9z95w0x9ded" timestamp="1680744190"&gt;35&lt;/key&gt;&lt;/foreign-keys&gt;&lt;ref-type name="Computer Program"&gt;9&lt;/ref-type&gt;&lt;contributors&gt;&lt;authors&gt;&lt;author&gt;R Core Team,&lt;/author&gt;&lt;/authors&gt;&lt;/contributors&gt;&lt;titles&gt;&lt;title&gt;R: A language and environment for statistical computing&lt;/title&gt;&lt;/titles&gt;&lt;dates&gt;&lt;year&gt;2022&lt;/year&gt;&lt;/dates&gt;&lt;pub-location&gt;Vienna, Austria&lt;/pub-location&gt;&lt;publisher&gt;R Foundation for Statistical Computing&lt;/publisher&gt;&lt;urls&gt;&lt;related-urls&gt;&lt;url&gt;https://www.R-project.org/&lt;/url&gt;&lt;/related-urls&gt;&lt;/urls&gt;&lt;/record&gt;&lt;/Cite&gt;&lt;/EndNote&gt;</w:instrText>
      </w:r>
      <w:r w:rsidR="00863D6A" w:rsidRPr="00084815">
        <w:fldChar w:fldCharType="separate"/>
      </w:r>
      <w:r w:rsidR="00C02A6C">
        <w:rPr>
          <w:noProof/>
        </w:rPr>
        <w:t>(R Core Team, 2022)</w:t>
      </w:r>
      <w:r w:rsidR="00863D6A" w:rsidRPr="00084815">
        <w:fldChar w:fldCharType="end"/>
      </w:r>
      <w:r w:rsidRPr="00084815">
        <w:t>.</w:t>
      </w:r>
    </w:p>
    <w:p w14:paraId="52ECF78A" w14:textId="77777777" w:rsidR="00262DD5" w:rsidRPr="00084815" w:rsidRDefault="00262DD5" w:rsidP="006203F4">
      <w:pPr>
        <w:snapToGrid w:val="0"/>
        <w:spacing w:after="120"/>
        <w:ind w:firstLine="360"/>
      </w:pPr>
      <w:r w:rsidRPr="00084815">
        <w:t>Dives and surface intervals were defined with a 0.5 m minimum dive threshold on time-depth data at 2 Hz</w:t>
      </w:r>
      <w:r w:rsidR="00863D6A" w:rsidRPr="00084815">
        <w:t xml:space="preserve"> </w:t>
      </w:r>
      <w:r w:rsidR="00863D6A" w:rsidRPr="00084815">
        <w:fldChar w:fldCharType="begin"/>
      </w:r>
      <w:r w:rsidR="00C02A6C">
        <w:instrText xml:space="preserve"> ADDIN EN.CITE &lt;EndNote&gt;&lt;Cite&gt;&lt;Author&gt;Luque&lt;/Author&gt;&lt;Year&gt;2007&lt;/Year&gt;&lt;RecNum&gt;48&lt;/RecNum&gt;&lt;DisplayText&gt;(Luque, 2007)&lt;/DisplayText&gt;&lt;record&gt;&lt;rec-number&gt;48&lt;/rec-number&gt;&lt;foreign-keys&gt;&lt;key app="EN" db-id="v2wzxz507eexr4e2wf7v0ez1e9z95w0x9ded" timestamp="1681923626"&gt;48&lt;/key&gt;&lt;/foreign-keys&gt;&lt;ref-type name="Journal Article"&gt;17&lt;/ref-type&gt;&lt;contributors&gt;&lt;authors&gt;&lt;author&gt;Luque, Sebastián P&lt;/author&gt;&lt;/authors&gt;&lt;/contributors&gt;&lt;titles&gt;&lt;title&gt;Diving behaviour analysis in R&lt;/title&gt;&lt;secondary-title&gt;R News&lt;/secondary-title&gt;&lt;/titles&gt;&lt;periodical&gt;&lt;full-title&gt;R news&lt;/full-title&gt;&lt;/periodical&gt;&lt;pages&gt;8-14&lt;/pages&gt;&lt;volume&gt;7&lt;/volume&gt;&lt;number&gt;3&lt;/number&gt;&lt;dates&gt;&lt;year&gt;2007&lt;/year&gt;&lt;/dates&gt;&lt;urls&gt;&lt;/urls&gt;&lt;/record&gt;&lt;/Cite&gt;&lt;/EndNote&gt;</w:instrText>
      </w:r>
      <w:r w:rsidR="00863D6A" w:rsidRPr="00084815">
        <w:fldChar w:fldCharType="separate"/>
      </w:r>
      <w:r w:rsidR="00C02A6C">
        <w:rPr>
          <w:noProof/>
        </w:rPr>
        <w:t>(Luque, 2007)</w:t>
      </w:r>
      <w:r w:rsidR="00863D6A" w:rsidRPr="00084815">
        <w:fldChar w:fldCharType="end"/>
      </w:r>
      <w:r w:rsidRPr="00084815">
        <w:t xml:space="preserve">. We selected a shallow minimum dive depth threshold because subsequent analysis focused on capturing </w:t>
      </w:r>
      <w:proofErr w:type="gramStart"/>
      <w:r w:rsidRPr="00084815">
        <w:t>all of</w:t>
      </w:r>
      <w:proofErr w:type="gramEnd"/>
      <w:r w:rsidRPr="00084815">
        <w:t xml:space="preserve"> the respirations at the surface. We tested different minimum dive thresholds ranging from 0.5 to 2.0 m on a subset of animals and concluded that 0.5 m lined up the best with the surface intervals on drone by visual analysis. Deeper dive thresholds excluded some surface intervals that were respirations on drone videos. </w:t>
      </w:r>
    </w:p>
    <w:p w14:paraId="67E155B4" w14:textId="77777777" w:rsidR="00262DD5" w:rsidRPr="00084815" w:rsidRDefault="00262DD5" w:rsidP="006203F4">
      <w:pPr>
        <w:pStyle w:val="Heading3"/>
        <w:snapToGrid w:val="0"/>
        <w:spacing w:before="0" w:after="120"/>
        <w:rPr>
          <w:rFonts w:ascii="Times New Roman" w:hAnsi="Times New Roman" w:cs="Times New Roman"/>
          <w:b/>
          <w:color w:val="000000" w:themeColor="text1"/>
          <w:sz w:val="28"/>
          <w:szCs w:val="28"/>
          <w:lang w:val="en-CA"/>
        </w:rPr>
      </w:pPr>
      <w:r w:rsidRPr="00084815">
        <w:rPr>
          <w:rFonts w:ascii="Times New Roman" w:hAnsi="Times New Roman" w:cs="Times New Roman"/>
          <w:b/>
          <w:color w:val="000000" w:themeColor="text1"/>
          <w:sz w:val="28"/>
          <w:szCs w:val="28"/>
          <w:lang w:val="en-CA"/>
        </w:rPr>
        <w:t>Video data collection and processing on drones</w:t>
      </w:r>
    </w:p>
    <w:p w14:paraId="4AA1BBCC" w14:textId="458C296F" w:rsidR="00262DD5" w:rsidRPr="00084815" w:rsidRDefault="00262DD5" w:rsidP="006203F4">
      <w:pPr>
        <w:snapToGrid w:val="0"/>
        <w:spacing w:after="120"/>
        <w:ind w:firstLine="720"/>
      </w:pPr>
      <w:r w:rsidRPr="00084815">
        <w:t>We collected video data from a UAV (i.e.</w:t>
      </w:r>
      <w:r w:rsidR="00E71039">
        <w:t>,</w:t>
      </w:r>
      <w:r w:rsidRPr="00084815">
        <w:t xml:space="preserve"> drone) from 8 of the 11 whales </w:t>
      </w:r>
      <w:r w:rsidR="00937265">
        <w:t>carrying the</w:t>
      </w:r>
      <w:r w:rsidRPr="00084815">
        <w:t xml:space="preserve"> CATS tags. Once an individual whale was successfully tagged with a </w:t>
      </w:r>
      <w:proofErr w:type="gramStart"/>
      <w:r w:rsidRPr="00084815">
        <w:t>CATS</w:t>
      </w:r>
      <w:proofErr w:type="gramEnd"/>
      <w:r w:rsidRPr="00084815">
        <w:t xml:space="preserve"> tag, </w:t>
      </w:r>
      <w:r w:rsidR="00937265">
        <w:t xml:space="preserve">we </w:t>
      </w:r>
      <w:r w:rsidR="00AC0424">
        <w:t>deployed</w:t>
      </w:r>
      <w:r w:rsidR="00937265">
        <w:t xml:space="preserve"> </w:t>
      </w:r>
      <w:r w:rsidRPr="00084815">
        <w:t xml:space="preserve">a drone to follow the tagged whale and take video footage of the whale at the surface. The drone turned off its video when the tagged whale was no longer visible at the surface during longer duration dives (to conserve battery), or when the drone was taking pictures instead of recording video for concurrent studies. We had occasional instances where the drone battery died midway through observing a focal whale. Consequently, the drone video data collected was not a random subsample of all dives recorded by the CATS tags and was biased towards shallower dives. We collected drone video data on some deeper and longer duration dives (up to 58 m), but these dive types did not have the same probability of being captured on the drone video as more shallow dives. </w:t>
      </w:r>
    </w:p>
    <w:p w14:paraId="39AE600B" w14:textId="77777777" w:rsidR="00262DD5" w:rsidRPr="00084815" w:rsidRDefault="00262DD5" w:rsidP="006203F4">
      <w:pPr>
        <w:snapToGrid w:val="0"/>
        <w:spacing w:after="120"/>
        <w:rPr>
          <w:b/>
          <w:bCs/>
          <w:iCs/>
          <w:sz w:val="28"/>
          <w:szCs w:val="28"/>
        </w:rPr>
      </w:pPr>
      <w:r w:rsidRPr="00084815">
        <w:rPr>
          <w:b/>
          <w:bCs/>
          <w:iCs/>
          <w:sz w:val="28"/>
          <w:szCs w:val="28"/>
        </w:rPr>
        <w:t xml:space="preserve">Behavioural states observed on </w:t>
      </w:r>
      <w:proofErr w:type="gramStart"/>
      <w:r w:rsidRPr="00084815">
        <w:rPr>
          <w:b/>
          <w:bCs/>
          <w:iCs/>
          <w:sz w:val="28"/>
          <w:szCs w:val="28"/>
        </w:rPr>
        <w:t>video</w:t>
      </w:r>
      <w:proofErr w:type="gramEnd"/>
    </w:p>
    <w:p w14:paraId="71A76527" w14:textId="77777777" w:rsidR="00262DD5" w:rsidRPr="00084815" w:rsidRDefault="00262DD5" w:rsidP="006203F4">
      <w:pPr>
        <w:snapToGrid w:val="0"/>
        <w:spacing w:after="120"/>
        <w:ind w:firstLine="720"/>
      </w:pPr>
      <w:r w:rsidRPr="00084815">
        <w:t xml:space="preserve">The drone video footage was analyzed using focal animal sampling of the tagged whales. Each tagged whale had a different coloured CATS tag that was visible from the drone video to confirm whale identification matching the drone to the correct CATS tag. We used the drone video footage to visually count the total </w:t>
      </w:r>
      <w:r w:rsidR="00A200D5">
        <w:t>breaths</w:t>
      </w:r>
      <w:r w:rsidR="00A200D5" w:rsidRPr="00084815">
        <w:t xml:space="preserve"> </w:t>
      </w:r>
      <w:r w:rsidRPr="00084815">
        <w:t xml:space="preserve">per surface interval and behavioural category of each whale (Fig 1, Table 2). We defined each behavioural state based on video observations using </w:t>
      </w:r>
      <w:r w:rsidR="00A200D5">
        <w:t xml:space="preserve">behavioural </w:t>
      </w:r>
      <w:r w:rsidRPr="00084815">
        <w:t xml:space="preserve">definitions for resident killer whales </w:t>
      </w:r>
      <w:r w:rsidR="00A200D5">
        <w:fldChar w:fldCharType="begin">
          <w:fldData xml:space="preserve">PEVuZE5vdGU+PENpdGU+PEF1dGhvcj5Ob3JlbjwvQXV0aG9yPjxZZWFyPjIwMTY8L1llYXI+PFJl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</w:fldData>
        </w:fldChar>
      </w:r>
      <w:r w:rsidR="00C02A6C">
        <w:instrText xml:space="preserve"> ADDIN EN.CITE </w:instrText>
      </w:r>
      <w:r w:rsidR="00C02A6C">
        <w:fldChar w:fldCharType="begin">
          <w:fldData xml:space="preserve">PEVuZE5vdGU+PENpdGU+PEF1dGhvcj5Ob3JlbjwvQXV0aG9yPjxZZWFyPjIwMTY8L1llYXI+PFJl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</w:fldData>
        </w:fldChar>
      </w:r>
      <w:r w:rsidR="00C02A6C">
        <w:instrText xml:space="preserve"> ADDIN EN.CITE.DATA </w:instrText>
      </w:r>
      <w:r w:rsidR="00C02A6C">
        <w:fldChar w:fldCharType="end"/>
      </w:r>
      <w:r w:rsidR="00A200D5">
        <w:fldChar w:fldCharType="separate"/>
      </w:r>
      <w:r w:rsidR="00C02A6C">
        <w:rPr>
          <w:noProof/>
        </w:rPr>
        <w:t>(Noren and Hauser, 2016, Miller et al., 2010, Ford, 1989)</w:t>
      </w:r>
      <w:r w:rsidR="00A200D5">
        <w:fldChar w:fldCharType="end"/>
      </w:r>
      <w:r w:rsidR="00A200D5">
        <w:t xml:space="preserve">. </w:t>
      </w:r>
      <w:r w:rsidRPr="00084815">
        <w:t>We excluded socializing from the current analysis because it was not mutually exclusive to the other behavioural states, and it rarely occurred among the 8 tagged animals with drone footage.</w:t>
      </w:r>
    </w:p>
    <w:p w14:paraId="3DE07D3B" w14:textId="77777777" w:rsidR="007C443D" w:rsidRPr="00600A55" w:rsidRDefault="007C443D" w:rsidP="006203F4">
      <w:pPr>
        <w:snapToGrid w:val="0"/>
        <w:spacing w:after="120"/>
        <w:rPr>
          <w:bCs/>
        </w:rPr>
      </w:pPr>
      <w:r w:rsidRPr="00600A55">
        <w:rPr>
          <w:b/>
          <w:bCs/>
        </w:rPr>
        <w:t>Fig 1.</w:t>
      </w:r>
      <w:r w:rsidRPr="00600A55">
        <w:t xml:space="preserve"> </w:t>
      </w:r>
      <w:r w:rsidRPr="00600A55">
        <w:rPr>
          <w:b/>
          <w:bCs/>
        </w:rPr>
        <w:t xml:space="preserve">Still images from UAV drone video showing datalogger placement and </w:t>
      </w:r>
      <w:r w:rsidR="00A200D5" w:rsidRPr="00600A55">
        <w:rPr>
          <w:b/>
          <w:bCs/>
        </w:rPr>
        <w:t>respiration.</w:t>
      </w:r>
    </w:p>
    <w:p w14:paraId="68312835" w14:textId="77777777" w:rsidR="009F2C5F" w:rsidRPr="00A200D5" w:rsidRDefault="00392CBD" w:rsidP="006203F4">
      <w:pPr>
        <w:snapToGrid w:val="0"/>
        <w:spacing w:after="120"/>
        <w:rPr>
          <w:bCs/>
          <w:color w:val="FF0000"/>
          <w:shd w:val="clear" w:color="auto" w:fill="FFFFFF"/>
        </w:rPr>
      </w:pPr>
      <w:r w:rsidRPr="00392CBD">
        <w:rPr>
          <w:bCs/>
          <w:color w:val="FF0000"/>
          <w:shd w:val="clear" w:color="auto" w:fill="FFFFFF"/>
        </w:rPr>
        <w:t xml:space="preserve"> </w:t>
      </w:r>
      <w:r>
        <w:rPr>
          <w:bCs/>
          <w:color w:val="FF0000"/>
          <w:shd w:val="clear" w:color="auto" w:fill="FFFFFF"/>
        </w:rPr>
        <w:t>[</w:t>
      </w:r>
      <w:r w:rsidR="004C14D4">
        <w:rPr>
          <w:bCs/>
          <w:color w:val="FF0000"/>
          <w:shd w:val="clear" w:color="auto" w:fill="FFFFFF"/>
        </w:rPr>
        <w:t>I</w:t>
      </w:r>
      <w:r w:rsidR="009F2C5F">
        <w:rPr>
          <w:bCs/>
          <w:color w:val="FF0000"/>
          <w:shd w:val="clear" w:color="auto" w:fill="FFFFFF"/>
        </w:rPr>
        <w:t>nsert full caption +</w:t>
      </w:r>
      <w:r w:rsidR="004C14D4">
        <w:rPr>
          <w:bCs/>
          <w:color w:val="FF0000"/>
          <w:shd w:val="clear" w:color="auto" w:fill="FFFFFF"/>
        </w:rPr>
        <w:t xml:space="preserve"> </w:t>
      </w:r>
      <w:r>
        <w:rPr>
          <w:bCs/>
          <w:color w:val="FF0000"/>
          <w:shd w:val="clear" w:color="auto" w:fill="FFFFFF"/>
        </w:rPr>
        <w:t>uploading figure 1 separately]</w:t>
      </w:r>
    </w:p>
    <w:p w14:paraId="40E0690C" w14:textId="77777777" w:rsidR="00392CBD" w:rsidRPr="00392CBD" w:rsidRDefault="007C443D" w:rsidP="006203F4">
      <w:pPr>
        <w:snapToGrid w:val="0"/>
        <w:spacing w:after="120"/>
        <w:rPr>
          <w:bCs/>
          <w:lang w:val="en-US"/>
        </w:rPr>
      </w:pPr>
      <w:r w:rsidRPr="00600A55">
        <w:rPr>
          <w:b/>
          <w:bCs/>
        </w:rPr>
        <w:t xml:space="preserve">Table 2. Definitions of behavioural states of individual dives observed on drone video for northern and southern resident killer whales. </w:t>
      </w:r>
      <w:r w:rsidRPr="00600A55">
        <w:rPr>
          <w:bCs/>
        </w:rPr>
        <w:t xml:space="preserve"> </w:t>
      </w:r>
    </w:p>
    <w:p w14:paraId="7C2ACB7F" w14:textId="77777777" w:rsidR="00D73B1B" w:rsidRPr="007C443D" w:rsidRDefault="002E526F" w:rsidP="006203F4">
      <w:pPr>
        <w:snapToGrid w:val="0"/>
        <w:spacing w:after="120"/>
        <w:rPr>
          <w:bCs/>
          <w:color w:val="FF0000"/>
          <w:shd w:val="clear" w:color="auto" w:fill="FFFFFF"/>
        </w:rPr>
      </w:pPr>
      <w:r w:rsidRPr="00084815">
        <w:rPr>
          <w:bCs/>
          <w:color w:val="FF0000"/>
          <w:shd w:val="clear" w:color="auto" w:fill="FFFFFF"/>
        </w:rPr>
        <w:t>[Inser</w:t>
      </w:r>
      <w:r w:rsidR="007C443D">
        <w:rPr>
          <w:bCs/>
          <w:color w:val="FF0000"/>
          <w:shd w:val="clear" w:color="auto" w:fill="FFFFFF"/>
        </w:rPr>
        <w:t xml:space="preserve">t </w:t>
      </w:r>
      <w:r w:rsidRPr="00084815">
        <w:rPr>
          <w:bCs/>
          <w:color w:val="FF0000"/>
          <w:shd w:val="clear" w:color="auto" w:fill="FFFFFF"/>
        </w:rPr>
        <w:t>table 2</w:t>
      </w:r>
      <w:r w:rsidR="009F2C5F">
        <w:rPr>
          <w:bCs/>
          <w:color w:val="FF0000"/>
          <w:shd w:val="clear" w:color="auto" w:fill="FFFFFF"/>
        </w:rPr>
        <w:t xml:space="preserve"> and caption</w:t>
      </w:r>
      <w:r w:rsidRPr="00084815">
        <w:rPr>
          <w:bCs/>
          <w:color w:val="FF0000"/>
          <w:shd w:val="clear" w:color="auto" w:fill="FFFFFF"/>
        </w:rPr>
        <w:t>]</w:t>
      </w:r>
    </w:p>
    <w:p w14:paraId="10CDB4AF" w14:textId="77777777" w:rsidR="00262DD5" w:rsidRPr="00084815" w:rsidRDefault="00262DD5" w:rsidP="006203F4">
      <w:pPr>
        <w:snapToGrid w:val="0"/>
        <w:spacing w:after="120"/>
        <w:ind w:firstLine="720"/>
      </w:pPr>
      <w:r w:rsidRPr="00084815">
        <w:t>If the behaviour observed at the surface on the drone video did not meet the criteria in Table 2, we classified those surface intervals as “unidentified” and removed them from analysis (n=28 total surface intervals removed as unidentified). These “unidentified” behaviours comprised a comparatively small proportion of all behaviours observed on the drone video (5.6% unidentified out of 504 total respirations were unidentified). The unidentified behaviours appeared to be randomly distributed among 7 of the 8 animals</w:t>
      </w:r>
      <w:r w:rsidR="00392CBD">
        <w:t xml:space="preserve"> with drone video available</w:t>
      </w:r>
      <w:r w:rsidRPr="00084815">
        <w:t>.</w:t>
      </w:r>
    </w:p>
    <w:p w14:paraId="3E9966A1" w14:textId="77777777" w:rsidR="00262DD5" w:rsidRPr="00084815" w:rsidRDefault="00262DD5" w:rsidP="006203F4">
      <w:pPr>
        <w:snapToGrid w:val="0"/>
        <w:spacing w:after="120"/>
        <w:ind w:firstLine="720"/>
        <w:rPr>
          <w:color w:val="FF0000"/>
        </w:rPr>
      </w:pPr>
      <w:r w:rsidRPr="00084815">
        <w:lastRenderedPageBreak/>
        <w:t xml:space="preserve">We measured surface interval duration (min) using elapsed time from the known video start time on the drone video. The start of a surface interval (which is also the end of the preceding dive) was defined as the first point at which any part of the whale’s head broke the surface. The end of the surface interval (i.e., the start of the next dive) was the first point at which the whale’s entire body including dorsal fin was fully submerged.  </w:t>
      </w:r>
    </w:p>
    <w:p w14:paraId="1E030C27" w14:textId="099188F1" w:rsidR="00262DD5" w:rsidRPr="00084815" w:rsidRDefault="00262DD5" w:rsidP="006203F4">
      <w:pPr>
        <w:snapToGrid w:val="0"/>
        <w:spacing w:after="120"/>
        <w:ind w:firstLine="720"/>
      </w:pPr>
      <w:r w:rsidRPr="00084815">
        <w:rPr>
          <w:rStyle w:val="Hyperlink"/>
          <w:color w:val="000000" w:themeColor="text1"/>
          <w:u w:val="none"/>
        </w:rPr>
        <w:t xml:space="preserve">We measured surface interval duration on </w:t>
      </w:r>
      <w:r w:rsidRPr="00084815">
        <w:t xml:space="preserve">both the drone video and the CATS tag. </w:t>
      </w:r>
      <w:r w:rsidRPr="00084815">
        <w:rPr>
          <w:color w:val="000000" w:themeColor="text1"/>
        </w:rPr>
        <w:t xml:space="preserve">Dives obtained from the CATS tags were defined with a 0.5 m minimum dive threshold, but dives recorded by the drone were defined based on submergence of the whale’s body which varied by body size and tag placement. </w:t>
      </w:r>
      <w:r w:rsidRPr="00084815">
        <w:t xml:space="preserve">We used the dive characteristics defined on the CATS tags because CATS tag values were more standardized and had a higher sample rate. More notably, we used the surface interval durations calculated from the time-depth-records of the CATS tag because it </w:t>
      </w:r>
      <w:r w:rsidR="00937265">
        <w:t>was</w:t>
      </w:r>
      <w:r w:rsidR="00937265" w:rsidRPr="00084815">
        <w:t xml:space="preserve"> </w:t>
      </w:r>
      <w:r w:rsidRPr="00084815">
        <w:t xml:space="preserve">most readily available from all biologging devices to predict respiration rate from surface interval durations. </w:t>
      </w:r>
    </w:p>
    <w:p w14:paraId="75F5E997" w14:textId="77777777" w:rsidR="00262DD5" w:rsidRPr="00084815" w:rsidRDefault="00262DD5" w:rsidP="006203F4">
      <w:pPr>
        <w:snapToGrid w:val="0"/>
        <w:spacing w:after="120"/>
        <w:rPr>
          <w:b/>
          <w:bCs/>
          <w:iCs/>
          <w:sz w:val="28"/>
          <w:szCs w:val="28"/>
        </w:rPr>
      </w:pPr>
      <w:r w:rsidRPr="00084815">
        <w:rPr>
          <w:b/>
          <w:bCs/>
          <w:iCs/>
          <w:sz w:val="28"/>
          <w:szCs w:val="28"/>
        </w:rPr>
        <w:t>Matching dives on CATS dataloggers to individual dives on drone video</w:t>
      </w:r>
    </w:p>
    <w:p w14:paraId="760F333F" w14:textId="7E89F440" w:rsidR="00262DD5" w:rsidRPr="00084815" w:rsidRDefault="00262DD5" w:rsidP="006203F4">
      <w:pPr>
        <w:snapToGrid w:val="0"/>
        <w:spacing w:after="120"/>
        <w:ind w:firstLine="720"/>
      </w:pPr>
      <w:r w:rsidRPr="00084815">
        <w:t xml:space="preserve">Additional data processing was required to align the drone and CATS tag clocks because they were deployed from different field computers. The time-stamps of the CATS tag and drone video were aligned visually by plotting the raw depth vs time (at 2 Hz) with the dive and surface interval start/end times outputted from </w:t>
      </w:r>
      <w:proofErr w:type="spellStart"/>
      <w:r w:rsidRPr="00084815">
        <w:rPr>
          <w:i/>
          <w:iCs/>
        </w:rPr>
        <w:t>diveMove</w:t>
      </w:r>
      <w:proofErr w:type="spellEnd"/>
      <w:r w:rsidR="00937265">
        <w:rPr>
          <w:iCs/>
        </w:rPr>
        <w:t xml:space="preserve"> </w:t>
      </w:r>
      <w:r w:rsidR="00AC0424">
        <w:fldChar w:fldCharType="begin"/>
      </w:r>
      <w:r w:rsidR="00AC0424">
        <w:instrText xml:space="preserve"> ADDIN EN.CITE &lt;EndNote&gt;&lt;Cite&gt;&lt;Author&gt;Luque&lt;/Author&gt;&lt;Year&gt;2007&lt;/Year&gt;&lt;RecNum&gt;48&lt;/RecNum&gt;&lt;DisplayText&gt;(Luque, 2007)&lt;/DisplayText&gt;&lt;record&gt;&lt;rec-number&gt;48&lt;/rec-number&gt;&lt;foreign-keys&gt;&lt;key app="EN" db-id="v2wzxz507eexr4e2wf7v0ez1e9z95w0x9ded" timestamp="1681923626"&gt;48&lt;/key&gt;&lt;/foreign-keys&gt;&lt;ref-type name="Journal Article"&gt;17&lt;/ref-type&gt;&lt;contributors&gt;&lt;authors&gt;&lt;author&gt;Luque, Sebastián P&lt;/author&gt;&lt;/authors&gt;&lt;/contributors&gt;&lt;titles&gt;&lt;title&gt;Diving behaviour analysis in R&lt;/title&gt;&lt;secondary-title&gt;R News&lt;/secondary-title&gt;&lt;/titles&gt;&lt;periodical&gt;&lt;full-title&gt;R news&lt;/full-title&gt;&lt;/periodical&gt;&lt;pages&gt;8-14&lt;/pages&gt;&lt;volume&gt;7&lt;/volume&gt;&lt;number&gt;3&lt;/number&gt;&lt;dates&gt;&lt;year&gt;2007&lt;/year&gt;&lt;/dates&gt;&lt;urls&gt;&lt;/urls&gt;&lt;/record&gt;&lt;/Cite&gt;&lt;/EndNote&gt;</w:instrText>
      </w:r>
      <w:r w:rsidR="00AC0424">
        <w:fldChar w:fldCharType="separate"/>
      </w:r>
      <w:r w:rsidR="00AC0424">
        <w:rPr>
          <w:noProof/>
        </w:rPr>
        <w:t>(Luque, 2007)</w:t>
      </w:r>
      <w:r w:rsidR="00AC0424">
        <w:fldChar w:fldCharType="end"/>
      </w:r>
      <w:r w:rsidR="00AC0424">
        <w:t xml:space="preserve">. </w:t>
      </w:r>
      <w:r w:rsidRPr="00084815">
        <w:t xml:space="preserve">Next, we overlaid the start and end times of the dives and surface intervals on the drone. We used unique surface intervals as landmarks (e.g., comparatively longer dives and longer surface interval durations) and drone video field notes to manually calculate an “offset” and correct the drone </w:t>
      </w:r>
      <w:proofErr w:type="gramStart"/>
      <w:r w:rsidRPr="00084815">
        <w:t>time-stamps</w:t>
      </w:r>
      <w:proofErr w:type="gramEnd"/>
      <w:r w:rsidRPr="00084815">
        <w:t xml:space="preserve"> to be accurately synced with the CATS tag time-stamps (offsets ranged from 109 to 281 seconds). This process was repeated for all whales and all dives</w:t>
      </w:r>
      <w:r w:rsidR="0093075C">
        <w:t xml:space="preserve"> with drone video</w:t>
      </w:r>
      <w:r w:rsidRPr="00084815">
        <w:t xml:space="preserve">. Animals that had drone video on the same day had the same offset calculated independently from each other indicating that the offset calculation and re-alignment were accurate. </w:t>
      </w:r>
    </w:p>
    <w:p w14:paraId="402DFF95" w14:textId="77777777" w:rsidR="009A5251" w:rsidRPr="00C07826" w:rsidRDefault="00262DD5" w:rsidP="006203F4">
      <w:pPr>
        <w:snapToGrid w:val="0"/>
        <w:spacing w:after="120"/>
        <w:ind w:firstLine="720"/>
      </w:pPr>
      <w:r w:rsidRPr="00084815">
        <w:t xml:space="preserve">The dives and surface intervals identified on the drone videos were matched to corresponding dives on the CATS tag in R based on a common time vector of surface interval start/end times synced to both datasets at the level of the individual dive. We used both the start and the end of the surface interval duration to match dives between CATS tags and drone videos. Matching the dives using 2 checkpoints ensured that the matching was accurate. Accuracy of matching was verified by visual plots for each animal for all dives. </w:t>
      </w:r>
    </w:p>
    <w:p w14:paraId="3FB2CF2C" w14:textId="77777777" w:rsidR="00FA0B0D" w:rsidRPr="00C07826" w:rsidRDefault="009B2ECB" w:rsidP="006203F4">
      <w:pPr>
        <w:pStyle w:val="Heading2"/>
        <w:snapToGrid w:val="0"/>
        <w:spacing w:before="0" w:after="120"/>
        <w:rPr>
          <w:rFonts w:ascii="Times New Roman" w:hAnsi="Times New Roman" w:cs="Times New Roman"/>
          <w:b/>
          <w:color w:val="000000" w:themeColor="text1"/>
          <w:sz w:val="32"/>
          <w:szCs w:val="32"/>
        </w:rPr>
      </w:pPr>
      <w:r w:rsidRPr="00F87A44">
        <w:rPr>
          <w:rFonts w:ascii="Times New Roman" w:hAnsi="Times New Roman" w:cs="Times New Roman"/>
          <w:b/>
          <w:color w:val="000000" w:themeColor="text1"/>
          <w:sz w:val="32"/>
          <w:szCs w:val="32"/>
        </w:rPr>
        <w:t xml:space="preserve">Statistical Analysis </w:t>
      </w:r>
    </w:p>
    <w:p w14:paraId="49C28EDE" w14:textId="77777777" w:rsidR="009B2ECB" w:rsidRPr="00637591" w:rsidRDefault="009B2ECB" w:rsidP="006203F4">
      <w:pPr>
        <w:snapToGrid w:val="0"/>
        <w:spacing w:after="120"/>
        <w:rPr>
          <w:b/>
          <w:bCs/>
          <w:iCs/>
          <w:sz w:val="28"/>
          <w:szCs w:val="28"/>
        </w:rPr>
      </w:pPr>
      <w:commentRangeStart w:id="54"/>
      <w:r w:rsidRPr="00D25B84">
        <w:rPr>
          <w:b/>
          <w:bCs/>
          <w:iCs/>
          <w:sz w:val="28"/>
          <w:szCs w:val="28"/>
        </w:rPr>
        <w:t xml:space="preserve">Building Hidden Markov Models </w:t>
      </w:r>
      <w:r>
        <w:rPr>
          <w:b/>
          <w:bCs/>
          <w:iCs/>
          <w:sz w:val="28"/>
          <w:szCs w:val="28"/>
        </w:rPr>
        <w:t xml:space="preserve">to predict behaviour for </w:t>
      </w:r>
      <w:r w:rsidR="003C6129">
        <w:rPr>
          <w:b/>
          <w:bCs/>
          <w:iCs/>
          <w:sz w:val="28"/>
          <w:szCs w:val="28"/>
        </w:rPr>
        <w:t>tracks</w:t>
      </w:r>
      <w:commentRangeEnd w:id="54"/>
      <w:r w:rsidR="00E54B23">
        <w:rPr>
          <w:rStyle w:val="CommentReference"/>
          <w:rFonts w:asciiTheme="minorHAnsi" w:eastAsiaTheme="minorHAnsi" w:hAnsiTheme="minorHAnsi" w:cstheme="minorBidi"/>
          <w:lang w:val="en-US"/>
        </w:rPr>
        <w:commentReference w:id="54"/>
      </w:r>
    </w:p>
    <w:p w14:paraId="47EFCA37" w14:textId="016D3E1F" w:rsidR="000A06A5" w:rsidRDefault="00577DED" w:rsidP="006203F4">
      <w:pPr>
        <w:snapToGrid w:val="0"/>
        <w:spacing w:after="120"/>
        <w:ind w:firstLine="720"/>
      </w:pPr>
      <w:r w:rsidRPr="009A5251">
        <w:t>D</w:t>
      </w:r>
      <w:r w:rsidR="009B2ECB" w:rsidRPr="009A5251">
        <w:t>rone video determined the behaviour</w:t>
      </w:r>
      <w:r w:rsidR="006E08EC" w:rsidRPr="009A5251">
        <w:t>al state</w:t>
      </w:r>
      <w:r w:rsidR="009B2ECB" w:rsidRPr="009A5251">
        <w:t xml:space="preserve"> associated with many dives, </w:t>
      </w:r>
      <w:r w:rsidR="007977D5" w:rsidRPr="009A5251">
        <w:t xml:space="preserve">but </w:t>
      </w:r>
      <w:r w:rsidR="007977D5" w:rsidRPr="009A5251">
        <w:rPr>
          <w:color w:val="000000" w:themeColor="text1"/>
        </w:rPr>
        <w:t xml:space="preserve">we only had drone video observations on ~ 6% of the total dives that killer whales performed (n=476 dives with video; n=8118 dives total on 11 whales, Table 1). We therefore developed </w:t>
      </w:r>
      <w:r w:rsidR="007977D5" w:rsidRPr="009A5251">
        <w:rPr>
          <w:color w:val="212121"/>
          <w:shd w:val="clear" w:color="auto" w:fill="FFFFFF"/>
        </w:rPr>
        <w:t xml:space="preserve">hierarchical hidden Markov models (HHMM) </w:t>
      </w:r>
      <w:r w:rsidR="007977D5" w:rsidRPr="009A5251">
        <w:rPr>
          <w:color w:val="000000" w:themeColor="text1"/>
        </w:rPr>
        <w:t>to</w:t>
      </w:r>
      <w:r w:rsidR="00252F77">
        <w:rPr>
          <w:color w:val="000000" w:themeColor="text1"/>
        </w:rPr>
        <w:t xml:space="preserve"> </w:t>
      </w:r>
      <w:r w:rsidR="007977D5" w:rsidRPr="009A5251">
        <w:rPr>
          <w:color w:val="000000" w:themeColor="text1"/>
        </w:rPr>
        <w:t>predict</w:t>
      </w:r>
      <w:ins w:id="55" w:author="Evan Sidrow" w:date="2023-06-23T14:15:00Z">
        <w:r w:rsidR="00C32857">
          <w:rPr>
            <w:color w:val="000000" w:themeColor="text1"/>
          </w:rPr>
          <w:t xml:space="preserve"> the</w:t>
        </w:r>
      </w:ins>
      <w:r w:rsidR="007977D5" w:rsidRPr="009A5251">
        <w:rPr>
          <w:color w:val="000000" w:themeColor="text1"/>
        </w:rPr>
        <w:t xml:space="preserve"> </w:t>
      </w:r>
      <w:del w:id="56" w:author="Evan Sidrow" w:date="2023-06-23T14:25:00Z">
        <w:r w:rsidR="007977D5" w:rsidRPr="009A5251" w:rsidDel="00DB7012">
          <w:rPr>
            <w:color w:val="000000" w:themeColor="text1"/>
          </w:rPr>
          <w:delText>behavioural states of unknown</w:delText>
        </w:r>
      </w:del>
      <w:ins w:id="57" w:author="Evan Sidrow" w:date="2023-06-23T14:25:00Z">
        <w:r w:rsidR="00DB7012">
          <w:rPr>
            <w:color w:val="000000" w:themeColor="text1"/>
          </w:rPr>
          <w:t>types of</w:t>
        </w:r>
      </w:ins>
      <w:r w:rsidR="007977D5" w:rsidRPr="009A5251">
        <w:rPr>
          <w:color w:val="000000" w:themeColor="text1"/>
        </w:rPr>
        <w:t xml:space="preserve"> </w:t>
      </w:r>
      <w:r w:rsidR="00252F77">
        <w:rPr>
          <w:color w:val="000000" w:themeColor="text1"/>
        </w:rPr>
        <w:t xml:space="preserve">individual dives </w:t>
      </w:r>
      <w:del w:id="58" w:author="Evan Sidrow" w:date="2023-06-23T14:25:00Z">
        <w:r w:rsidR="00252F77" w:rsidDel="00DB7012">
          <w:rPr>
            <w:color w:val="000000" w:themeColor="text1"/>
          </w:rPr>
          <w:delText xml:space="preserve">and </w:delText>
        </w:r>
      </w:del>
      <w:ins w:id="59" w:author="Evan Sidrow" w:date="2023-06-23T14:25:00Z">
        <w:r w:rsidR="00DB7012">
          <w:rPr>
            <w:color w:val="000000" w:themeColor="text1"/>
          </w:rPr>
          <w:t>as well as the behavioural categor</w:t>
        </w:r>
      </w:ins>
      <w:ins w:id="60" w:author="Evan Sidrow" w:date="2023-06-23T14:26:00Z">
        <w:r w:rsidR="00DB7012">
          <w:rPr>
            <w:color w:val="000000" w:themeColor="text1"/>
          </w:rPr>
          <w:t>ies</w:t>
        </w:r>
      </w:ins>
      <w:ins w:id="61" w:author="Evan Sidrow" w:date="2023-06-23T14:25:00Z">
        <w:r w:rsidR="00DB7012">
          <w:rPr>
            <w:color w:val="000000" w:themeColor="text1"/>
          </w:rPr>
          <w:t xml:space="preserve"> </w:t>
        </w:r>
      </w:ins>
      <w:ins w:id="62" w:author="Evan Sidrow" w:date="2023-06-23T14:26:00Z">
        <w:r w:rsidR="00DB7012">
          <w:rPr>
            <w:color w:val="000000" w:themeColor="text1"/>
          </w:rPr>
          <w:t>associated with</w:t>
        </w:r>
      </w:ins>
      <w:ins w:id="63" w:author="Evan Sidrow" w:date="2023-06-23T14:25:00Z">
        <w:r w:rsidR="00DB7012">
          <w:rPr>
            <w:color w:val="000000" w:themeColor="text1"/>
          </w:rPr>
          <w:t xml:space="preserve"> </w:t>
        </w:r>
      </w:ins>
      <w:r w:rsidR="0072547E">
        <w:rPr>
          <w:color w:val="000000" w:themeColor="text1"/>
        </w:rPr>
        <w:t>tracks</w:t>
      </w:r>
      <w:ins w:id="64" w:author="Evan Sidrow" w:date="2023-06-23T14:26:00Z">
        <w:r w:rsidR="00DB7012">
          <w:rPr>
            <w:color w:val="000000" w:themeColor="text1"/>
          </w:rPr>
          <w:t xml:space="preserve">, or </w:t>
        </w:r>
      </w:ins>
      <w:del w:id="65" w:author="Evan Sidrow" w:date="2023-06-23T14:26:00Z">
        <w:r w:rsidR="007977D5" w:rsidRPr="009A5251" w:rsidDel="00DB7012">
          <w:rPr>
            <w:color w:val="000000" w:themeColor="text1"/>
          </w:rPr>
          <w:delText xml:space="preserve"> (</w:delText>
        </w:r>
      </w:del>
      <w:r w:rsidR="0072547E">
        <w:rPr>
          <w:color w:val="000000" w:themeColor="text1"/>
        </w:rPr>
        <w:t>series of dives</w:t>
      </w:r>
      <w:ins w:id="66" w:author="Evan Sidrow" w:date="2023-06-23T14:26:00Z">
        <w:r w:rsidR="00DB7012">
          <w:rPr>
            <w:color w:val="000000" w:themeColor="text1"/>
          </w:rPr>
          <w:t xml:space="preserve"> </w:t>
        </w:r>
        <w:r w:rsidR="00DB7012">
          <w:rPr>
            <w:bCs/>
          </w:rPr>
          <w:fldChar w:fldCharType="begin"/>
        </w:r>
        <w:r w:rsidR="00DB7012">
          <w:rPr>
            <w:bCs/>
          </w:rPr>
          <w:instrText xml:space="preserve"> ADDIN EN.CITE &lt;EndNote&gt;&lt;Cite&gt;&lt;Author&gt;Leos-Barajas&lt;/Author&gt;&lt;Year&gt;2017&lt;/Year&gt;&lt;RecNum&gt;71&lt;/RecNum&gt;&lt;DisplayText&gt;(Leos-Barajas et al., 2017)&lt;/DisplayText&gt;&lt;record&gt;&lt;rec-number&gt;71&lt;/rec-number&gt;&lt;foreign-keys&gt;&lt;key app="EN" db-id="v2wzxz507eexr4e2wf7v0ez1e9z95w0x9ded" timestamp="1682104768"&gt;71&lt;/key&gt;&lt;/foreign-keys&gt;&lt;ref-type name="Journal Article"&gt;17&lt;/ref-type&gt;&lt;contributors&gt;&lt;authors&gt;&lt;author&gt;Leos-Barajas, Vianey&lt;/author&gt;&lt;author&gt;Gangloff, Eric J&lt;/author&gt;&lt;author&gt;Adam, Timo&lt;/author&gt;&lt;author&gt;Langrock, Roland&lt;/author&gt;&lt;author&gt;Van Beest, Floris M&lt;/author&gt;&lt;author&gt;Nabe-Nielsen, Jacob&lt;/author&gt;&lt;author&gt;Morales, Juan M&lt;/author&gt;&lt;/authors&gt;&lt;/contributors&gt;&lt;titles&gt;&lt;title&gt;Multi-scale modeling of animal movement and general behavior data using hidden Markov models with hierarchical structures&lt;/title&gt;&lt;secondary-title&gt;Journal of Agricultural, Biological and Environmental Statistics&lt;/secondary-title&gt;&lt;/titles&gt;&lt;periodical&gt;&lt;full-title&gt;Journal of Agricultural, Biological and Environmental Statistics&lt;/full-title&gt;&lt;/periodical&gt;&lt;pages&gt;232-248&lt;/pages&gt;&lt;volume&gt;22&lt;/volume&gt;&lt;dates&gt;&lt;year&gt;2017&lt;/year&gt;&lt;/dates&gt;&lt;isbn&gt;1085-7117&lt;/isbn&gt;&lt;urls&gt;&lt;/urls&gt;&lt;electronic-resource-num&gt;10.1007/s13253-017-0282-9&lt;/electronic-resource-num&gt;&lt;/record&gt;&lt;/Cite&gt;&lt;/EndNote&gt;</w:instrText>
        </w:r>
        <w:r w:rsidR="00DB7012">
          <w:rPr>
            <w:bCs/>
          </w:rPr>
          <w:fldChar w:fldCharType="separate"/>
        </w:r>
        <w:r w:rsidR="00DB7012">
          <w:rPr>
            <w:bCs/>
            <w:noProof/>
          </w:rPr>
          <w:t>(Leos-Barajas et al., 2017)</w:t>
        </w:r>
        <w:r w:rsidR="00DB7012">
          <w:rPr>
            <w:bCs/>
          </w:rPr>
          <w:fldChar w:fldCharType="end"/>
        </w:r>
        <w:r w:rsidR="00DB7012">
          <w:rPr>
            <w:bCs/>
          </w:rPr>
          <w:t>.</w:t>
        </w:r>
      </w:ins>
      <w:del w:id="67" w:author="Evan Sidrow" w:date="2023-06-23T14:26:00Z">
        <w:r w:rsidR="007977D5" w:rsidRPr="009A5251" w:rsidDel="00DB7012">
          <w:rPr>
            <w:color w:val="000000" w:themeColor="text1"/>
          </w:rPr>
          <w:delText>)</w:delText>
        </w:r>
      </w:del>
      <w:ins w:id="68" w:author="Evan Sidrow" w:date="2023-06-23T14:26:00Z">
        <w:r w:rsidR="00DB7012">
          <w:rPr>
            <w:color w:val="000000" w:themeColor="text1"/>
          </w:rPr>
          <w:t xml:space="preserve"> The HHMM was also used to</w:t>
        </w:r>
      </w:ins>
      <w:del w:id="69" w:author="Evan Sidrow" w:date="2023-06-23T14:26:00Z">
        <w:r w:rsidR="00937265" w:rsidDel="00DB7012">
          <w:rPr>
            <w:color w:val="000000" w:themeColor="text1"/>
          </w:rPr>
          <w:delText>,</w:delText>
        </w:r>
        <w:r w:rsidR="007977D5" w:rsidRPr="009A5251" w:rsidDel="00DB7012">
          <w:rPr>
            <w:color w:val="000000" w:themeColor="text1"/>
          </w:rPr>
          <w:delText xml:space="preserve"> </w:delText>
        </w:r>
        <w:r w:rsidR="00252F77" w:rsidDel="00DB7012">
          <w:rPr>
            <w:color w:val="000000" w:themeColor="text1"/>
          </w:rPr>
          <w:delText>and to</w:delText>
        </w:r>
      </w:del>
      <w:r w:rsidR="00252F77">
        <w:rPr>
          <w:color w:val="000000" w:themeColor="text1"/>
        </w:rPr>
        <w:t xml:space="preserve"> define </w:t>
      </w:r>
      <w:r w:rsidR="0072547E">
        <w:rPr>
          <w:color w:val="000000" w:themeColor="text1"/>
        </w:rPr>
        <w:t>track</w:t>
      </w:r>
      <w:r w:rsidR="00252F77">
        <w:rPr>
          <w:color w:val="000000" w:themeColor="text1"/>
        </w:rPr>
        <w:t xml:space="preserve"> structure </w:t>
      </w:r>
      <w:r w:rsidR="007977D5" w:rsidRPr="009A5251">
        <w:rPr>
          <w:color w:val="000000" w:themeColor="text1"/>
        </w:rPr>
        <w:t>using CATS time-depth data and a synchronized drone videos</w:t>
      </w:r>
      <w:del w:id="70" w:author="Evan Sidrow" w:date="2023-06-23T14:27:00Z">
        <w:r w:rsidR="009A5251" w:rsidDel="00DB7012">
          <w:rPr>
            <w:color w:val="000000" w:themeColor="text1"/>
          </w:rPr>
          <w:delText xml:space="preserve"> </w:delText>
        </w:r>
      </w:del>
      <w:del w:id="71" w:author="Evan Sidrow" w:date="2023-06-23T14:26:00Z">
        <w:r w:rsidR="009A5251" w:rsidDel="00DB7012">
          <w:rPr>
            <w:bCs/>
          </w:rPr>
          <w:fldChar w:fldCharType="begin"/>
        </w:r>
        <w:r w:rsidR="00C02A6C" w:rsidDel="00DB7012">
          <w:rPr>
            <w:bCs/>
          </w:rPr>
          <w:delInstrText xml:space="preserve"> ADDIN EN.CITE &lt;EndNote&gt;&lt;Cite&gt;&lt;Author&gt;Leos-Barajas&lt;/Author&gt;&lt;Year&gt;2017&lt;/Year&gt;&lt;RecNum&gt;71&lt;/RecNum&gt;&lt;DisplayText&gt;(Leos-Barajas et al., 2017)&lt;/DisplayText&gt;&lt;record&gt;&lt;rec-number&gt;71&lt;/rec-number&gt;&lt;foreign-keys&gt;&lt;key app="EN" db-id="v2wzxz507eexr4e2wf7v0ez1e9z95w0x9ded" timestamp="1682104768"&gt;71&lt;/key&gt;&lt;/foreign-keys&gt;&lt;ref-type name="Journal Article"&gt;17&lt;/ref-type&gt;&lt;contributors&gt;&lt;authors&gt;&lt;author&gt;Leos-Barajas, Vianey&lt;/author&gt;&lt;author&gt;Gangloff, Eric J&lt;/author&gt;&lt;author&gt;Adam, Timo&lt;/author&gt;&lt;author&gt;Langrock, Roland&lt;/author&gt;&lt;author&gt;Van Beest, Floris M&lt;/author&gt;&lt;author&gt;Nabe-Nielsen, Jacob&lt;/author&gt;&lt;author&gt;Morales, Juan M&lt;/author&gt;&lt;/authors&gt;&lt;/contributors&gt;&lt;titles&gt;&lt;title&gt;Multi-scale modeling of animal movement and general behavior data using hidden Markov models with hierarchical structures&lt;/title&gt;&lt;secondary-title&gt;Journal of Agricultural, Biological and Environmental Statistics&lt;/secondary-title&gt;&lt;/titles&gt;&lt;periodical&gt;&lt;full-title&gt;Journal of Agricultural, Biological and Environmental Statistics&lt;/full-title&gt;&lt;/periodical&gt;&lt;pages&gt;232-248&lt;/pages&gt;&lt;volume&gt;22&lt;/volume&gt;&lt;dates&gt;&lt;year&gt;2017&lt;/year&gt;&lt;/dates&gt;&lt;isbn&gt;1085-7117&lt;/isbn&gt;&lt;urls&gt;&lt;/urls&gt;&lt;electronic-resource-num&gt;10.1007/s13253-017-0282-9&lt;/electronic-resource-num&gt;&lt;/record&gt;&lt;/Cite&gt;&lt;/EndNote&gt;</w:delInstrText>
        </w:r>
        <w:r w:rsidR="009A5251" w:rsidDel="00DB7012">
          <w:rPr>
            <w:bCs/>
          </w:rPr>
          <w:fldChar w:fldCharType="separate"/>
        </w:r>
        <w:r w:rsidR="00C02A6C" w:rsidDel="00DB7012">
          <w:rPr>
            <w:bCs/>
            <w:noProof/>
          </w:rPr>
          <w:delText>(Leos-Barajas et al., 2017)</w:delText>
        </w:r>
        <w:r w:rsidR="009A5251" w:rsidDel="00DB7012">
          <w:rPr>
            <w:bCs/>
          </w:rPr>
          <w:fldChar w:fldCharType="end"/>
        </w:r>
        <w:r w:rsidR="0048176F" w:rsidDel="00DB7012">
          <w:rPr>
            <w:bCs/>
          </w:rPr>
          <w:delText>.</w:delText>
        </w:r>
      </w:del>
      <w:ins w:id="72" w:author="Evan Sidrow" w:date="2023-06-23T14:26:00Z">
        <w:r w:rsidR="00DB7012">
          <w:rPr>
            <w:color w:val="000000" w:themeColor="text1"/>
          </w:rPr>
          <w:t xml:space="preserve">. </w:t>
        </w:r>
      </w:ins>
      <w:del w:id="73" w:author="Evan Sidrow" w:date="2023-06-23T14:26:00Z">
        <w:r w:rsidR="0048176F" w:rsidRPr="0048176F" w:rsidDel="00DB7012">
          <w:rPr>
            <w:color w:val="000000" w:themeColor="text1"/>
          </w:rPr>
          <w:delText xml:space="preserve"> </w:delText>
        </w:r>
      </w:del>
      <w:r w:rsidR="0048176F">
        <w:rPr>
          <w:color w:val="000000" w:themeColor="text1"/>
        </w:rPr>
        <w:t>T</w:t>
      </w:r>
      <w:r w:rsidR="00D37BBA" w:rsidRPr="00252F77">
        <w:rPr>
          <w:color w:val="000000" w:themeColor="text1"/>
        </w:rPr>
        <w:t xml:space="preserve">he individual dives and </w:t>
      </w:r>
      <w:r w:rsidR="0072547E">
        <w:rPr>
          <w:color w:val="000000" w:themeColor="text1"/>
        </w:rPr>
        <w:t>tracks</w:t>
      </w:r>
      <w:r w:rsidR="00D37BBA" w:rsidRPr="00252F77">
        <w:rPr>
          <w:color w:val="000000" w:themeColor="text1"/>
        </w:rPr>
        <w:t xml:space="preserve"> informed each other jointly within the HHMM as a single </w:t>
      </w:r>
      <w:r w:rsidR="00D37BBA" w:rsidRPr="00252F77">
        <w:rPr>
          <w:color w:val="212121"/>
          <w:shd w:val="clear" w:color="auto" w:fill="FFFFFF"/>
        </w:rPr>
        <w:t>hierarchical process</w:t>
      </w:r>
      <w:r w:rsidR="00D37BBA">
        <w:rPr>
          <w:color w:val="212121"/>
          <w:shd w:val="clear" w:color="auto" w:fill="FFFFFF"/>
        </w:rPr>
        <w:t xml:space="preserve">. </w:t>
      </w:r>
      <w:r w:rsidR="009B2ECB">
        <w:t xml:space="preserve">The </w:t>
      </w:r>
      <w:r w:rsidR="00C07826">
        <w:t>HHMM</w:t>
      </w:r>
      <w:r w:rsidR="009B2ECB">
        <w:t xml:space="preserve"> modeled the sequence of </w:t>
      </w:r>
      <w:r w:rsidR="0072547E">
        <w:t>track</w:t>
      </w:r>
      <w:r w:rsidR="009B2ECB">
        <w:t xml:space="preserve"> behaviour</w:t>
      </w:r>
      <w:r w:rsidR="00D37BBA">
        <w:t xml:space="preserve">s </w:t>
      </w:r>
      <w:r w:rsidR="009B2ECB">
        <w:t>as an unobserved Markov chain</w:t>
      </w:r>
      <w:ins w:id="74" w:author="Evan Sidrow" w:date="2023-06-23T14:28:00Z">
        <w:r w:rsidR="00DB7012">
          <w:t xml:space="preserve">, and it modeled each </w:t>
        </w:r>
      </w:ins>
      <w:del w:id="75" w:author="Evan Sidrow" w:date="2023-06-23T14:28:00Z">
        <w:r w:rsidR="009B2ECB" w:rsidDel="00DB7012">
          <w:delText xml:space="preserve">. Likewise, the </w:delText>
        </w:r>
        <w:r w:rsidR="00C07826" w:rsidDel="00DB7012">
          <w:delText>HHMM</w:delText>
        </w:r>
        <w:r w:rsidR="009B2ECB" w:rsidDel="00DB7012">
          <w:delText xml:space="preserve"> modeled the </w:delText>
        </w:r>
      </w:del>
      <w:r w:rsidR="009B2ECB">
        <w:t xml:space="preserve">sequence of </w:t>
      </w:r>
      <w:r w:rsidR="00D37BBA">
        <w:t xml:space="preserve">individual </w:t>
      </w:r>
      <w:r w:rsidR="009B2ECB">
        <w:t xml:space="preserve">dives </w:t>
      </w:r>
      <w:r w:rsidR="009B2ECB" w:rsidRPr="00EE53D7">
        <w:rPr>
          <w:iCs/>
        </w:rPr>
        <w:t>within</w:t>
      </w:r>
      <w:r w:rsidR="009B2ECB" w:rsidRPr="00EE53D7">
        <w:t xml:space="preserve"> </w:t>
      </w:r>
      <w:r w:rsidR="009B2ECB">
        <w:t xml:space="preserve">each </w:t>
      </w:r>
      <w:r w:rsidR="0072547E">
        <w:t>track</w:t>
      </w:r>
      <w:r w:rsidR="009B2ECB">
        <w:t xml:space="preserve"> as a</w:t>
      </w:r>
      <w:ins w:id="76" w:author="Evan Sidrow" w:date="2023-06-23T14:16:00Z">
        <w:r w:rsidR="00C32857">
          <w:t>nother unobserved</w:t>
        </w:r>
      </w:ins>
      <w:r w:rsidR="009B2ECB">
        <w:t xml:space="preserve"> Markov chain whose dynamics depended upon the </w:t>
      </w:r>
      <w:r w:rsidR="009B2ECB">
        <w:lastRenderedPageBreak/>
        <w:t>behaviour</w:t>
      </w:r>
      <w:r w:rsidR="00D37BBA">
        <w:t>al state</w:t>
      </w:r>
      <w:r w:rsidR="009B2ECB">
        <w:t xml:space="preserve"> of that </w:t>
      </w:r>
      <w:r w:rsidR="00D37BBA">
        <w:t xml:space="preserve">specific </w:t>
      </w:r>
      <w:r w:rsidR="0072547E">
        <w:t>track</w:t>
      </w:r>
      <w:r w:rsidR="009B2ECB">
        <w:t>. As such, the sequence of</w:t>
      </w:r>
      <w:ins w:id="77" w:author="Evan Sidrow" w:date="2023-06-23T14:17:00Z">
        <w:r w:rsidR="00C32857">
          <w:t xml:space="preserve"> dive</w:t>
        </w:r>
      </w:ins>
      <w:del w:id="78" w:author="Evan Sidrow" w:date="2023-06-23T14:17:00Z">
        <w:r w:rsidR="009B2ECB" w:rsidDel="00C32857">
          <w:delText xml:space="preserve"> </w:delText>
        </w:r>
        <w:r w:rsidR="00D37BBA" w:rsidDel="00C32857">
          <w:delText>behavioural</w:delText>
        </w:r>
      </w:del>
      <w:r w:rsidR="00D37BBA">
        <w:t xml:space="preserve"> </w:t>
      </w:r>
      <w:del w:id="79" w:author="Evan Sidrow" w:date="2023-06-23T14:17:00Z">
        <w:r w:rsidR="00D37BBA" w:rsidDel="00C32857">
          <w:delText>states</w:delText>
        </w:r>
        <w:r w:rsidR="009B2ECB" w:rsidDel="00C32857">
          <w:delText xml:space="preserve"> </w:delText>
        </w:r>
      </w:del>
      <w:ins w:id="80" w:author="Evan Sidrow" w:date="2023-06-23T14:17:00Z">
        <w:r w:rsidR="00C32857">
          <w:t xml:space="preserve">types </w:t>
        </w:r>
      </w:ins>
      <w:r w:rsidR="009B2ECB">
        <w:t xml:space="preserve">within a </w:t>
      </w:r>
      <w:r w:rsidR="0072547E">
        <w:t>track</w:t>
      </w:r>
      <w:r w:rsidR="009B2ECB">
        <w:t xml:space="preserve"> </w:t>
      </w:r>
      <w:del w:id="81" w:author="Evan Sidrow" w:date="2023-06-23T14:17:00Z">
        <w:r w:rsidR="009B2ECB" w:rsidDel="00C32857">
          <w:delText>helped determine</w:delText>
        </w:r>
      </w:del>
      <w:ins w:id="82" w:author="Evan Sidrow" w:date="2023-06-23T14:17:00Z">
        <w:r w:rsidR="00C32857">
          <w:t>was dictated by</w:t>
        </w:r>
      </w:ins>
      <w:r w:rsidR="009B2ECB">
        <w:t xml:space="preserve"> the behaviour of that </w:t>
      </w:r>
      <w:r w:rsidR="0072547E">
        <w:t>track</w:t>
      </w:r>
      <w:r w:rsidR="00C07826">
        <w:t>.</w:t>
      </w:r>
      <w:r w:rsidR="0043605A">
        <w:t xml:space="preserve"> </w:t>
      </w:r>
    </w:p>
    <w:p w14:paraId="552D8B94" w14:textId="0CD275F9" w:rsidR="009B7DBD" w:rsidRDefault="00976628" w:rsidP="006203F4">
      <w:pPr>
        <w:snapToGrid w:val="0"/>
        <w:spacing w:after="120"/>
        <w:ind w:firstLine="720"/>
      </w:pPr>
      <w:r>
        <w:t xml:space="preserve">A </w:t>
      </w:r>
      <w:r w:rsidR="0072547E">
        <w:t>track</w:t>
      </w:r>
      <w:r>
        <w:t xml:space="preserve"> was defined as the shortest continuous sequence of dives and surface intervals </w:t>
      </w:r>
      <w:r w:rsidR="00D77C88">
        <w:fldChar w:fldCharType="begin"/>
      </w:r>
      <w:r w:rsidR="00D77C88">
        <w:instrText xml:space="preserve"> ADDIN EN.CITE &lt;EndNote&gt;&lt;Cite&gt;&lt;Author&gt;Baird&lt;/Author&gt;&lt;Year&gt;2005&lt;/Year&gt;&lt;RecNum&gt;66&lt;/RecNum&gt;&lt;DisplayText&gt;(Baird et al., 2005)&lt;/DisplayText&gt;&lt;record&gt;&lt;rec-number&gt;66&lt;/rec-number&gt;&lt;foreign-keys&gt;&lt;key app="EN" db-id="v2wzxz507eexr4e2wf7v0ez1e9z95w0x9ded" timestamp="1681924085"&gt;66&lt;/key&gt;&lt;/foreign-keys&gt;&lt;ref-type name="Journal Article"&gt;17&lt;/ref-type&gt;&lt;contributors&gt;&lt;authors&gt;&lt;author&gt;Baird, Robin W&lt;/author&gt;&lt;author&gt;Hanson, M Bradley&lt;/author&gt;&lt;author&gt;Dill, Lawrence M&lt;/author&gt;&lt;/authors&gt;&lt;/contributors&gt;&lt;titles&gt;&lt;title&gt;Factors influencing the diving behaviour of fish-eating killer whales: sex differences and diel and interannual variation in diving rates&lt;/title&gt;&lt;secondary-title&gt;Canadian Journal of Zoology&lt;/secondary-title&gt;&lt;/titles&gt;&lt;periodical&gt;&lt;full-title&gt;Canadian Journal of zoology&lt;/full-title&gt;&lt;/periodical&gt;&lt;pages&gt;257-267&lt;/pages&gt;&lt;volume&gt;83&lt;/volume&gt;&lt;number&gt;2&lt;/number&gt;&lt;dates&gt;&lt;year&gt;2005&lt;/year&gt;&lt;/dates&gt;&lt;isbn&gt;0008-4301&lt;/isbn&gt;&lt;urls&gt;&lt;/urls&gt;&lt;electronic-resource-num&gt;10.1139/z05-007&lt;/electronic-resource-num&gt;&lt;/record&gt;&lt;/Cite&gt;&lt;/EndNote&gt;</w:instrText>
      </w:r>
      <w:r w:rsidR="00D77C88">
        <w:fldChar w:fldCharType="separate"/>
      </w:r>
      <w:r w:rsidR="00D77C88">
        <w:rPr>
          <w:noProof/>
        </w:rPr>
        <w:t>(Baird et al., 2005)</w:t>
      </w:r>
      <w:r w:rsidR="00D77C88">
        <w:fldChar w:fldCharType="end"/>
      </w:r>
      <w:r w:rsidR="00712400">
        <w:t xml:space="preserve"> </w:t>
      </w:r>
      <w:r>
        <w:t xml:space="preserve">that was </w:t>
      </w:r>
      <w:r w:rsidRPr="00600A55">
        <w:rPr>
          <w:b/>
          <w:bCs/>
          <w:iCs/>
          <w:sz w:val="22"/>
          <w:szCs w:val="22"/>
        </w:rPr>
        <w:t xml:space="preserve">≥ </w:t>
      </w:r>
      <w:r>
        <w:t>10 minutes in cumulative duration</w:t>
      </w:r>
      <w:r w:rsidR="00EE53D7">
        <w:t xml:space="preserve"> (sum of all the individual dives and surface intervals)</w:t>
      </w:r>
      <w:r>
        <w:t xml:space="preserve">. We set 10 minutes as </w:t>
      </w:r>
      <w:r w:rsidR="00EE53D7">
        <w:t>the</w:t>
      </w:r>
      <w:r>
        <w:t xml:space="preserve"> </w:t>
      </w:r>
      <w:r w:rsidR="0072547E">
        <w:t>track</w:t>
      </w:r>
      <w:r>
        <w:t xml:space="preserve"> </w:t>
      </w:r>
      <w:r w:rsidR="00EE53D7">
        <w:t>threshold</w:t>
      </w:r>
      <w:r>
        <w:t xml:space="preserve"> to allow sufficient time for balancing of O</w:t>
      </w:r>
      <w:r w:rsidRPr="008C107B">
        <w:rPr>
          <w:vertAlign w:val="subscript"/>
        </w:rPr>
        <w:t>2</w:t>
      </w:r>
      <w:r>
        <w:t xml:space="preserve"> stores</w:t>
      </w:r>
      <w:r w:rsidR="004C14D4">
        <w:t xml:space="preserve"> </w:t>
      </w:r>
      <w:r w:rsidR="004C14D4">
        <w:fldChar w:fldCharType="begin">
          <w:fldData xml:space="preserve">PEVuZE5vdGU+PENpdGU+PEF1dGhvcj5Lb295bWFuPC9BdXRob3I+PFllYXI+MTk5ODwvWWVhcj48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</w:fldData>
        </w:fldChar>
      </w:r>
      <w:r w:rsidR="00AC0424">
        <w:instrText xml:space="preserve"> ADDIN EN.CITE </w:instrText>
      </w:r>
      <w:r w:rsidR="00AC0424">
        <w:fldChar w:fldCharType="begin">
          <w:fldData xml:space="preserve">PEVuZE5vdGU+PENpdGU+PEF1dGhvcj5Lb295bWFuPC9BdXRob3I+PFllYXI+MTk5ODwvWWVhcj48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</w:fldData>
        </w:fldChar>
      </w:r>
      <w:r w:rsidR="00AC0424">
        <w:instrText xml:space="preserve"> ADDIN EN.CITE.DATA </w:instrText>
      </w:r>
      <w:r w:rsidR="00AC0424">
        <w:fldChar w:fldCharType="end"/>
      </w:r>
      <w:r w:rsidR="004C14D4">
        <w:fldChar w:fldCharType="separate"/>
      </w:r>
      <w:r w:rsidR="00C02A6C">
        <w:rPr>
          <w:noProof/>
        </w:rPr>
        <w:t>(Kooyman and Ponganis, 1998, Butler and Jones, 1997, Ponganis, 2011)</w:t>
      </w:r>
      <w:r w:rsidR="004C14D4">
        <w:fldChar w:fldCharType="end"/>
      </w:r>
      <w:r w:rsidR="00712400">
        <w:t xml:space="preserve"> and to reduce bias in overestimating respiration rates </w:t>
      </w:r>
      <w:r w:rsidR="004C14D4">
        <w:fldChar w:fldCharType="begin">
          <w:fldData xml:space="preserve">PEVuZE5vdGU+PENpdGU+PEF1dGhvcj5LcmlldGU8L0F1dGhvcj48WWVhcj4xOTk1PC9ZZWFyPjxS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=
</w:fldData>
        </w:fldChar>
      </w:r>
      <w:r w:rsidR="00C02A6C">
        <w:instrText xml:space="preserve"> ADDIN EN.CITE </w:instrText>
      </w:r>
      <w:r w:rsidR="00C02A6C">
        <w:fldChar w:fldCharType="begin">
          <w:fldData xml:space="preserve">PEVuZE5vdGU+PENpdGU+PEF1dGhvcj5LcmlldGU8L0F1dGhvcj48WWVhcj4xOTk1PC9ZZWFyPjxS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=
</w:fldData>
        </w:fldChar>
      </w:r>
      <w:r w:rsidR="00C02A6C">
        <w:instrText xml:space="preserve"> ADDIN EN.CITE.DATA </w:instrText>
      </w:r>
      <w:r w:rsidR="00C02A6C">
        <w:fldChar w:fldCharType="end"/>
      </w:r>
      <w:r w:rsidR="004C14D4">
        <w:fldChar w:fldCharType="separate"/>
      </w:r>
      <w:r w:rsidR="00C02A6C">
        <w:rPr>
          <w:noProof/>
        </w:rPr>
        <w:t>(Kriete, 1995, Noren and Hauser, 2016, Williams and Noren, 2009)</w:t>
      </w:r>
      <w:r w:rsidR="004C14D4">
        <w:fldChar w:fldCharType="end"/>
      </w:r>
      <w:r>
        <w:t xml:space="preserve">. </w:t>
      </w:r>
      <w:r w:rsidR="00937265">
        <w:t xml:space="preserve">This time limit also </w:t>
      </w:r>
      <w:r w:rsidR="009B7DBD">
        <w:t>incapsulate the potential for</w:t>
      </w:r>
      <w:r>
        <w:t xml:space="preserve"> whales </w:t>
      </w:r>
      <w:r w:rsidR="009B7DBD">
        <w:t>to</w:t>
      </w:r>
      <w:r>
        <w:t xml:space="preserve"> carry an oxygen debt over multiple dives that is not fully repaid during a single surface interval. </w:t>
      </w:r>
    </w:p>
    <w:p w14:paraId="4F50804F" w14:textId="2F355CF6" w:rsidR="00976628" w:rsidRDefault="00976628" w:rsidP="006203F4">
      <w:pPr>
        <w:snapToGrid w:val="0"/>
        <w:spacing w:after="120"/>
        <w:ind w:firstLine="720"/>
      </w:pPr>
      <w:r>
        <w:t xml:space="preserve">Examining respiration rates at the level of the </w:t>
      </w:r>
      <w:r w:rsidR="0072547E">
        <w:t>track</w:t>
      </w:r>
      <w:r>
        <w:t xml:space="preserve"> rather than individual dives allowed the HHMM to account for potential oxygen debt incurred during diving. If a </w:t>
      </w:r>
      <w:r w:rsidR="0048176F">
        <w:t>track</w:t>
      </w:r>
      <w:r>
        <w:t xml:space="preserve"> reached the </w:t>
      </w:r>
      <w:r w:rsidR="0072547E">
        <w:t>10-minute</w:t>
      </w:r>
      <w:r>
        <w:t xml:space="preserve"> threshold duration while at depth, the </w:t>
      </w:r>
      <w:r w:rsidR="0072547E">
        <w:t>track</w:t>
      </w:r>
      <w:r>
        <w:t xml:space="preserve"> terminated at the end of the next complete surface interval (i.e.</w:t>
      </w:r>
      <w:r w:rsidR="00E71039">
        <w:t>,</w:t>
      </w:r>
      <w:r>
        <w:t xml:space="preserve"> a </w:t>
      </w:r>
      <w:r w:rsidR="0072547E">
        <w:t>track</w:t>
      </w:r>
      <w:r>
        <w:t xml:space="preserve"> could not end in the middle of a dive at depth</w:t>
      </w:r>
      <w:r w:rsidR="00DD3DF5">
        <w:t xml:space="preserve"> or in the middle of a surface interval and always ended when a new dive started</w:t>
      </w:r>
      <w:r>
        <w:t xml:space="preserve">). If a </w:t>
      </w:r>
      <w:r w:rsidR="0072547E">
        <w:t>track</w:t>
      </w:r>
      <w:r>
        <w:t xml:space="preserve"> reached the </w:t>
      </w:r>
      <w:proofErr w:type="gramStart"/>
      <w:r>
        <w:t>10 minute</w:t>
      </w:r>
      <w:proofErr w:type="gramEnd"/>
      <w:r>
        <w:t xml:space="preserve"> threshold during a surface interval, the </w:t>
      </w:r>
      <w:r w:rsidR="0072547E">
        <w:t>track</w:t>
      </w:r>
      <w:r>
        <w:t xml:space="preserve"> ended at the end of that surface interval (i.e.</w:t>
      </w:r>
      <w:r w:rsidR="00E71039">
        <w:t>,</w:t>
      </w:r>
      <w:r>
        <w:t xml:space="preserve"> the start of the next dive).  </w:t>
      </w:r>
      <w:r w:rsidR="00C25207">
        <w:t xml:space="preserve">Although the HHMM predicted behavioural state at both the level of individual dives and </w:t>
      </w:r>
      <w:r w:rsidR="0072547E">
        <w:t>tracks</w:t>
      </w:r>
      <w:r w:rsidR="00C25207">
        <w:t xml:space="preserve">, subsequent analysis only focused on the level of the </w:t>
      </w:r>
      <w:r w:rsidR="0072547E">
        <w:t>track</w:t>
      </w:r>
      <w:r w:rsidR="00C25207">
        <w:t xml:space="preserve"> to focus on </w:t>
      </w:r>
      <w:r w:rsidR="002E2B9F">
        <w:t xml:space="preserve">meaningful </w:t>
      </w:r>
      <w:r w:rsidR="00C25207">
        <w:t>respiration rate</w:t>
      </w:r>
      <w:r w:rsidR="002E2B9F">
        <w:t xml:space="preserve"> durations</w:t>
      </w:r>
      <w:r w:rsidR="00EE53D7">
        <w:t xml:space="preserve"> calculated over </w:t>
      </w:r>
      <w:r w:rsidR="00EE53D7" w:rsidRPr="00600A55">
        <w:rPr>
          <w:b/>
          <w:bCs/>
          <w:iCs/>
          <w:sz w:val="22"/>
          <w:szCs w:val="22"/>
        </w:rPr>
        <w:t xml:space="preserve">≥ </w:t>
      </w:r>
      <w:r w:rsidR="004C14D4">
        <w:t>10-minute</w:t>
      </w:r>
      <w:r w:rsidR="00EE53D7">
        <w:t xml:space="preserve"> </w:t>
      </w:r>
      <w:r w:rsidR="0072547E">
        <w:t>tracks</w:t>
      </w:r>
      <w:r w:rsidR="00EE53D7">
        <w:t xml:space="preserve">. </w:t>
      </w:r>
    </w:p>
    <w:p w14:paraId="4BC909E8" w14:textId="2FD3B4B4" w:rsidR="00BC2763" w:rsidRDefault="002A3E7F" w:rsidP="006203F4">
      <w:pPr>
        <w:snapToGrid w:val="0"/>
        <w:spacing w:after="120"/>
        <w:ind w:firstLine="720"/>
        <w:rPr>
          <w:ins w:id="83" w:author="Evan Sidrow" w:date="2023-06-23T14:44:00Z"/>
        </w:rPr>
      </w:pPr>
      <w:r>
        <w:t>Detail</w:t>
      </w:r>
      <w:r w:rsidR="009B7DBD">
        <w:t>ed description</w:t>
      </w:r>
      <w:r>
        <w:t xml:space="preserve"> of building the HHMM model </w:t>
      </w:r>
      <w:r w:rsidR="007833FE">
        <w:t xml:space="preserve">and dive characteristics of individual dives from drone video </w:t>
      </w:r>
      <w:r>
        <w:t xml:space="preserve">are described in </w:t>
      </w:r>
      <w:r>
        <w:rPr>
          <w:color w:val="000000" w:themeColor="text1"/>
        </w:rPr>
        <w:t>Supporting Information (S1).</w:t>
      </w:r>
      <w:ins w:id="84" w:author="Evan Sidrow" w:date="2023-06-23T14:31:00Z">
        <w:r w:rsidR="00DB7012">
          <w:rPr>
            <w:color w:val="000000" w:themeColor="text1"/>
          </w:rPr>
          <w:t xml:space="preserve"> </w:t>
        </w:r>
      </w:ins>
      <w:ins w:id="85" w:author="Evan Sidrow" w:date="2023-06-23T14:40:00Z">
        <w:r w:rsidR="00BC2763">
          <w:t>First, we</w:t>
        </w:r>
      </w:ins>
      <w:ins w:id="86" w:author="Evan Sidrow" w:date="2023-06-23T14:31:00Z">
        <w:r w:rsidR="00DB7012">
          <w:t xml:space="preserve"> summarized each dive using its m</w:t>
        </w:r>
        <w:r w:rsidR="00DB7012" w:rsidRPr="00D37BBA">
          <w:t>aximum dive depth</w:t>
        </w:r>
        <w:r w:rsidR="00DB7012">
          <w:t xml:space="preserve"> (m)</w:t>
        </w:r>
        <w:r w:rsidR="00DB7012" w:rsidRPr="00D37BBA">
          <w:t>,</w:t>
        </w:r>
        <w:r w:rsidR="00DB7012">
          <w:t xml:space="preserve"> d</w:t>
        </w:r>
        <w:r w:rsidR="00DB7012" w:rsidRPr="00D37BBA">
          <w:t>ive duration</w:t>
        </w:r>
        <w:r w:rsidR="00DB7012">
          <w:t xml:space="preserve"> (s)</w:t>
        </w:r>
        <w:r w:rsidR="00DB7012" w:rsidRPr="00D37BBA">
          <w:t xml:space="preserve">, </w:t>
        </w:r>
        <w:r w:rsidR="00DB7012">
          <w:t>and p</w:t>
        </w:r>
        <w:r w:rsidR="00DB7012" w:rsidRPr="00D37BBA">
          <w:t>ost-dive</w:t>
        </w:r>
        <w:r w:rsidR="00DB7012">
          <w:t xml:space="preserve"> surface</w:t>
        </w:r>
        <w:r w:rsidR="00DB7012" w:rsidRPr="00D37BBA">
          <w:t xml:space="preserve"> interval</w:t>
        </w:r>
        <w:r w:rsidR="00DB7012">
          <w:t xml:space="preserve"> (s) as calculated from the CATS </w:t>
        </w:r>
        <w:proofErr w:type="gramStart"/>
        <w:r w:rsidR="00DB7012">
          <w:t>tags, and</w:t>
        </w:r>
        <w:proofErr w:type="gramEnd"/>
        <w:r w:rsidR="00DB7012">
          <w:t xml:space="preserve"> treated </w:t>
        </w:r>
      </w:ins>
      <w:ins w:id="87" w:author="Evan Sidrow" w:date="2023-06-23T14:39:00Z">
        <w:r w:rsidR="00BC2763">
          <w:t>these features</w:t>
        </w:r>
      </w:ins>
      <w:ins w:id="88" w:author="Evan Sidrow" w:date="2023-06-23T14:31:00Z">
        <w:r w:rsidR="00DB7012">
          <w:t xml:space="preserve"> as</w:t>
        </w:r>
      </w:ins>
      <w:ins w:id="89" w:author="Evan Sidrow" w:date="2023-06-23T14:40:00Z">
        <w:r w:rsidR="00BC2763">
          <w:t xml:space="preserve"> an</w:t>
        </w:r>
      </w:ins>
      <w:ins w:id="90" w:author="Evan Sidrow" w:date="2023-06-23T14:39:00Z">
        <w:r w:rsidR="00BC2763">
          <w:t xml:space="preserve"> </w:t>
        </w:r>
      </w:ins>
      <w:ins w:id="91" w:author="Evan Sidrow" w:date="2023-06-23T14:31:00Z">
        <w:r w:rsidR="00DB7012">
          <w:t>observation</w:t>
        </w:r>
      </w:ins>
      <w:ins w:id="92" w:author="Evan Sidrow" w:date="2023-06-23T14:39:00Z">
        <w:r w:rsidR="00BC2763">
          <w:t xml:space="preserve"> of a </w:t>
        </w:r>
      </w:ins>
      <w:ins w:id="93" w:author="Evan Sidrow" w:date="2023-06-23T14:40:00Z">
        <w:r w:rsidR="00BC2763">
          <w:t xml:space="preserve">dive </w:t>
        </w:r>
      </w:ins>
      <w:ins w:id="94" w:author="Evan Sidrow" w:date="2023-06-23T14:31:00Z">
        <w:r w:rsidR="00DB7012">
          <w:t xml:space="preserve">from the HHMM (Table S1). </w:t>
        </w:r>
      </w:ins>
    </w:p>
    <w:p w14:paraId="5E5744D8" w14:textId="58F05D77" w:rsidR="002A3E7F" w:rsidRDefault="00BC2763" w:rsidP="009B3036">
      <w:pPr>
        <w:snapToGrid w:val="0"/>
        <w:spacing w:after="120"/>
        <w:ind w:firstLine="720"/>
      </w:pPr>
      <w:ins w:id="95" w:author="Evan Sidrow" w:date="2023-06-23T14:44:00Z">
        <w:r>
          <w:t xml:space="preserve">Second, we </w:t>
        </w:r>
      </w:ins>
      <w:ins w:id="96" w:author="Evan Sidrow" w:date="2023-06-23T14:46:00Z">
        <w:r w:rsidR="009B3036">
          <w:t xml:space="preserve">generated labels for dive types and </w:t>
        </w:r>
      </w:ins>
      <w:ins w:id="97" w:author="Evan Sidrow" w:date="2023-06-23T14:47:00Z">
        <w:r w:rsidR="009B3036">
          <w:t xml:space="preserve">track behaviours. </w:t>
        </w:r>
      </w:ins>
      <w:ins w:id="98" w:author="Evan Sidrow" w:date="2023-06-23T14:50:00Z">
        <w:r w:rsidR="009B3036">
          <w:t>Using</w:t>
        </w:r>
      </w:ins>
      <w:ins w:id="99" w:author="Evan Sidrow" w:date="2023-06-23T14:48:00Z">
        <w:r w:rsidR="009B3036">
          <w:t xml:space="preserve"> maximum depth data, we labeled the type of </w:t>
        </w:r>
      </w:ins>
      <w:ins w:id="100" w:author="Evan Sidrow" w:date="2023-06-23T14:49:00Z">
        <w:r w:rsidR="009B3036">
          <w:t xml:space="preserve">each </w:t>
        </w:r>
      </w:ins>
      <w:ins w:id="101" w:author="Evan Sidrow" w:date="2023-06-23T14:48:00Z">
        <w:r w:rsidR="009B3036">
          <w:t xml:space="preserve">dive </w:t>
        </w:r>
      </w:ins>
      <w:ins w:id="102" w:author="Evan Sidrow" w:date="2023-06-23T14:44:00Z">
        <w:r>
          <w:t>as shallow (&lt; 7.5 m), medium (10-30 m), or deep (&gt;50 m, see S1 for details). If</w:t>
        </w:r>
      </w:ins>
      <w:ins w:id="103" w:author="Evan Sidrow" w:date="2023-06-23T14:49:00Z">
        <w:r w:rsidR="009B3036">
          <w:t xml:space="preserve"> the</w:t>
        </w:r>
      </w:ins>
      <w:ins w:id="104" w:author="Evan Sidrow" w:date="2023-06-23T14:44:00Z">
        <w:r>
          <w:t xml:space="preserve"> max</w:t>
        </w:r>
      </w:ins>
      <w:ins w:id="105" w:author="Evan Sidrow" w:date="2023-06-23T14:49:00Z">
        <w:r w:rsidR="009B3036">
          <w:t>imum</w:t>
        </w:r>
      </w:ins>
      <w:ins w:id="106" w:author="Evan Sidrow" w:date="2023-06-23T14:44:00Z">
        <w:r>
          <w:t xml:space="preserve"> depth</w:t>
        </w:r>
      </w:ins>
      <w:ins w:id="107" w:author="Evan Sidrow" w:date="2023-06-23T14:49:00Z">
        <w:r w:rsidR="009B3036">
          <w:t xml:space="preserve"> of a dive</w:t>
        </w:r>
      </w:ins>
      <w:ins w:id="108" w:author="Evan Sidrow" w:date="2023-06-23T14:44:00Z">
        <w:r>
          <w:t xml:space="preserve"> was between explicitly defined depth categories, th</w:t>
        </w:r>
      </w:ins>
      <w:ins w:id="109" w:author="Evan Sidrow" w:date="2023-06-23T14:49:00Z">
        <w:r w:rsidR="009B3036">
          <w:t>at dive was left unlabelled prior to fitting the HHMM.</w:t>
        </w:r>
      </w:ins>
      <w:ins w:id="110" w:author="Evan Sidrow" w:date="2023-06-23T14:50:00Z">
        <w:r w:rsidR="009B3036">
          <w:t xml:space="preserve"> We </w:t>
        </w:r>
      </w:ins>
      <w:ins w:id="111" w:author="Evan Sidrow" w:date="2023-06-23T14:51:00Z">
        <w:r w:rsidR="009B3036">
          <w:t xml:space="preserve">also labeled the behaviour of several tracks </w:t>
        </w:r>
      </w:ins>
      <w:del w:id="112" w:author="Evan Sidrow" w:date="2023-06-23T14:31:00Z">
        <w:r w:rsidR="002A3E7F" w:rsidDel="00DB7012">
          <w:rPr>
            <w:color w:val="000000" w:themeColor="text1"/>
          </w:rPr>
          <w:delText xml:space="preserve"> </w:delText>
        </w:r>
        <w:r w:rsidR="009B7DBD" w:rsidDel="00DB7012">
          <w:rPr>
            <w:color w:val="000000" w:themeColor="text1"/>
          </w:rPr>
          <w:delText>In brief</w:delText>
        </w:r>
      </w:del>
      <w:del w:id="113" w:author="Evan Sidrow" w:date="2023-06-23T14:45:00Z">
        <w:r w:rsidR="009B7DBD" w:rsidDel="00BC2763">
          <w:rPr>
            <w:color w:val="000000" w:themeColor="text1"/>
          </w:rPr>
          <w:delText>, we</w:delText>
        </w:r>
      </w:del>
      <w:del w:id="114" w:author="Evan Sidrow" w:date="2023-06-23T14:31:00Z">
        <w:r w:rsidR="009B7DBD" w:rsidDel="00DB7012">
          <w:rPr>
            <w:color w:val="000000" w:themeColor="text1"/>
          </w:rPr>
          <w:delText xml:space="preserve"> f</w:delText>
        </w:r>
        <w:r w:rsidR="002A3E7F" w:rsidDel="00DB7012">
          <w:rPr>
            <w:color w:val="000000" w:themeColor="text1"/>
          </w:rPr>
          <w:delText>irst</w:delText>
        </w:r>
        <w:r w:rsidR="0073797D" w:rsidDel="00DB7012">
          <w:delText xml:space="preserve"> </w:delText>
        </w:r>
      </w:del>
      <w:r w:rsidR="0073797D">
        <w:t>us</w:t>
      </w:r>
      <w:del w:id="115" w:author="Evan Sidrow" w:date="2023-06-23T14:51:00Z">
        <w:r w:rsidR="0073797D" w:rsidDel="009B3036">
          <w:delText>ed</w:delText>
        </w:r>
      </w:del>
      <w:ins w:id="116" w:author="Evan Sidrow" w:date="2023-06-23T14:51:00Z">
        <w:r w:rsidR="009B3036">
          <w:t>ing</w:t>
        </w:r>
      </w:ins>
      <w:r w:rsidR="0073797D">
        <w:t xml:space="preserve"> drone videos</w:t>
      </w:r>
      <w:del w:id="117" w:author="Evan Sidrow" w:date="2023-06-23T14:35:00Z">
        <w:r w:rsidR="0073797D" w:rsidDel="00BC2763">
          <w:delText xml:space="preserve"> </w:delText>
        </w:r>
      </w:del>
      <w:del w:id="118" w:author="Evan Sidrow" w:date="2023-06-23T14:51:00Z">
        <w:r w:rsidR="0073797D" w:rsidDel="009B3036">
          <w:delText>to</w:delText>
        </w:r>
      </w:del>
      <w:r w:rsidR="0073797D">
        <w:t xml:space="preserve"> </w:t>
      </w:r>
      <w:r w:rsidR="002A04A1">
        <w:t xml:space="preserve">directly </w:t>
      </w:r>
      <w:del w:id="119" w:author="Evan Sidrow" w:date="2023-06-23T14:51:00Z">
        <w:r w:rsidR="0073797D" w:rsidDel="009B3036">
          <w:delText xml:space="preserve">label </w:delText>
        </w:r>
        <w:r w:rsidR="0049584C" w:rsidDel="009B3036">
          <w:delText xml:space="preserve">the behaviour of </w:delText>
        </w:r>
      </w:del>
      <w:del w:id="120" w:author="Evan Sidrow" w:date="2023-06-23T14:46:00Z">
        <w:r w:rsidR="0073797D" w:rsidDel="009B3036">
          <w:delText>individual dives</w:delText>
        </w:r>
      </w:del>
      <w:del w:id="121" w:author="Evan Sidrow" w:date="2023-06-23T14:29:00Z">
        <w:r w:rsidR="002A04A1" w:rsidDel="00DB7012">
          <w:delText>,</w:delText>
        </w:r>
      </w:del>
      <w:del w:id="122" w:author="Evan Sidrow" w:date="2023-06-23T14:46:00Z">
        <w:r w:rsidR="002A04A1" w:rsidDel="009B3036">
          <w:delText xml:space="preserve"> and their corresponding </w:delText>
        </w:r>
      </w:del>
      <w:del w:id="123" w:author="Evan Sidrow" w:date="2023-06-23T14:51:00Z">
        <w:r w:rsidR="0072547E" w:rsidDel="009B3036">
          <w:delText>tracks</w:delText>
        </w:r>
        <w:r w:rsidR="002A04A1" w:rsidDel="009B3036">
          <w:delText xml:space="preserve"> </w:delText>
        </w:r>
      </w:del>
      <w:r w:rsidR="002A04A1">
        <w:t>(e.g.</w:t>
      </w:r>
      <w:r w:rsidR="00E71039">
        <w:t>,</w:t>
      </w:r>
      <w:r w:rsidR="002A04A1">
        <w:t xml:space="preserve"> these are observed labels, not </w:t>
      </w:r>
      <w:r w:rsidR="000F2AB5">
        <w:t xml:space="preserve">unobserved or </w:t>
      </w:r>
      <w:r w:rsidR="002A04A1">
        <w:t>predicted).</w:t>
      </w:r>
      <w:ins w:id="124" w:author="Evan Sidrow" w:date="2023-06-23T14:55:00Z">
        <w:r w:rsidR="009B3036">
          <w:t xml:space="preserve"> </w:t>
        </w:r>
      </w:ins>
      <w:ins w:id="125" w:author="Evan Sidrow" w:date="2023-06-23T14:41:00Z">
        <w:r>
          <w:t>A</w:t>
        </w:r>
      </w:ins>
      <w:ins w:id="126" w:author="Evan Sidrow" w:date="2023-06-23T14:44:00Z">
        <w:r>
          <w:t>ny</w:t>
        </w:r>
      </w:ins>
      <w:ins w:id="127" w:author="Evan Sidrow" w:date="2023-06-23T14:41:00Z">
        <w:r>
          <w:t xml:space="preserve"> track with at least one </w:t>
        </w:r>
      </w:ins>
      <w:ins w:id="128" w:author="Evan Sidrow" w:date="2023-06-23T14:52:00Z">
        <w:r w:rsidR="009B3036">
          <w:t>“</w:t>
        </w:r>
      </w:ins>
      <w:ins w:id="129" w:author="Evan Sidrow" w:date="2023-06-23T14:41:00Z">
        <w:r>
          <w:t>deep</w:t>
        </w:r>
      </w:ins>
      <w:ins w:id="130" w:author="Evan Sidrow" w:date="2023-06-23T14:52:00Z">
        <w:r w:rsidR="009B3036">
          <w:t>”</w:t>
        </w:r>
      </w:ins>
      <w:ins w:id="131" w:author="Evan Sidrow" w:date="2023-06-23T14:41:00Z">
        <w:r>
          <w:t xml:space="preserve"> dive w</w:t>
        </w:r>
      </w:ins>
      <w:ins w:id="132" w:author="Evan Sidrow" w:date="2023-06-23T14:44:00Z">
        <w:r>
          <w:t>as</w:t>
        </w:r>
      </w:ins>
      <w:ins w:id="133" w:author="Evan Sidrow" w:date="2023-06-23T14:41:00Z">
        <w:r>
          <w:t xml:space="preserve"> labelled as</w:t>
        </w:r>
      </w:ins>
      <w:ins w:id="134" w:author="Evan Sidrow" w:date="2023-06-23T14:44:00Z">
        <w:r>
          <w:t xml:space="preserve"> a </w:t>
        </w:r>
      </w:ins>
      <w:ins w:id="135" w:author="Evan Sidrow" w:date="2023-06-23T14:41:00Z">
        <w:r>
          <w:t>“foraging”</w:t>
        </w:r>
      </w:ins>
      <w:ins w:id="136" w:author="Evan Sidrow" w:date="2023-06-23T14:42:00Z">
        <w:r>
          <w:t xml:space="preserve"> track</w:t>
        </w:r>
      </w:ins>
      <w:ins w:id="137" w:author="Evan Sidrow" w:date="2023-06-23T14:41:00Z">
        <w:r>
          <w:t xml:space="preserve"> because previous studies ha</w:t>
        </w:r>
      </w:ins>
      <w:ins w:id="138" w:author="Evan Sidrow" w:date="2023-06-23T14:42:00Z">
        <w:r>
          <w:t xml:space="preserve">ve </w:t>
        </w:r>
      </w:ins>
      <w:ins w:id="139" w:author="Evan Sidrow" w:date="2023-06-23T14:41:00Z">
        <w:r>
          <w:t xml:space="preserve">shown that dives </w:t>
        </w:r>
        <w:commentRangeStart w:id="140"/>
        <w:r>
          <w:t xml:space="preserve">&gt; 30m </w:t>
        </w:r>
        <w:commentRangeEnd w:id="140"/>
        <w:r>
          <w:rPr>
            <w:rStyle w:val="CommentReference"/>
            <w:rFonts w:asciiTheme="minorHAnsi" w:eastAsiaTheme="minorHAnsi" w:hAnsiTheme="minorHAnsi" w:cstheme="minorBidi"/>
            <w:lang w:val="en-US"/>
          </w:rPr>
          <w:commentReference w:id="140"/>
        </w:r>
        <w:r>
          <w:t xml:space="preserve">are more often linked with foraging </w:t>
        </w:r>
        <w:r>
          <w:fldChar w:fldCharType="begin"/>
        </w:r>
        <w:r>
          <w: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instrText>
        </w:r>
        <w:r>
          <w:fldChar w:fldCharType="separate"/>
        </w:r>
        <w:r>
          <w:rPr>
            <w:noProof/>
          </w:rPr>
          <w:t>(Wright et al., 2017)</w:t>
        </w:r>
        <w:r>
          <w:fldChar w:fldCharType="end"/>
        </w:r>
        <w:r>
          <w:t>.</w:t>
        </w:r>
      </w:ins>
      <w:ins w:id="141" w:author="Evan Sidrow" w:date="2023-06-23T14:43:00Z">
        <w:r>
          <w:t xml:space="preserve"> Any dive that was deeper than 30 meters and within 2 minutes of a </w:t>
        </w:r>
      </w:ins>
      <w:ins w:id="142" w:author="Evan Sidrow" w:date="2023-06-23T14:54:00Z">
        <w:r w:rsidR="009B3036">
          <w:t xml:space="preserve">“deep” </w:t>
        </w:r>
      </w:ins>
      <w:ins w:id="143" w:author="Evan Sidrow" w:date="2023-06-23T14:55:00Z">
        <w:r w:rsidR="00107463">
          <w:t xml:space="preserve">dive </w:t>
        </w:r>
      </w:ins>
      <w:ins w:id="144" w:author="Evan Sidrow" w:date="2023-06-23T14:56:00Z">
        <w:r w:rsidR="00107463">
          <w:t>from</w:t>
        </w:r>
      </w:ins>
      <w:ins w:id="145" w:author="Evan Sidrow" w:date="2023-06-23T14:55:00Z">
        <w:r w:rsidR="00107463">
          <w:t xml:space="preserve"> a</w:t>
        </w:r>
      </w:ins>
      <w:ins w:id="146" w:author="Evan Sidrow" w:date="2023-06-23T14:54:00Z">
        <w:r w:rsidR="009B3036">
          <w:t xml:space="preserve"> </w:t>
        </w:r>
      </w:ins>
      <w:ins w:id="147" w:author="Evan Sidrow" w:date="2023-06-23T14:43:00Z">
        <w:r>
          <w:t xml:space="preserve">“foraging” </w:t>
        </w:r>
      </w:ins>
      <w:ins w:id="148" w:author="Evan Sidrow" w:date="2023-06-23T14:55:00Z">
        <w:r w:rsidR="00107463">
          <w:t xml:space="preserve">track </w:t>
        </w:r>
      </w:ins>
      <w:ins w:id="149" w:author="Evan Sidrow" w:date="2023-06-23T14:43:00Z">
        <w:r>
          <w:t xml:space="preserve">(as observed on drone video) was also labelled as “deep” </w:t>
        </w:r>
      </w:ins>
      <w:ins w:id="150" w:author="Evan Sidrow" w:date="2023-06-23T14:58:00Z">
        <w:r w:rsidR="00107463">
          <w:t xml:space="preserve">and </w:t>
        </w:r>
      </w:ins>
      <w:ins w:id="151" w:author="Evan Sidrow" w:date="2023-06-23T14:56:00Z">
        <w:r w:rsidR="00107463">
          <w:t xml:space="preserve">its track was labelled as </w:t>
        </w:r>
      </w:ins>
      <w:ins w:id="152" w:author="Evan Sidrow" w:date="2023-06-23T14:43:00Z">
        <w:r>
          <w:t>“foraging”.</w:t>
        </w:r>
      </w:ins>
      <w:ins w:id="153" w:author="Evan Sidrow" w:date="2023-06-23T14:45:00Z">
        <w:r w:rsidR="009B3036">
          <w:t xml:space="preserve"> </w:t>
        </w:r>
      </w:ins>
      <w:del w:id="154" w:author="Evan Sidrow" w:date="2023-06-23T14:44:00Z">
        <w:r w:rsidR="002A04A1" w:rsidDel="00BC2763">
          <w:delText xml:space="preserve"> </w:delText>
        </w:r>
      </w:del>
      <w:del w:id="155" w:author="Evan Sidrow" w:date="2023-06-23T14:31:00Z">
        <w:r w:rsidR="002A3E7F" w:rsidDel="00DB7012">
          <w:delText>Second, we</w:delText>
        </w:r>
        <w:r w:rsidR="009F1F90" w:rsidDel="00DB7012">
          <w:delText xml:space="preserve"> </w:delText>
        </w:r>
      </w:del>
      <w:del w:id="156" w:author="Evan Sidrow" w:date="2023-06-23T14:20:00Z">
        <w:r w:rsidR="009F1F90" w:rsidDel="00C32857">
          <w:delText>informed the HHMM with dive characteristics</w:delText>
        </w:r>
      </w:del>
      <w:del w:id="157" w:author="Evan Sidrow" w:date="2023-06-23T14:31:00Z">
        <w:r w:rsidR="002A3E7F" w:rsidDel="00DB7012">
          <w:delText xml:space="preserve"> </w:delText>
        </w:r>
        <w:r w:rsidR="009F1F90" w:rsidDel="00DB7012">
          <w:delText>from the CATS tags</w:delText>
        </w:r>
      </w:del>
      <w:del w:id="158" w:author="Evan Sidrow" w:date="2023-06-23T14:22:00Z">
        <w:r w:rsidR="006203F4" w:rsidDel="00C32857">
          <w:delText xml:space="preserve"> (Table S1)</w:delText>
        </w:r>
      </w:del>
      <w:del w:id="159" w:author="Evan Sidrow" w:date="2023-06-23T14:31:00Z">
        <w:r w:rsidR="009F1F90" w:rsidDel="00DB7012">
          <w:delText xml:space="preserve">. </w:delText>
        </w:r>
      </w:del>
      <w:del w:id="160" w:author="Evan Sidrow" w:date="2023-06-23T14:21:00Z">
        <w:r w:rsidR="002A3E7F" w:rsidDel="00C32857">
          <w:delText xml:space="preserve">Specifically, </w:delText>
        </w:r>
        <w:r w:rsidR="009B7DBD" w:rsidDel="00C32857">
          <w:delText>we</w:delText>
        </w:r>
      </w:del>
      <w:del w:id="161" w:author="Evan Sidrow" w:date="2023-06-23T14:30:00Z">
        <w:r w:rsidR="009B7DBD" w:rsidDel="00DB7012">
          <w:delText xml:space="preserve"> assumed </w:delText>
        </w:r>
      </w:del>
      <w:del w:id="162" w:author="Evan Sidrow" w:date="2023-06-23T14:23:00Z">
        <w:r w:rsidR="002A3E7F" w:rsidDel="00C32857">
          <w:delText>e</w:delText>
        </w:r>
        <w:r w:rsidR="0073797D" w:rsidDel="00C32857">
          <w:delText xml:space="preserve">ach </w:delText>
        </w:r>
        <w:commentRangeStart w:id="163"/>
        <w:r w:rsidR="002A3E7F" w:rsidDel="00C32857">
          <w:delText>dive</w:delText>
        </w:r>
        <w:commentRangeEnd w:id="163"/>
        <w:r w:rsidR="002A3E7F" w:rsidDel="00C32857">
          <w:rPr>
            <w:rStyle w:val="CommentReference"/>
            <w:rFonts w:asciiTheme="minorHAnsi" w:eastAsiaTheme="minorHAnsi" w:hAnsiTheme="minorHAnsi" w:cstheme="minorBidi"/>
            <w:lang w:val="en-US"/>
          </w:rPr>
          <w:commentReference w:id="163"/>
        </w:r>
      </w:del>
      <w:del w:id="164" w:author="Evan Sidrow" w:date="2023-06-23T14:30:00Z">
        <w:r w:rsidR="002A3E7F" w:rsidDel="00DB7012">
          <w:delText xml:space="preserve"> </w:delText>
        </w:r>
      </w:del>
      <w:del w:id="165" w:author="Evan Sidrow" w:date="2023-06-23T14:23:00Z">
        <w:r w:rsidR="0073797D" w:rsidDel="00C32857">
          <w:delText xml:space="preserve">was </w:delText>
        </w:r>
      </w:del>
      <w:del w:id="166" w:author="Evan Sidrow" w:date="2023-06-23T14:30:00Z">
        <w:r w:rsidR="0073797D" w:rsidDel="00DB7012">
          <w:delText xml:space="preserve">independent </w:delText>
        </w:r>
      </w:del>
      <w:del w:id="167" w:author="Evan Sidrow" w:date="2023-06-23T14:21:00Z">
        <w:r w:rsidR="0073797D" w:rsidDel="00C32857">
          <w:delText xml:space="preserve">after conditioning </w:delText>
        </w:r>
      </w:del>
      <w:del w:id="168" w:author="Evan Sidrow" w:date="2023-06-23T14:30:00Z">
        <w:r w:rsidR="0073797D" w:rsidDel="00DB7012">
          <w:delText xml:space="preserve">on </w:delText>
        </w:r>
      </w:del>
      <w:del w:id="169" w:author="Evan Sidrow" w:date="2023-06-23T14:21:00Z">
        <w:r w:rsidR="0073797D" w:rsidDel="00C32857">
          <w:delText xml:space="preserve">the behavioural state </w:delText>
        </w:r>
      </w:del>
      <w:del w:id="170" w:author="Evan Sidrow" w:date="2023-06-23T14:20:00Z">
        <w:r w:rsidR="0073797D" w:rsidDel="00C32857">
          <w:delText>using inputs of m</w:delText>
        </w:r>
        <w:r w:rsidR="0073797D" w:rsidRPr="00D37BBA" w:rsidDel="00C32857">
          <w:delText>aximum dive depth</w:delText>
        </w:r>
        <w:r w:rsidR="0073797D" w:rsidDel="00C32857">
          <w:delText xml:space="preserve"> (m)</w:delText>
        </w:r>
        <w:r w:rsidR="0073797D" w:rsidRPr="00D37BBA" w:rsidDel="00C32857">
          <w:delText>,</w:delText>
        </w:r>
        <w:r w:rsidR="0072547E" w:rsidDel="00C32857">
          <w:delText xml:space="preserve"> </w:delText>
        </w:r>
        <w:r w:rsidR="0073797D" w:rsidDel="00C32857">
          <w:delText>d</w:delText>
        </w:r>
        <w:r w:rsidR="0073797D" w:rsidRPr="00D37BBA" w:rsidDel="00C32857">
          <w:delText>ive duration</w:delText>
        </w:r>
        <w:r w:rsidR="0073797D" w:rsidDel="00C32857">
          <w:delText xml:space="preserve"> (s)</w:delText>
        </w:r>
        <w:r w:rsidR="0073797D" w:rsidRPr="00D37BBA" w:rsidDel="00C32857">
          <w:delText xml:space="preserve">, </w:delText>
        </w:r>
        <w:r w:rsidR="0073797D" w:rsidDel="00C32857">
          <w:delText>and p</w:delText>
        </w:r>
        <w:r w:rsidR="0073797D" w:rsidRPr="00D37BBA" w:rsidDel="00C32857">
          <w:delText>ost-dive</w:delText>
        </w:r>
        <w:r w:rsidR="0073797D" w:rsidDel="00C32857">
          <w:delText xml:space="preserve"> surface</w:delText>
        </w:r>
        <w:r w:rsidR="0073797D" w:rsidRPr="00D37BBA" w:rsidDel="00C32857">
          <w:delText xml:space="preserve"> interval</w:delText>
        </w:r>
        <w:r w:rsidR="0073797D" w:rsidDel="00C32857">
          <w:delText xml:space="preserve"> (s).</w:delText>
        </w:r>
        <w:r w:rsidR="002A3E7F" w:rsidDel="00C32857">
          <w:delText xml:space="preserve"> </w:delText>
        </w:r>
      </w:del>
      <w:del w:id="171" w:author="Evan Sidrow" w:date="2023-06-23T14:30:00Z">
        <w:r w:rsidR="0073797D" w:rsidDel="00DB7012">
          <w:delText>We</w:delText>
        </w:r>
        <w:r w:rsidR="00F149DC" w:rsidDel="00DB7012">
          <w:delText xml:space="preserve"> incorporated behavioural state labels and dive bout behaviour labels into the HHMM in a similar manner to </w:delText>
        </w:r>
        <w:r w:rsidR="00F149DC" w:rsidDel="00DB7012">
          <w:fldChar w:fldCharType="begin"/>
        </w:r>
        <w:r w:rsidR="00C02A6C" w:rsidDel="00DB7012">
          <w:delInstrText xml:space="preserve"> ADDIN EN.CITE &lt;EndNote&gt;&lt;Cite AuthorYear="1"&gt;&lt;Author&gt;Li&lt;/Author&gt;&lt;Year&gt;2021&lt;/Year&gt;&lt;RecNum&gt;74&lt;/RecNum&gt;&lt;DisplayText&gt;Li et al. (2021)&lt;/DisplayText&gt;&lt;record&gt;&lt;rec-number&gt;74&lt;/rec-number&gt;&lt;foreign-keys&gt;&lt;key app="EN" db-id="v2wzxz507eexr4e2wf7v0ez1e9z95w0x9ded" timestamp="1682104842"&gt;74&lt;/key&gt;&lt;/foreign-keys&gt;&lt;ref-type name="Journal Article"&gt;17&lt;/ref-type&gt;&lt;contributors&gt;&lt;authors&gt;&lt;author&gt;Li, Jiefu&lt;/author&gt;&lt;author&gt;Lee, Jung-Youn&lt;/author&gt;&lt;author&gt;Liao, Li&lt;/author&gt;&lt;/authors&gt;&lt;/contributors&gt;&lt;titles&gt;&lt;title&gt;A new algorithm to train hidden Markov models for biological sequences with partial labels&lt;/title&gt;&lt;secondary-title&gt;BMC Bioinformatics&lt;/secondary-title&gt;&lt;/titles&gt;&lt;periodical&gt;&lt;full-title&gt;BMC bioinformatics&lt;/full-title&gt;&lt;/periodical&gt;&lt;pages&gt;1-21&lt;/pages&gt;&lt;volume&gt;22&lt;/volume&gt;&lt;dates&gt;&lt;year&gt;2021&lt;/year&gt;&lt;/dates&gt;&lt;urls&gt;&lt;/urls&gt;&lt;electronic-resource-num&gt;10.1186/s12859-021-04080-0&lt;/electronic-resource-num&gt;&lt;/record&gt;&lt;/Cite&gt;&lt;/EndNote&gt;</w:delInstrText>
        </w:r>
        <w:r w:rsidR="00F149DC" w:rsidDel="00DB7012">
          <w:fldChar w:fldCharType="separate"/>
        </w:r>
        <w:r w:rsidR="00C02A6C" w:rsidDel="00DB7012">
          <w:rPr>
            <w:noProof/>
          </w:rPr>
          <w:delText>Li et al. (2021)</w:delText>
        </w:r>
        <w:r w:rsidR="00F149DC" w:rsidDel="00DB7012">
          <w:fldChar w:fldCharType="end"/>
        </w:r>
        <w:r w:rsidR="00F149DC" w:rsidDel="00DB7012">
          <w:delText xml:space="preserve">. </w:delText>
        </w:r>
      </w:del>
      <w:del w:id="172" w:author="Evan Sidrow" w:date="2023-06-23T14:32:00Z">
        <w:r w:rsidR="002A3E7F" w:rsidDel="00DB7012">
          <w:delText xml:space="preserve">CATS tag </w:delText>
        </w:r>
      </w:del>
      <w:del w:id="173" w:author="Evan Sidrow" w:date="2023-06-23T14:44:00Z">
        <w:r w:rsidR="00DB6DCB" w:rsidDel="00BC2763">
          <w:delText xml:space="preserve">maximum </w:delText>
        </w:r>
        <w:r w:rsidR="002A3E7F" w:rsidDel="00BC2763">
          <w:delText xml:space="preserve">depth data </w:delText>
        </w:r>
      </w:del>
      <w:del w:id="174" w:author="Evan Sidrow" w:date="2023-06-23T14:32:00Z">
        <w:r w:rsidR="009B7DBD" w:rsidDel="00DB7012">
          <w:delText xml:space="preserve">were </w:delText>
        </w:r>
        <w:r w:rsidR="002A3E7F" w:rsidDel="00DB7012">
          <w:delText xml:space="preserve">used as input for the HHMM to </w:delText>
        </w:r>
      </w:del>
      <w:del w:id="175" w:author="Evan Sidrow" w:date="2023-06-23T14:44:00Z">
        <w:r w:rsidR="002A3E7F" w:rsidDel="00BC2763">
          <w:delText xml:space="preserve">determine </w:delText>
        </w:r>
      </w:del>
      <w:del w:id="176" w:author="Evan Sidrow" w:date="2023-06-23T14:24:00Z">
        <w:r w:rsidR="002A3E7F" w:rsidDel="00DB7012">
          <w:delText>behavioural category</w:delText>
        </w:r>
      </w:del>
      <w:del w:id="177" w:author="Evan Sidrow" w:date="2023-06-23T14:32:00Z">
        <w:r w:rsidR="002A3E7F" w:rsidDel="00DB7012">
          <w:delText xml:space="preserve"> with</w:delText>
        </w:r>
      </w:del>
      <w:del w:id="178" w:author="Evan Sidrow" w:date="2023-06-23T14:44:00Z">
        <w:r w:rsidR="002A3E7F" w:rsidDel="00BC2763">
          <w:delText xml:space="preserve"> dives classified as shallow (&lt; 7.5 m), medium (</w:delText>
        </w:r>
        <w:r w:rsidR="00DB6DCB" w:rsidDel="00BC2763">
          <w:delText>10-30 m</w:delText>
        </w:r>
        <w:r w:rsidR="002A3E7F" w:rsidDel="00BC2763">
          <w:delText>), or deep (</w:delText>
        </w:r>
        <w:r w:rsidR="00DB6DCB" w:rsidDel="00BC2763">
          <w:delText>&gt;</w:delText>
        </w:r>
        <w:r w:rsidR="00712400" w:rsidDel="00BC2763">
          <w:delText>5</w:delText>
        </w:r>
        <w:r w:rsidR="00DB6DCB" w:rsidDel="00BC2763">
          <w:delText>0 m</w:delText>
        </w:r>
        <w:r w:rsidR="002A3E7F" w:rsidDel="00BC2763">
          <w:delText xml:space="preserve">, </w:delText>
        </w:r>
        <w:r w:rsidR="00712400" w:rsidDel="00BC2763">
          <w:delText>s</w:delText>
        </w:r>
        <w:r w:rsidR="002A3E7F" w:rsidDel="00BC2763">
          <w:delText xml:space="preserve">ee S1 for details). If </w:delText>
        </w:r>
        <w:r w:rsidR="00DB6DCB" w:rsidDel="00BC2763">
          <w:delText xml:space="preserve">max depth was </w:delText>
        </w:r>
        <w:r w:rsidR="002A3E7F" w:rsidDel="00BC2763">
          <w:delText xml:space="preserve">between explicitly defined depth categories, the HHMM model assigned </w:delText>
        </w:r>
        <w:r w:rsidR="00DB6DCB" w:rsidDel="00BC2763">
          <w:delText xml:space="preserve">either of the </w:delText>
        </w:r>
        <w:r w:rsidR="002A3E7F" w:rsidDel="00BC2763">
          <w:delText>depth categor</w:delText>
        </w:r>
        <w:r w:rsidR="00DB6DCB" w:rsidDel="00BC2763">
          <w:delText xml:space="preserve">ies </w:delText>
        </w:r>
        <w:r w:rsidR="002A3E7F" w:rsidDel="00BC2763">
          <w:delText xml:space="preserve">on either side based on corresponding characteristics. </w:delText>
        </w:r>
      </w:del>
      <w:ins w:id="179" w:author="Evan Sidrow" w:date="2023-06-23T14:31:00Z">
        <w:r w:rsidR="00DB7012">
          <w:t>We incorporated labels</w:t>
        </w:r>
      </w:ins>
      <w:ins w:id="180" w:author="Evan Sidrow" w:date="2023-06-23T14:33:00Z">
        <w:r w:rsidR="00DB7012">
          <w:t xml:space="preserve"> corresponding to track behaviour and dive type</w:t>
        </w:r>
      </w:ins>
      <w:ins w:id="181" w:author="Evan Sidrow" w:date="2023-06-23T14:31:00Z">
        <w:r w:rsidR="00DB7012">
          <w:t xml:space="preserve"> into the HHMM in a similar manner to </w:t>
        </w:r>
        <w:r w:rsidR="00DB7012">
          <w:fldChar w:fldCharType="begin"/>
        </w:r>
        <w:r w:rsidR="00DB7012">
          <w:instrText xml:space="preserve"> ADDIN EN.CITE &lt;EndNote&gt;&lt;Cite AuthorYear="1"&gt;&lt;Author&gt;Li&lt;/Author&gt;&lt;Year&gt;2021&lt;/Year&gt;&lt;RecNum&gt;74&lt;/RecNum&gt;&lt;DisplayText&gt;Li et al. (2021)&lt;/DisplayText&gt;&lt;record&gt;&lt;rec-number&gt;74&lt;/rec-number&gt;&lt;foreign-keys&gt;&lt;key app="EN" db-id="v2wzxz507eexr4e2wf7v0ez1e9z95w0x9ded" timestamp="1682104842"&gt;74&lt;/key&gt;&lt;/foreign-keys&gt;&lt;ref-type name="Journal Article"&gt;17&lt;/ref-type&gt;&lt;contributors&gt;&lt;authors&gt;&lt;author&gt;Li, Jiefu&lt;/author&gt;&lt;author&gt;Lee, Jung-Youn&lt;/author&gt;&lt;author&gt;Liao, Li&lt;/author&gt;&lt;/authors&gt;&lt;/contributors&gt;&lt;titles&gt;&lt;title&gt;A new algorithm to train hidden Markov models for biological sequences with partial labels&lt;/title&gt;&lt;secondary-title&gt;BMC Bioinformatics&lt;/secondary-title&gt;&lt;/titles&gt;&lt;periodical&gt;&lt;full-title&gt;BMC bioinformatics&lt;/full-title&gt;&lt;/periodical&gt;&lt;pages&gt;1-21&lt;/pages&gt;&lt;volume&gt;22&lt;/volume&gt;&lt;dates&gt;&lt;year&gt;2021&lt;/year&gt;&lt;/dates&gt;&lt;urls&gt;&lt;/urls&gt;&lt;electronic-resource-num&gt;10.1186/s12859-021-04080-0&lt;/electronic-resource-num&gt;&lt;/record&gt;&lt;/Cite&gt;&lt;/EndNote&gt;</w:instrText>
        </w:r>
        <w:r w:rsidR="00DB7012">
          <w:fldChar w:fldCharType="separate"/>
        </w:r>
        <w:r w:rsidR="00DB7012">
          <w:rPr>
            <w:noProof/>
          </w:rPr>
          <w:t>Li et al. (2021)</w:t>
        </w:r>
        <w:r w:rsidR="00DB7012">
          <w:fldChar w:fldCharType="end"/>
        </w:r>
        <w:r w:rsidR="00DB7012">
          <w:t>.</w:t>
        </w:r>
      </w:ins>
    </w:p>
    <w:p w14:paraId="54F8ECC2" w14:textId="35B41CBB" w:rsidR="002A3E7F" w:rsidRPr="004C2900" w:rsidDel="00BC2763" w:rsidRDefault="002A3E7F" w:rsidP="006203F4">
      <w:pPr>
        <w:snapToGrid w:val="0"/>
        <w:spacing w:after="120"/>
        <w:ind w:firstLine="720"/>
        <w:rPr>
          <w:del w:id="182" w:author="Evan Sidrow" w:date="2023-06-23T14:44:00Z"/>
        </w:rPr>
      </w:pPr>
      <w:del w:id="183" w:author="Evan Sidrow" w:date="2023-06-23T14:44:00Z">
        <w:r w:rsidDel="00BC2763">
          <w:delText>Identif</w:delText>
        </w:r>
        <w:r w:rsidR="009B7DBD" w:rsidDel="00BC2763">
          <w:delText>ying</w:delText>
        </w:r>
        <w:r w:rsidDel="00BC2763">
          <w:delText xml:space="preserve"> foraging behaviour took priority over the other behaviours.</w:delText>
        </w:r>
        <w:r w:rsidR="009F52DF" w:rsidDel="00BC2763">
          <w:delText xml:space="preserve"> </w:delText>
        </w:r>
      </w:del>
      <w:del w:id="184" w:author="Evan Sidrow" w:date="2023-06-23T14:41:00Z">
        <w:r w:rsidDel="00BC2763">
          <w:delText>All deep dive</w:delText>
        </w:r>
      </w:del>
      <w:del w:id="185" w:author="Evan Sidrow" w:date="2023-06-23T14:38:00Z">
        <w:r w:rsidDel="00BC2763">
          <w:delText>s</w:delText>
        </w:r>
      </w:del>
      <w:del w:id="186" w:author="Evan Sidrow" w:date="2023-06-23T14:41:00Z">
        <w:r w:rsidDel="00BC2763">
          <w:delText xml:space="preserve"> were </w:delText>
        </w:r>
      </w:del>
      <w:del w:id="187" w:author="Evan Sidrow" w:date="2023-06-23T14:38:00Z">
        <w:r w:rsidDel="00BC2763">
          <w:delText xml:space="preserve">given a “foraging” track label </w:delText>
        </w:r>
      </w:del>
      <w:del w:id="188" w:author="Evan Sidrow" w:date="2023-06-23T14:41:00Z">
        <w:r w:rsidDel="00BC2763">
          <w:delText xml:space="preserve">because </w:delText>
        </w:r>
        <w:r w:rsidR="009B7DBD" w:rsidDel="00BC2763">
          <w:delText xml:space="preserve">previous studies </w:delText>
        </w:r>
        <w:r w:rsidDel="00BC2763">
          <w:delText xml:space="preserve">has shown that dives </w:delText>
        </w:r>
        <w:commentRangeStart w:id="189"/>
        <w:r w:rsidDel="00BC2763">
          <w:delText xml:space="preserve">&gt; 30m </w:delText>
        </w:r>
        <w:commentRangeEnd w:id="189"/>
        <w:r w:rsidR="00DB6DCB" w:rsidDel="00BC2763">
          <w:rPr>
            <w:rStyle w:val="CommentReference"/>
            <w:rFonts w:asciiTheme="minorHAnsi" w:eastAsiaTheme="minorHAnsi" w:hAnsiTheme="minorHAnsi" w:cstheme="minorBidi"/>
            <w:lang w:val="en-US"/>
          </w:rPr>
          <w:commentReference w:id="189"/>
        </w:r>
        <w:r w:rsidDel="00BC2763">
          <w:delText xml:space="preserve">are more often linked with foraging </w:delText>
        </w:r>
        <w:r w:rsidDel="00BC2763">
          <w:fldChar w:fldCharType="begin"/>
        </w:r>
        <w:r w:rsidDel="00BC2763">
          <w:del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delInstrText>
        </w:r>
        <w:r w:rsidDel="00BC2763">
          <w:fldChar w:fldCharType="separate"/>
        </w:r>
        <w:r w:rsidDel="00BC2763">
          <w:rPr>
            <w:noProof/>
          </w:rPr>
          <w:delText>(Wright et al., 2017)</w:delText>
        </w:r>
        <w:r w:rsidDel="00BC2763">
          <w:fldChar w:fldCharType="end"/>
        </w:r>
        <w:r w:rsidDel="00BC2763">
          <w:delText xml:space="preserve">. </w:delText>
        </w:r>
      </w:del>
      <w:del w:id="190" w:author="Evan Sidrow" w:date="2023-06-23T14:44:00Z">
        <w:r w:rsidDel="00BC2763">
          <w:delText xml:space="preserve">Within the HHMM, </w:delText>
        </w:r>
      </w:del>
      <w:del w:id="191" w:author="Evan Sidrow" w:date="2023-06-23T14:43:00Z">
        <w:r w:rsidDel="00BC2763">
          <w:delText xml:space="preserve">any dive that was deeper than 30 meters and also within 2 minutes of a “foraging” dive (as observed on drone video) was also labelled as “deep” and “foraging”. </w:delText>
        </w:r>
      </w:del>
      <w:del w:id="192" w:author="Evan Sidrow" w:date="2023-06-23T14:44:00Z">
        <w:r w:rsidDel="00BC2763">
          <w:delText>This assumes that 2 deep dives close together in time are both foraging if one of them is labelled by drone v</w:delText>
        </w:r>
        <w:r w:rsidRPr="004C2900" w:rsidDel="00BC2763">
          <w:delText xml:space="preserve">ideo as foraging. In addition, it is also rare for any behaviour besides foraging to occur deeper than 50 meters </w:delText>
        </w:r>
        <w:r w:rsidRPr="004C2900" w:rsidDel="00BC2763">
          <w:fldChar w:fldCharType="begin"/>
        </w:r>
        <w:r w:rsidRPr="004C2900" w:rsidDel="00BC2763">
          <w:del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delInstrText>
        </w:r>
        <w:r w:rsidRPr="004C2900" w:rsidDel="00BC2763">
          <w:fldChar w:fldCharType="separate"/>
        </w:r>
        <w:r w:rsidRPr="004C2900" w:rsidDel="00BC2763">
          <w:rPr>
            <w:noProof/>
          </w:rPr>
          <w:delText>(Wright et al., 2017)</w:delText>
        </w:r>
        <w:r w:rsidRPr="004C2900" w:rsidDel="00BC2763">
          <w:fldChar w:fldCharType="end"/>
        </w:r>
        <w:r w:rsidR="009B7DBD" w:rsidRPr="004C2900" w:rsidDel="00BC2763">
          <w:delText xml:space="preserve">. Thus our model associated </w:delText>
        </w:r>
        <w:r w:rsidRPr="004C2900" w:rsidDel="00BC2763">
          <w:delText xml:space="preserve">deep dives with foraging. </w:delText>
        </w:r>
      </w:del>
    </w:p>
    <w:p w14:paraId="6C9FA398" w14:textId="386CAFA6" w:rsidR="0098549E" w:rsidRPr="0098549E" w:rsidRDefault="009B7DBD" w:rsidP="006203F4">
      <w:pPr>
        <w:snapToGrid w:val="0"/>
        <w:spacing w:after="120"/>
        <w:ind w:firstLine="720"/>
        <w:rPr>
          <w:color w:val="000000" w:themeColor="text1"/>
        </w:rPr>
      </w:pPr>
      <w:r w:rsidRPr="004C2900">
        <w:t>We fit s</w:t>
      </w:r>
      <w:r w:rsidR="00976628" w:rsidRPr="004C2900">
        <w:t>eparate HHMMs for the male and female killer whales</w:t>
      </w:r>
      <w:r w:rsidR="004C2900" w:rsidRPr="004C2900">
        <w:t xml:space="preserve"> on tracks </w:t>
      </w:r>
      <w:r w:rsidR="004C2900" w:rsidRPr="004C2900">
        <w:rPr>
          <w:bCs/>
          <w:iCs/>
        </w:rPr>
        <w:t>≥ 10 min</w:t>
      </w:r>
      <w:r w:rsidR="00976628" w:rsidRPr="004C2900">
        <w:t>.</w:t>
      </w:r>
      <w:r w:rsidR="001B3A5B" w:rsidRPr="004C2900">
        <w:t xml:space="preserve"> </w:t>
      </w:r>
      <w:r w:rsidR="00976628" w:rsidRPr="004C2900">
        <w:t xml:space="preserve">All HHMM analyses were done using the </w:t>
      </w:r>
      <w:proofErr w:type="spellStart"/>
      <w:r w:rsidR="00976628" w:rsidRPr="004C2900">
        <w:rPr>
          <w:i/>
        </w:rPr>
        <w:t>momentuHHMM</w:t>
      </w:r>
      <w:proofErr w:type="spellEnd"/>
      <w:r w:rsidR="00976628" w:rsidRPr="004C2900">
        <w:t xml:space="preserve"> package in R </w:t>
      </w:r>
      <w:r w:rsidR="00976628" w:rsidRPr="004C2900">
        <w:fldChar w:fldCharType="begin"/>
      </w:r>
      <w:r w:rsidR="00C02A6C" w:rsidRPr="004C2900">
        <w:instrText xml:space="preserve"> ADDIN EN.CITE &lt;EndNote&gt;&lt;Cite&gt;&lt;Author&gt;McClintock&lt;/Author&gt;&lt;Year&gt;2018&lt;/Year&gt;&lt;RecNum&gt;72&lt;/RecNum&gt;&lt;DisplayText&gt;(McClintock and Michelot, 2018)&lt;/DisplayText&gt;&lt;record&gt;&lt;rec-number&gt;72&lt;/rec-number&gt;&lt;foreign-keys&gt;&lt;key app="EN" db-id="v2wzxz507eexr4e2wf7v0ez1e9z95w0x9ded" timestamp="1682104796"&gt;72&lt;/key&gt;&lt;/foreign-keys&gt;&lt;ref-type name="Journal Article"&gt;17&lt;/ref-type&gt;&lt;contributors&gt;&lt;authors&gt;&lt;author&gt;McClintock, Brett T&lt;/author&gt;&lt;author&gt;Michelot, Théo&lt;/author&gt;&lt;/authors&gt;&lt;/contributors&gt;&lt;titles&gt;&lt;title&gt;momentuHMM: R package for generalized hidden Markov models of animal movement&lt;/title&gt;&lt;secondary-title&gt;Methods in Ecology and Evolution&lt;/secondary-title&gt;&lt;/titles&gt;&lt;periodical&gt;&lt;full-title&gt;Methods in Ecology and Evolution&lt;/full-title&gt;&lt;/periodical&gt;&lt;pages&gt;1518-1530&lt;/pages&gt;&lt;volume&gt;9&lt;/volume&gt;&lt;number&gt;6&lt;/number&gt;&lt;dates&gt;&lt;year&gt;2018&lt;/year&gt;&lt;/dates&gt;&lt;isbn&gt;2041-210X&lt;/isbn&gt;&lt;urls&gt;&lt;/urls&gt;&lt;electronic-resource-num&gt;10.1111/2041-210X.12995&lt;/electronic-resource-num&gt;&lt;/record&gt;&lt;/Cite&gt;&lt;/EndNote&gt;</w:instrText>
      </w:r>
      <w:r w:rsidR="00976628" w:rsidRPr="004C2900">
        <w:fldChar w:fldCharType="separate"/>
      </w:r>
      <w:r w:rsidR="00C02A6C" w:rsidRPr="004C2900">
        <w:rPr>
          <w:noProof/>
        </w:rPr>
        <w:t>(McClintock and Michelot, 2018)</w:t>
      </w:r>
      <w:r w:rsidR="00976628" w:rsidRPr="004C2900">
        <w:fldChar w:fldCharType="end"/>
      </w:r>
      <w:r w:rsidR="00976628">
        <w:t>.</w:t>
      </w:r>
      <w:r w:rsidR="00976628" w:rsidRPr="00D37BBA">
        <w:rPr>
          <w:color w:val="000000" w:themeColor="text1"/>
        </w:rPr>
        <w:t xml:space="preserve"> </w:t>
      </w:r>
      <w:r w:rsidR="00DB6DCB">
        <w:t xml:space="preserve">Maximum dive depth, dive duration, and post-dive surface intervals </w:t>
      </w:r>
      <w:r>
        <w:t xml:space="preserve">were used as </w:t>
      </w:r>
      <w:r w:rsidR="00DB6DCB">
        <w:t xml:space="preserve">inputs to fit the HHMM. </w:t>
      </w:r>
      <w:r w:rsidR="00DB6DCB" w:rsidRPr="00D95A86">
        <w:t xml:space="preserve">Therefore, testing for a difference in the means of any dive characteristics among behavioural states </w:t>
      </w:r>
      <w:r w:rsidR="009F52DF" w:rsidRPr="00D95A86">
        <w:t xml:space="preserve">predicted by the HHMM </w:t>
      </w:r>
      <w:r w:rsidR="00DB6DCB" w:rsidRPr="00D95A86">
        <w:t>would result in highly inflated type I error rate</w:t>
      </w:r>
      <w:r w:rsidR="00627790" w:rsidRPr="00D95A86">
        <w:t xml:space="preserve"> </w:t>
      </w:r>
      <w:r w:rsidR="00627790" w:rsidRPr="00D95A86">
        <w:fldChar w:fldCharType="begin"/>
      </w:r>
      <w:r w:rsidR="00627790" w:rsidRPr="00D95A86">
        <w:instrText xml:space="preserve"> ADDIN EN.CITE &lt;EndNote&gt;&lt;Cite&gt;&lt;Author&gt;Gao&lt;/Author&gt;&lt;Year&gt;2022&lt;/Year&gt;&lt;RecNum&gt;89&lt;/RecNum&gt;&lt;DisplayText&gt;(Gao et al., 2022)&lt;/DisplayText&gt;&lt;record&gt;&lt;rec-number&gt;89&lt;/rec-number&gt;&lt;foreign-keys&gt;&lt;key app="EN" db-id="v2wzxz507eexr4e2wf7v0ez1e9z95w0x9ded" timestamp="1684952773"&gt;89&lt;/key&gt;&lt;/foreign-keys&gt;&lt;ref-type name="Journal Article"&gt;17&lt;/ref-type&gt;&lt;contributors&gt;&lt;authors&gt;&lt;author&gt;Gao, Lucy L&lt;/author&gt;&lt;author&gt;Bien, Jacob&lt;/author&gt;&lt;author&gt;Witten, Daniela&lt;/author&gt;&lt;/authors&gt;&lt;/contributors&gt;&lt;titles&gt;&lt;title&gt;Selective inference for hierarchical clustering&lt;/title&gt;&lt;secondary-title&gt;Journal of the American Statistical Association&lt;/secondary-title&gt;&lt;/titles&gt;&lt;periodical&gt;&lt;full-title&gt;Journal of the American Statistical Association&lt;/full-title&gt;&lt;/periodical&gt;&lt;pages&gt;1-11&lt;/pages&gt;&lt;dates&gt;&lt;year&gt;2022&lt;/year&gt;&lt;/dates&gt;&lt;isbn&gt;0162-1459&lt;/isbn&gt;&lt;urls&gt;&lt;/urls&gt;&lt;electronic-resource-num&gt;10.1080/01621459.2022.2116331&lt;/electronic-resource-num&gt;&lt;/record&gt;&lt;/Cite&gt;&lt;/EndNote&gt;</w:instrText>
      </w:r>
      <w:r w:rsidR="00627790" w:rsidRPr="00D95A86">
        <w:fldChar w:fldCharType="separate"/>
      </w:r>
      <w:r w:rsidR="00627790" w:rsidRPr="00D95A86">
        <w:rPr>
          <w:noProof/>
        </w:rPr>
        <w:t>(Gao et al., 2022)</w:t>
      </w:r>
      <w:r w:rsidR="00627790" w:rsidRPr="00D95A86">
        <w:fldChar w:fldCharType="end"/>
      </w:r>
      <w:r w:rsidR="00627790" w:rsidRPr="00D95A86">
        <w:t xml:space="preserve">. </w:t>
      </w:r>
      <w:r w:rsidR="00DB6DCB" w:rsidRPr="00D95A86">
        <w:t>Consequently, we did not analyze dive characteristics per behavioural state for tracks predicted by the HHMM</w:t>
      </w:r>
      <w:r w:rsidR="004C2900">
        <w:t xml:space="preserve">, and subsequent plots of </w:t>
      </w:r>
      <w:r w:rsidR="00023591">
        <w:t xml:space="preserve">individual </w:t>
      </w:r>
      <w:r w:rsidR="004C2900">
        <w:t>dive duration</w:t>
      </w:r>
      <w:r w:rsidR="00023591">
        <w:t>s</w:t>
      </w:r>
      <w:r w:rsidR="004C2900">
        <w:t xml:space="preserve"> are exploratory only.</w:t>
      </w:r>
    </w:p>
    <w:p w14:paraId="4353E53F" w14:textId="77777777" w:rsidR="009B2ECB" w:rsidRPr="00CA7B5A" w:rsidRDefault="009B2ECB" w:rsidP="006203F4">
      <w:pPr>
        <w:snapToGrid w:val="0"/>
        <w:spacing w:after="120"/>
        <w:rPr>
          <w:b/>
          <w:sz w:val="28"/>
          <w:szCs w:val="28"/>
        </w:rPr>
      </w:pPr>
      <w:r w:rsidRPr="00C50C38">
        <w:rPr>
          <w:b/>
          <w:sz w:val="28"/>
          <w:szCs w:val="28"/>
        </w:rPr>
        <w:t xml:space="preserve">Assessment of </w:t>
      </w:r>
      <w:r w:rsidR="00C07826">
        <w:rPr>
          <w:b/>
          <w:sz w:val="28"/>
          <w:szCs w:val="28"/>
        </w:rPr>
        <w:t>HHMM</w:t>
      </w:r>
      <w:r w:rsidRPr="00C50C38">
        <w:rPr>
          <w:b/>
          <w:sz w:val="28"/>
          <w:szCs w:val="28"/>
        </w:rPr>
        <w:t xml:space="preserve"> model error with confusion matrix</w:t>
      </w:r>
    </w:p>
    <w:p w14:paraId="048E7270" w14:textId="3C789435" w:rsidR="009B2ECB" w:rsidRDefault="009B2ECB" w:rsidP="006203F4">
      <w:pPr>
        <w:snapToGrid w:val="0"/>
        <w:spacing w:after="120"/>
        <w:ind w:firstLine="720"/>
      </w:pPr>
      <w:r w:rsidRPr="00E2148E">
        <w:lastRenderedPageBreak/>
        <w:t xml:space="preserve">We assessed the error of the </w:t>
      </w:r>
      <w:r w:rsidR="00C07826">
        <w:t>HHMM</w:t>
      </w:r>
      <w:r w:rsidRPr="00E2148E">
        <w:t xml:space="preserve"> in predicting </w:t>
      </w:r>
      <w:r w:rsidR="0072547E">
        <w:t>track</w:t>
      </w:r>
      <w:r w:rsidRPr="00E2148E">
        <w:t xml:space="preserve"> behaviour </w:t>
      </w:r>
      <w:r>
        <w:t xml:space="preserve">using </w:t>
      </w:r>
      <w:r w:rsidR="00135717">
        <w:t>k</w:t>
      </w:r>
      <w:r>
        <w:t>-fold cross validation, where one “fold” in the cross-validation scheme corresponded to a single whale’s dive profile</w:t>
      </w:r>
      <w:r w:rsidR="00135717">
        <w:t xml:space="preserve"> with </w:t>
      </w:r>
      <w:r w:rsidR="004C14D4">
        <w:t>11</w:t>
      </w:r>
      <w:r w:rsidR="00135717">
        <w:t xml:space="preserve"> total whales </w:t>
      </w:r>
      <w:r>
        <w:t xml:space="preserve"> </w:t>
      </w:r>
      <w:r w:rsidR="00C07826">
        <w:fldChar w:fldCharType="begin"/>
      </w:r>
      <w:r w:rsidR="00AC0424">
        <w:instrText xml:space="preserve"> ADDIN EN.CITE &lt;EndNote&gt;&lt;Cite&gt;&lt;Author&gt;Hastie&lt;/Author&gt;&lt;Year&gt;2001&lt;/Year&gt;&lt;RecNum&gt;73&lt;/RecNum&gt;&lt;DisplayText&gt;(Hastie et al., 2001)&lt;/DisplayText&gt;&lt;record&gt;&lt;rec-number&gt;73&lt;/rec-number&gt;&lt;foreign-keys&gt;&lt;key app="EN" db-id="v2wzxz507eexr4e2wf7v0ez1e9z95w0x9ded" timestamp="1682104822"&gt;73&lt;/key&gt;&lt;/foreign-keys&gt;&lt;ref-type name="Book Section"&gt;5&lt;/ref-type&gt;&lt;contributors&gt;&lt;authors&gt;&lt;author&gt;Hastie, Trevor&lt;/author&gt;&lt;author&gt;Tibshirani, Robert&lt;/author&gt;&lt;author&gt;Friedman, Jerome&lt;/author&gt;&lt;author&gt;Hastie, Trevor&lt;/author&gt;&lt;author&gt;Tibshirani, Robert&lt;/author&gt;&lt;author&gt;Friedman, Jerome&lt;/author&gt;&lt;/authors&gt;&lt;/contributors&gt;&lt;titles&gt;&lt;title&gt;Model assessment and selection&lt;/title&gt;&lt;secondary-title&gt;The elements of statistical learning&lt;/secondary-title&gt;&lt;/titles&gt;&lt;pages&gt;219-259&lt;/pages&gt;&lt;dates&gt;&lt;year&gt;2001&lt;/year&gt;&lt;/dates&gt;&lt;pub-location&gt;New York, NY&lt;/pub-location&gt;&lt;publisher&gt;Springer&lt;/publisher&gt;&lt;isbn&gt;0387848576&lt;/isbn&gt;&lt;urls&gt;&lt;/urls&gt;&lt;electronic-resource-num&gt;10.1007/978-0-387-21606-5_7&lt;/electronic-resource-num&gt;&lt;/record&gt;&lt;/Cite&gt;&lt;/EndNote&gt;</w:instrText>
      </w:r>
      <w:r w:rsidR="00C07826">
        <w:fldChar w:fldCharType="separate"/>
      </w:r>
      <w:r w:rsidR="00C02A6C">
        <w:rPr>
          <w:noProof/>
        </w:rPr>
        <w:t>(Hastie et al., 2001)</w:t>
      </w:r>
      <w:r w:rsidR="00C07826">
        <w:fldChar w:fldCharType="end"/>
      </w:r>
      <w:r>
        <w:t xml:space="preserve">. For each whale, a new </w:t>
      </w:r>
      <w:r w:rsidR="00C07826">
        <w:t>HHMM</w:t>
      </w:r>
      <w:r>
        <w:t xml:space="preserve"> was trained using all of the data </w:t>
      </w:r>
      <w:r w:rsidRPr="00CA7B5A">
        <w:rPr>
          <w:iCs/>
        </w:rPr>
        <w:t>except</w:t>
      </w:r>
      <w:r>
        <w:t xml:space="preserve"> for that whale, and the </w:t>
      </w:r>
      <w:r w:rsidR="000D742F">
        <w:t>left-</w:t>
      </w:r>
      <w:r>
        <w:t xml:space="preserve">out whale’s behaviour was predicted using the Viterbi algorithm </w:t>
      </w:r>
      <w:r w:rsidR="00C07826">
        <w:fldChar w:fldCharType="begin"/>
      </w:r>
      <w:r w:rsidR="00C02A6C">
        <w:instrText xml:space="preserve"> ADDIN EN.CITE &lt;EndNote&gt;&lt;Cite&gt;&lt;Author&gt;Viterbi&lt;/Author&gt;&lt;Year&gt;1967&lt;/Year&gt;&lt;RecNum&gt;75&lt;/RecNum&gt;&lt;DisplayText&gt;(Viterbi, 1967)&lt;/DisplayText&gt;&lt;record&gt;&lt;rec-number&gt;75&lt;/rec-number&gt;&lt;foreign-keys&gt;&lt;key app="EN" db-id="v2wzxz507eexr4e2wf7v0ez1e9z95w0x9ded" timestamp="1682104874"&gt;75&lt;/key&gt;&lt;/foreign-keys&gt;&lt;ref-type name="Journal Article"&gt;17&lt;/ref-type&gt;&lt;contributors&gt;&lt;authors&gt;&lt;author&gt;Viterbi, Andrew&lt;/author&gt;&lt;/authors&gt;&lt;/contributors&gt;&lt;titles&gt;&lt;title&gt;Error bounds for convolutional codes and an asymptotically optimum decoding algorithm&lt;/title&gt;&lt;secondary-title&gt;IEEE Transactions on Information Theory&lt;/secondary-title&gt;&lt;/titles&gt;&lt;periodical&gt;&lt;full-title&gt;IEEE transactions on Information Theory&lt;/full-title&gt;&lt;/periodical&gt;&lt;pages&gt;260-269&lt;/pages&gt;&lt;volume&gt;13&lt;/volume&gt;&lt;number&gt;2&lt;/number&gt;&lt;dates&gt;&lt;year&gt;1967&lt;/year&gt;&lt;/dates&gt;&lt;isbn&gt;0018-9448&lt;/isbn&gt;&lt;urls&gt;&lt;/urls&gt;&lt;electronic-resource-num&gt;10.1109/TIT.1967.1054010&lt;/electronic-resource-num&gt;&lt;/record&gt;&lt;/Cite&gt;&lt;/EndNote&gt;</w:instrText>
      </w:r>
      <w:r w:rsidR="00C07826">
        <w:fldChar w:fldCharType="separate"/>
      </w:r>
      <w:r w:rsidR="00C02A6C">
        <w:rPr>
          <w:noProof/>
        </w:rPr>
        <w:t>(Viterbi, 1967)</w:t>
      </w:r>
      <w:r w:rsidR="00C07826">
        <w:fldChar w:fldCharType="end"/>
      </w:r>
      <w:r>
        <w:t xml:space="preserve"> with the newly-trained </w:t>
      </w:r>
      <w:r w:rsidR="00C07826">
        <w:t>HHMM</w:t>
      </w:r>
      <w:r>
        <w:t xml:space="preserve">. The true </w:t>
      </w:r>
      <w:r w:rsidR="0072547E">
        <w:t>track</w:t>
      </w:r>
      <w:r>
        <w:t xml:space="preserve"> labels</w:t>
      </w:r>
      <w:r w:rsidR="00CA7B5A">
        <w:t xml:space="preserve"> from drone video</w:t>
      </w:r>
      <w:r>
        <w:t xml:space="preserve"> were then compared with the predicted </w:t>
      </w:r>
      <w:r w:rsidR="0072547E">
        <w:t>track</w:t>
      </w:r>
      <w:r>
        <w:t xml:space="preserve"> labels generated from the</w:t>
      </w:r>
      <w:r w:rsidR="00CA7B5A">
        <w:t xml:space="preserve"> </w:t>
      </w:r>
      <w:r>
        <w:t xml:space="preserve">Viterbi algorithm. This procedure </w:t>
      </w:r>
      <w:r w:rsidR="000D742F">
        <w:t xml:space="preserve">predicted </w:t>
      </w:r>
      <w:r>
        <w:t xml:space="preserve">the model’s ability to accurately label the behaviour of a new whale if it </w:t>
      </w:r>
      <w:r w:rsidR="000D742F">
        <w:t xml:space="preserve">had </w:t>
      </w:r>
      <w:r>
        <w:t xml:space="preserve">no video-generated labels. </w:t>
      </w:r>
      <w:r w:rsidRPr="00E2148E">
        <w:t xml:space="preserve">This </w:t>
      </w:r>
      <w:r>
        <w:t xml:space="preserve">procedure </w:t>
      </w:r>
      <w:r w:rsidRPr="00E2148E">
        <w:t xml:space="preserve">yielded </w:t>
      </w:r>
      <w:r>
        <w:t>one</w:t>
      </w:r>
      <w:r w:rsidRPr="00E2148E">
        <w:t xml:space="preserve"> confusion matrix (contingency matrix) per behavioural category per sex at the level of the </w:t>
      </w:r>
      <w:r w:rsidR="0072547E">
        <w:t>track</w:t>
      </w:r>
      <w:r w:rsidRPr="00E2148E">
        <w:t xml:space="preserve"> </w:t>
      </w:r>
      <w:r>
        <w:t xml:space="preserve">for foraging, resting, and travelling (there were 2 males and 6 females with video data, and each contingency matrix </w:t>
      </w:r>
      <w:r w:rsidR="003C76ED">
        <w:t xml:space="preserve">included </w:t>
      </w:r>
      <w:r>
        <w:t>the total number of video-labelled bouts).</w:t>
      </w:r>
      <w:r w:rsidR="004C14D4" w:rsidRPr="004C14D4">
        <w:t xml:space="preserve"> </w:t>
      </w:r>
      <w:r w:rsidR="004C14D4" w:rsidRPr="00A7277C">
        <w:t xml:space="preserve">Error was only assessed on </w:t>
      </w:r>
      <w:r w:rsidR="0072547E">
        <w:t>tracks</w:t>
      </w:r>
      <w:r w:rsidR="004C14D4" w:rsidRPr="00A7277C">
        <w:t xml:space="preserve"> that had video labels (females = 66 </w:t>
      </w:r>
      <w:r w:rsidR="0072547E">
        <w:t>tracks</w:t>
      </w:r>
      <w:r w:rsidR="004C14D4" w:rsidRPr="00A7277C">
        <w:t xml:space="preserve"> video-labelled out of 176 total dive bouts predicted; males = 62 </w:t>
      </w:r>
      <w:r w:rsidR="0072547E">
        <w:t>tracks</w:t>
      </w:r>
      <w:r w:rsidR="004C14D4" w:rsidRPr="00A7277C">
        <w:t xml:space="preserve"> video-labelled out of 243 total dive bouts predicted).</w:t>
      </w:r>
    </w:p>
    <w:p w14:paraId="67C8F047" w14:textId="205D4E8E" w:rsidR="00DE117E" w:rsidRDefault="00DE117E" w:rsidP="006203F4">
      <w:pPr>
        <w:snapToGrid w:val="0"/>
        <w:spacing w:after="120"/>
        <w:ind w:firstLine="360"/>
      </w:pPr>
      <w:r w:rsidRPr="00135717">
        <w:t xml:space="preserve">Total counts of true positive (TP), true negative (TN), false positive (FP), and false negative (FN) were used to calculate detection (TP rate), false positive rate (FP rate), precision, specificity, and accuracy across behavioural states for both sexes (Table </w:t>
      </w:r>
      <w:r w:rsidR="003202BC">
        <w:t>3</w:t>
      </w:r>
      <w:r w:rsidRPr="00135717">
        <w:t xml:space="preserve">). Detection (TP rate, sensitivity, recall rate) was calculated as the proportion of </w:t>
      </w:r>
      <w:r w:rsidR="0072547E">
        <w:t>tracks</w:t>
      </w:r>
      <w:r w:rsidRPr="00135717">
        <w:t xml:space="preserve"> observed on drone video that were correctly classified for each specific behaviour as true positives by the HHMM model as TP/(TP+FN). This was repeated separately for each behaviour. For example, the detection rate for foraging females is the proportion of foraging </w:t>
      </w:r>
      <w:r w:rsidR="0072547E">
        <w:t>tracks</w:t>
      </w:r>
      <w:r w:rsidRPr="00135717">
        <w:t xml:space="preserve"> on drone video that were classified as foraging </w:t>
      </w:r>
      <w:r w:rsidR="0072547E">
        <w:t>tracks</w:t>
      </w:r>
      <w:r w:rsidRPr="00135717">
        <w:t xml:space="preserve"> by the HHMM model</w:t>
      </w:r>
      <w:r w:rsidR="0074004B">
        <w:t xml:space="preserve"> (and not classified as any other behavioural state)</w:t>
      </w:r>
      <w:r w:rsidRPr="00135717">
        <w:t xml:space="preserve">. The false positive rate was calculated as the proportion of false positives that were correctly identified as FP/(FP+TP). Precision was the proportion of actual TP classified as TP within all potential true or false positives TP/(TP+FP). Specificity (TN rate) was calculated as TN/(TN+FP). Accuracy was defined as the proportion of the total </w:t>
      </w:r>
      <w:r w:rsidR="0072547E">
        <w:t>tracks</w:t>
      </w:r>
      <w:r w:rsidRPr="00135717">
        <w:t xml:space="preserve"> that the HHMM correctly predicted the same behaviour that matched drone </w:t>
      </w:r>
      <w:proofErr w:type="gramStart"/>
      <w:r w:rsidRPr="00135717">
        <w:t>video</w:t>
      </w:r>
      <w:r w:rsidR="00685374">
        <w:t>,</w:t>
      </w:r>
      <w:r w:rsidRPr="00135717">
        <w:t xml:space="preserve"> and</w:t>
      </w:r>
      <w:proofErr w:type="gramEnd"/>
      <w:r w:rsidRPr="00135717">
        <w:t xml:space="preserve"> </w:t>
      </w:r>
      <w:r w:rsidR="00685374">
        <w:t xml:space="preserve">was </w:t>
      </w:r>
      <w:r w:rsidR="00685374" w:rsidRPr="00135717">
        <w:t>calculate</w:t>
      </w:r>
      <w:r w:rsidR="00685374">
        <w:t>d</w:t>
      </w:r>
      <w:r w:rsidR="00685374" w:rsidRPr="00135717">
        <w:t xml:space="preserve"> </w:t>
      </w:r>
      <w:r w:rsidRPr="00135717">
        <w:t>as (TP+TN)/(TP+TN+FP+FN).</w:t>
      </w:r>
    </w:p>
    <w:p w14:paraId="22B6B979" w14:textId="77777777" w:rsidR="0098549E" w:rsidRDefault="0072547E" w:rsidP="006203F4">
      <w:pPr>
        <w:snapToGrid w:val="0"/>
        <w:spacing w:after="120"/>
        <w:rPr>
          <w:b/>
          <w:bCs/>
          <w:color w:val="000000" w:themeColor="text1"/>
        </w:rPr>
      </w:pPr>
      <w:r w:rsidRPr="0098145F">
        <w:rPr>
          <w:b/>
          <w:bCs/>
          <w:color w:val="000000" w:themeColor="text1"/>
        </w:rPr>
        <w:t xml:space="preserve">Table </w:t>
      </w:r>
      <w:r w:rsidR="00D3079B">
        <w:rPr>
          <w:b/>
          <w:bCs/>
          <w:color w:val="000000" w:themeColor="text1"/>
        </w:rPr>
        <w:t>3</w:t>
      </w:r>
      <w:r w:rsidR="0098145F" w:rsidRPr="0098145F">
        <w:rPr>
          <w:b/>
          <w:bCs/>
          <w:color w:val="000000" w:themeColor="text1"/>
        </w:rPr>
        <w:t xml:space="preserve">. Calculation of contingency matrix used to assess HHMM measures of error predicting behavioural state relative to drone video. </w:t>
      </w:r>
    </w:p>
    <w:p w14:paraId="56F61D17" w14:textId="77777777" w:rsidR="0098145F" w:rsidRPr="0098145F" w:rsidRDefault="0098145F" w:rsidP="006203F4">
      <w:pPr>
        <w:snapToGrid w:val="0"/>
        <w:spacing w:after="120"/>
        <w:rPr>
          <w:color w:val="FF0000"/>
        </w:rPr>
      </w:pPr>
      <w:r>
        <w:rPr>
          <w:color w:val="FF0000"/>
        </w:rPr>
        <w:t>[</w:t>
      </w:r>
      <w:r w:rsidRPr="0098145F">
        <w:rPr>
          <w:color w:val="FF0000"/>
        </w:rPr>
        <w:t xml:space="preserve">Insert table </w:t>
      </w:r>
      <w:r w:rsidR="00D3079B">
        <w:rPr>
          <w:color w:val="FF0000"/>
        </w:rPr>
        <w:t>3</w:t>
      </w:r>
      <w:r w:rsidRPr="0098145F">
        <w:rPr>
          <w:color w:val="FF0000"/>
        </w:rPr>
        <w:t xml:space="preserve"> with remaining caption</w:t>
      </w:r>
      <w:r>
        <w:rPr>
          <w:color w:val="FF0000"/>
        </w:rPr>
        <w:t>]</w:t>
      </w:r>
    </w:p>
    <w:p w14:paraId="3AC6D5CB" w14:textId="77777777" w:rsidR="00F87A44" w:rsidRPr="00084815" w:rsidRDefault="00F87A44" w:rsidP="006203F4">
      <w:pPr>
        <w:snapToGrid w:val="0"/>
        <w:spacing w:after="120"/>
        <w:rPr>
          <w:b/>
          <w:sz w:val="28"/>
          <w:szCs w:val="28"/>
        </w:rPr>
      </w:pPr>
      <w:r w:rsidRPr="00084815">
        <w:rPr>
          <w:b/>
          <w:sz w:val="28"/>
          <w:szCs w:val="28"/>
        </w:rPr>
        <w:t xml:space="preserve">Calculating respiration </w:t>
      </w:r>
      <w:r w:rsidR="00AD634D">
        <w:rPr>
          <w:b/>
          <w:sz w:val="28"/>
          <w:szCs w:val="28"/>
        </w:rPr>
        <w:t>rates</w:t>
      </w:r>
      <w:r w:rsidRPr="00084815">
        <w:rPr>
          <w:b/>
          <w:sz w:val="28"/>
          <w:szCs w:val="28"/>
        </w:rPr>
        <w:t xml:space="preserve"> from </w:t>
      </w:r>
      <w:r w:rsidR="00C07826">
        <w:rPr>
          <w:b/>
          <w:sz w:val="28"/>
          <w:szCs w:val="28"/>
        </w:rPr>
        <w:t>HHMM</w:t>
      </w:r>
      <w:r w:rsidRPr="00084815">
        <w:rPr>
          <w:b/>
          <w:sz w:val="28"/>
          <w:szCs w:val="28"/>
        </w:rPr>
        <w:t xml:space="preserve"> </w:t>
      </w:r>
      <w:r w:rsidR="00525B20" w:rsidRPr="00084815">
        <w:rPr>
          <w:b/>
          <w:sz w:val="28"/>
          <w:szCs w:val="28"/>
        </w:rPr>
        <w:t xml:space="preserve">predicted </w:t>
      </w:r>
      <w:proofErr w:type="gramStart"/>
      <w:r w:rsidR="0098145F">
        <w:rPr>
          <w:b/>
          <w:sz w:val="28"/>
          <w:szCs w:val="28"/>
        </w:rPr>
        <w:t>tracks</w:t>
      </w:r>
      <w:proofErr w:type="gramEnd"/>
    </w:p>
    <w:p w14:paraId="7904AFCC" w14:textId="2F9DBA2B" w:rsidR="00F87A44" w:rsidRDefault="00F87A44" w:rsidP="006203F4">
      <w:pPr>
        <w:snapToGrid w:val="0"/>
        <w:spacing w:after="120"/>
        <w:ind w:firstLine="720"/>
      </w:pPr>
      <w:r w:rsidRPr="00084815">
        <w:t xml:space="preserve">We used </w:t>
      </w:r>
      <w:r w:rsidR="0098145F">
        <w:t>track</w:t>
      </w:r>
      <w:r w:rsidRPr="00084815">
        <w:t xml:space="preserve"> as the unit of analysis to calculate respiration rate over a physiologically meaningful time span </w:t>
      </w:r>
      <w:r w:rsidR="003C2181">
        <w:fldChar w:fldCharType="begin">
          <w:fldData xml:space="preserve">PEVuZE5vdGU+PENpdGU+PEF1dGhvcj5LcmlldGU8L0F1dGhvcj48WWVhcj4xOTk1PC9ZZWFyPjxS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</w:fldData>
        </w:fldChar>
      </w:r>
      <w:r w:rsidR="00F252A7">
        <w:instrText xml:space="preserve"> ADDIN EN.CITE </w:instrText>
      </w:r>
      <w:r w:rsidR="00F252A7">
        <w:fldChar w:fldCharType="begin">
          <w:fldData xml:space="preserve">PEVuZE5vdGU+PENpdGU+PEF1dGhvcj5LcmlldGU8L0F1dGhvcj48WWVhcj4xOTk1PC9ZZWFyPjxS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</w:fldData>
        </w:fldChar>
      </w:r>
      <w:r w:rsidR="00F252A7">
        <w:instrText xml:space="preserve"> ADDIN EN.CITE.DATA </w:instrText>
      </w:r>
      <w:r w:rsidR="00F252A7">
        <w:fldChar w:fldCharType="end"/>
      </w:r>
      <w:r w:rsidR="003C2181">
        <w:fldChar w:fldCharType="separate"/>
      </w:r>
      <w:r w:rsidR="00F252A7">
        <w:rPr>
          <w:noProof/>
        </w:rPr>
        <w:t>(≥ 10 min, Kriete, 1995, Williams and Noren, 2009, Noren and Hauser, 2016)</w:t>
      </w:r>
      <w:r w:rsidR="003C2181">
        <w:fldChar w:fldCharType="end"/>
      </w:r>
      <w:r w:rsidRPr="00084815">
        <w:t xml:space="preserve"> while also incorporating variation in diving behaviour observed in the field. This 10-minute tracking period has been </w:t>
      </w:r>
      <w:r w:rsidR="00685374">
        <w:t xml:space="preserve">previously </w:t>
      </w:r>
      <w:r w:rsidRPr="00084815">
        <w:t xml:space="preserve">used </w:t>
      </w:r>
      <w:r w:rsidR="00685374">
        <w:t>to</w:t>
      </w:r>
      <w:r w:rsidRPr="00084815">
        <w:t xml:space="preserve"> reduce bias in overestimating respiration rates </w:t>
      </w:r>
      <w:r w:rsidR="003C2181">
        <w:fldChar w:fldCharType="begin"/>
      </w:r>
      <w:r w:rsidR="00C02A6C">
        <w:instrText xml:space="preserve"> ADDIN EN.CITE &lt;EndNote&gt;&lt;Cite&gt;&lt;Author&gt;Kriete&lt;/Author&gt;&lt;Year&gt;1995&lt;/Year&gt;&lt;RecNum&gt;51&lt;/RecNum&gt;&lt;DisplayText&gt;(Kriete,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3C2181">
        <w:fldChar w:fldCharType="separate"/>
      </w:r>
      <w:r w:rsidR="00C02A6C">
        <w:rPr>
          <w:noProof/>
        </w:rPr>
        <w:t>(Kriete, 1995)</w:t>
      </w:r>
      <w:r w:rsidR="003C2181">
        <w:fldChar w:fldCharType="end"/>
      </w:r>
      <w:r w:rsidRPr="00084815">
        <w:t xml:space="preserve">. </w:t>
      </w:r>
      <w:r w:rsidR="00360F80">
        <w:t xml:space="preserve">Given that logging </w:t>
      </w:r>
      <w:r w:rsidR="00685374">
        <w:t xml:space="preserve">behaviour </w:t>
      </w:r>
      <w:r w:rsidR="00360F80">
        <w:t xml:space="preserve">was rare (1.7% of the drone video dives) and did not occur in in durations </w:t>
      </w:r>
      <w:r w:rsidR="00360F80" w:rsidRPr="00600A55">
        <w:rPr>
          <w:b/>
          <w:bCs/>
          <w:iCs/>
          <w:sz w:val="22"/>
          <w:szCs w:val="22"/>
        </w:rPr>
        <w:t>≥</w:t>
      </w:r>
      <w:r w:rsidR="00360F80">
        <w:rPr>
          <w:b/>
          <w:bCs/>
          <w:iCs/>
          <w:sz w:val="22"/>
          <w:szCs w:val="22"/>
        </w:rPr>
        <w:t xml:space="preserve"> </w:t>
      </w:r>
      <w:r w:rsidR="00360F80" w:rsidRPr="00084815">
        <w:t>10 min</w:t>
      </w:r>
      <w:r w:rsidR="00360F80">
        <w:t xml:space="preserve">, </w:t>
      </w:r>
      <w:r w:rsidR="00685374">
        <w:t>we excluded logging</w:t>
      </w:r>
      <w:r w:rsidR="00360F80">
        <w:t xml:space="preserve"> from respiration rate analysis at the level of the track. </w:t>
      </w:r>
    </w:p>
    <w:p w14:paraId="43D92A42" w14:textId="421763DD" w:rsidR="0007412F" w:rsidRDefault="00F87A44" w:rsidP="006203F4">
      <w:pPr>
        <w:snapToGrid w:val="0"/>
        <w:spacing w:after="120"/>
        <w:ind w:firstLine="720"/>
      </w:pPr>
      <w:r w:rsidRPr="00084815">
        <w:t>Given that whales breathed once per surface interval for all behaviours at the level of the dive bout (exclud</w:t>
      </w:r>
      <w:r w:rsidR="00360F80">
        <w:t xml:space="preserve">ing </w:t>
      </w:r>
      <w:r w:rsidRPr="00084815">
        <w:t>logging)</w:t>
      </w:r>
      <w:r w:rsidR="0007412F">
        <w:t>,</w:t>
      </w:r>
      <w:r w:rsidRPr="00084815">
        <w:t xml:space="preserve"> summing total post-dive surface intervals per bout was equivalent to counting respirations for resting, foraging and travelling</w:t>
      </w:r>
      <w:r w:rsidR="0007412F">
        <w:t xml:space="preserve"> </w:t>
      </w:r>
      <w:r w:rsidR="0007412F">
        <w:fldChar w:fldCharType="begin">
          <w:fldData xml:space="preserve">PEVuZE5vdGU+PENpdGU+PEF1dGhvcj5XaWxsaWFtczwvQXV0aG9yPjxZZWFyPjIwMDk8L1llYXI+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</w:fldData>
        </w:fldChar>
      </w:r>
      <w:r w:rsidR="00C02A6C">
        <w:instrText xml:space="preserve"> ADDIN EN.CITE </w:instrText>
      </w:r>
      <w:r w:rsidR="00C02A6C">
        <w:fldChar w:fldCharType="begin">
          <w:fldData xml:space="preserve">PEVuZE5vdGU+PENpdGU+PEF1dGhvcj5XaWxsaWFtczwvQXV0aG9yPjxZZWFyPjIwMDk8L1llYXI+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</w:fldData>
        </w:fldChar>
      </w:r>
      <w:r w:rsidR="00C02A6C">
        <w:instrText xml:space="preserve"> ADDIN EN.CITE.DATA </w:instrText>
      </w:r>
      <w:r w:rsidR="00C02A6C">
        <w:fldChar w:fldCharType="end"/>
      </w:r>
      <w:r w:rsidR="0007412F">
        <w:fldChar w:fldCharType="separate"/>
      </w:r>
      <w:r w:rsidR="00C02A6C">
        <w:rPr>
          <w:noProof/>
        </w:rPr>
        <w:t>(Williams and Noren, 2009, Noren and Hauser, 2016, Miller et al., 2010)</w:t>
      </w:r>
      <w:r w:rsidR="0007412F">
        <w:fldChar w:fldCharType="end"/>
      </w:r>
      <w:r w:rsidRPr="00084815">
        <w:t xml:space="preserve">.  </w:t>
      </w:r>
      <w:r w:rsidRPr="0007412F">
        <w:rPr>
          <w:bCs/>
        </w:rPr>
        <w:t>Respiration rate (breaths min</w:t>
      </w:r>
      <w:r w:rsidRPr="0007412F">
        <w:rPr>
          <w:bCs/>
          <w:vertAlign w:val="superscript"/>
        </w:rPr>
        <w:t xml:space="preserve"> -1</w:t>
      </w:r>
      <w:r w:rsidRPr="0007412F">
        <w:rPr>
          <w:bCs/>
        </w:rPr>
        <w:t>) was calculated as the total number of respirations (e.g.</w:t>
      </w:r>
      <w:r w:rsidR="00E71039">
        <w:rPr>
          <w:bCs/>
        </w:rPr>
        <w:t>,</w:t>
      </w:r>
      <w:r w:rsidRPr="0007412F">
        <w:rPr>
          <w:bCs/>
        </w:rPr>
        <w:t xml:space="preserve"> total number of post-dive surface intervals) per </w:t>
      </w:r>
      <w:r w:rsidR="0098145F">
        <w:rPr>
          <w:bCs/>
        </w:rPr>
        <w:t>track</w:t>
      </w:r>
      <w:r w:rsidRPr="0007412F">
        <w:rPr>
          <w:bCs/>
        </w:rPr>
        <w:t xml:space="preserve"> divided by the cumulative </w:t>
      </w:r>
      <w:r w:rsidR="0098145F">
        <w:rPr>
          <w:bCs/>
        </w:rPr>
        <w:t>track</w:t>
      </w:r>
      <w:r w:rsidRPr="0007412F">
        <w:rPr>
          <w:bCs/>
        </w:rPr>
        <w:t xml:space="preserve"> duration on the CATS tag. </w:t>
      </w:r>
      <w:r w:rsidRPr="00084815">
        <w:t xml:space="preserve">Each </w:t>
      </w:r>
      <w:r w:rsidR="0098145F">
        <w:t>track</w:t>
      </w:r>
      <w:r w:rsidRPr="00084815">
        <w:t xml:space="preserve"> had a single predicted behavioural </w:t>
      </w:r>
      <w:r w:rsidRPr="00084815">
        <w:lastRenderedPageBreak/>
        <w:t xml:space="preserve">state </w:t>
      </w:r>
      <w:r w:rsidR="0007412F">
        <w:t>which</w:t>
      </w:r>
      <w:r w:rsidRPr="00084815">
        <w:t xml:space="preserve"> included </w:t>
      </w:r>
      <w:proofErr w:type="gramStart"/>
      <w:r w:rsidRPr="00084815">
        <w:t>all of</w:t>
      </w:r>
      <w:proofErr w:type="gramEnd"/>
      <w:r w:rsidRPr="00084815">
        <w:t xml:space="preserve"> the dives and inter-bout surface intervals until the end of the last post-dive surface interval as defined in the </w:t>
      </w:r>
      <w:r w:rsidR="00C07826">
        <w:t>HHMM</w:t>
      </w:r>
      <w:r w:rsidRPr="00084815">
        <w:t xml:space="preserve"> model. The respiration rates were then compared between behavioural categories within each sex.</w:t>
      </w:r>
    </w:p>
    <w:p w14:paraId="513F64DC" w14:textId="77777777" w:rsidR="00EB5951" w:rsidRPr="00507D94" w:rsidRDefault="00EB5951" w:rsidP="00EB5951">
      <w:pPr>
        <w:pStyle w:val="EndNoteBibliography"/>
        <w:snapToGrid w:val="0"/>
        <w:spacing w:after="120"/>
        <w:rPr>
          <w:rFonts w:ascii="Times New Roman" w:hAnsi="Times New Roman" w:cs="Times New Roman"/>
          <w:b/>
          <w:bCs/>
          <w:sz w:val="28"/>
          <w:szCs w:val="28"/>
          <w:lang w:val="en-CA"/>
        </w:rPr>
      </w:pPr>
      <w:r w:rsidRPr="00507D94">
        <w:rPr>
          <w:rFonts w:ascii="Times New Roman" w:hAnsi="Times New Roman" w:cs="Times New Roman"/>
          <w:b/>
          <w:bCs/>
          <w:sz w:val="28"/>
          <w:szCs w:val="28"/>
          <w:lang w:val="en-CA"/>
        </w:rPr>
        <w:t>Dive durations</w:t>
      </w:r>
    </w:p>
    <w:p w14:paraId="165EE337" w14:textId="3C838E04" w:rsidR="00EB5951" w:rsidRPr="00C07826" w:rsidRDefault="00EB5951" w:rsidP="00EB5951">
      <w:pPr>
        <w:snapToGrid w:val="0"/>
        <w:spacing w:after="120"/>
        <w:ind w:firstLine="720"/>
        <w:rPr>
          <w:i/>
        </w:rPr>
      </w:pPr>
      <w:r>
        <w:rPr>
          <w:rFonts w:asciiTheme="majorBidi" w:hAnsiTheme="majorBidi" w:cstheme="majorBidi"/>
        </w:rPr>
        <w:t>We divided all individual dive durations on CATS tags into short (&lt; 1 min) or long dives (</w:t>
      </w:r>
      <w:r w:rsidRPr="005130FD">
        <w:rPr>
          <w:b/>
          <w:bCs/>
          <w:iCs/>
          <w:sz w:val="22"/>
          <w:szCs w:val="22"/>
        </w:rPr>
        <w:t>≥</w:t>
      </w:r>
      <w:r>
        <w:rPr>
          <w:bCs/>
        </w:rPr>
        <w:t xml:space="preserve"> 1 min) </w:t>
      </w:r>
      <w:r>
        <w:rPr>
          <w:rFonts w:asciiTheme="majorBidi" w:hAnsiTheme="majorBidi" w:cstheme="majorBidi"/>
        </w:rPr>
        <w:t xml:space="preserve">to explore diving patterns based on behaviours predicted by HHMM. This distinction was for exploratory purposes to give context to calculated respiration </w:t>
      </w:r>
      <w:proofErr w:type="gramStart"/>
      <w:r>
        <w:rPr>
          <w:rFonts w:asciiTheme="majorBidi" w:hAnsiTheme="majorBidi" w:cstheme="majorBidi"/>
        </w:rPr>
        <w:t>rate</w:t>
      </w:r>
      <w:r w:rsidR="00ED376A">
        <w:rPr>
          <w:rFonts w:asciiTheme="majorBidi" w:hAnsiTheme="majorBidi" w:cstheme="majorBidi"/>
        </w:rPr>
        <w:t>s</w:t>
      </w:r>
      <w:r>
        <w:rPr>
          <w:rFonts w:asciiTheme="majorBidi" w:hAnsiTheme="majorBidi" w:cstheme="majorBidi"/>
        </w:rPr>
        <w:t>,</w:t>
      </w:r>
      <w:r w:rsidRPr="00AB30F1">
        <w:rPr>
          <w:rFonts w:asciiTheme="majorBidi" w:hAnsiTheme="majorBidi" w:cstheme="majorBidi"/>
        </w:rPr>
        <w:t xml:space="preserve"> and</w:t>
      </w:r>
      <w:proofErr w:type="gramEnd"/>
      <w:r w:rsidRPr="00AB30F1">
        <w:rPr>
          <w:rFonts w:asciiTheme="majorBidi" w:hAnsiTheme="majorBidi" w:cstheme="majorBidi"/>
        </w:rPr>
        <w:t xml:space="preserve"> was not included in the HHMM or respiration rate analysis.</w:t>
      </w:r>
      <w:r>
        <w:rPr>
          <w:rFonts w:asciiTheme="majorBidi" w:hAnsiTheme="majorBidi" w:cstheme="majorBidi"/>
        </w:rPr>
        <w:t xml:space="preserve"> The dive durations were measured directly by CATS </w:t>
      </w:r>
      <w:proofErr w:type="gramStart"/>
      <w:r>
        <w:rPr>
          <w:rFonts w:asciiTheme="majorBidi" w:hAnsiTheme="majorBidi" w:cstheme="majorBidi"/>
        </w:rPr>
        <w:t>tags, and</w:t>
      </w:r>
      <w:proofErr w:type="gramEnd"/>
      <w:r>
        <w:rPr>
          <w:rFonts w:asciiTheme="majorBidi" w:hAnsiTheme="majorBidi" w:cstheme="majorBidi"/>
        </w:rPr>
        <w:t xml:space="preserve"> were grouped according to the behaviours predicted by the HHMM (See S1 for details). Note also that </w:t>
      </w:r>
      <w:r w:rsidRPr="00AB30F1">
        <w:rPr>
          <w:rFonts w:asciiTheme="majorBidi" w:hAnsiTheme="majorBidi" w:cstheme="majorBidi"/>
        </w:rPr>
        <w:t xml:space="preserve">respiration rate analysis was done on a different </w:t>
      </w:r>
      <w:r>
        <w:rPr>
          <w:rFonts w:asciiTheme="majorBidi" w:hAnsiTheme="majorBidi" w:cstheme="majorBidi"/>
        </w:rPr>
        <w:t>level of the dataset</w:t>
      </w:r>
      <w:r w:rsidRPr="00AB30F1">
        <w:rPr>
          <w:rFonts w:asciiTheme="majorBidi" w:hAnsiTheme="majorBidi" w:cstheme="majorBidi"/>
        </w:rPr>
        <w:t xml:space="preserve"> (only dive bouts/tracks &gt; 10 min</w:t>
      </w:r>
      <w:r>
        <w:rPr>
          <w:rFonts w:asciiTheme="majorBidi" w:hAnsiTheme="majorBidi" w:cstheme="majorBidi"/>
        </w:rPr>
        <w:t>, and not individual dives</w:t>
      </w:r>
      <w:r w:rsidRPr="00AB30F1">
        <w:rPr>
          <w:rFonts w:asciiTheme="majorBidi" w:hAnsiTheme="majorBidi" w:cstheme="majorBidi"/>
        </w:rPr>
        <w:t>).</w:t>
      </w:r>
    </w:p>
    <w:p w14:paraId="7D36F745" w14:textId="77777777" w:rsidR="00790FF1" w:rsidRPr="00084815" w:rsidRDefault="00790FF1" w:rsidP="006203F4">
      <w:pPr>
        <w:snapToGrid w:val="0"/>
        <w:spacing w:after="120"/>
        <w:rPr>
          <w:b/>
          <w:sz w:val="28"/>
          <w:szCs w:val="28"/>
        </w:rPr>
      </w:pPr>
      <w:r w:rsidRPr="00084815">
        <w:rPr>
          <w:b/>
          <w:sz w:val="28"/>
          <w:szCs w:val="28"/>
        </w:rPr>
        <w:t xml:space="preserve">Model analysis </w:t>
      </w:r>
      <w:r w:rsidR="00B70392">
        <w:rPr>
          <w:b/>
          <w:sz w:val="28"/>
          <w:szCs w:val="28"/>
        </w:rPr>
        <w:t xml:space="preserve">on respiration rates </w:t>
      </w:r>
      <w:r w:rsidRPr="00084815">
        <w:rPr>
          <w:b/>
          <w:sz w:val="28"/>
          <w:szCs w:val="28"/>
        </w:rPr>
        <w:t>and error assessment</w:t>
      </w:r>
    </w:p>
    <w:p w14:paraId="40B91557" w14:textId="6E7FAFFA" w:rsidR="00685374" w:rsidRDefault="00B70392" w:rsidP="006203F4">
      <w:pPr>
        <w:snapToGrid w:val="0"/>
        <w:spacing w:after="120"/>
        <w:ind w:firstLine="720"/>
      </w:pPr>
      <w:r>
        <w:t xml:space="preserve">All respiration rate </w:t>
      </w:r>
      <w:r w:rsidR="00790FF1" w:rsidRPr="00084815">
        <w:t xml:space="preserve">analysis was done at the level of the </w:t>
      </w:r>
      <w:r w:rsidR="0098145F">
        <w:t>track</w:t>
      </w:r>
      <w:r w:rsidR="00790FF1" w:rsidRPr="00084815">
        <w:t xml:space="preserve"> on predicted </w:t>
      </w:r>
      <w:r w:rsidR="0098145F">
        <w:t>track</w:t>
      </w:r>
      <w:r w:rsidR="00790FF1" w:rsidRPr="00084815">
        <w:t xml:space="preserve"> behaviours generated by the </w:t>
      </w:r>
      <w:r w:rsidR="00C07826">
        <w:t>HHMM</w:t>
      </w:r>
      <w:r w:rsidR="00790FF1" w:rsidRPr="00084815">
        <w:t xml:space="preserve"> for all of the CATS dives</w:t>
      </w:r>
      <w:r>
        <w:t xml:space="preserve"> using linear mixed-effects models</w:t>
      </w:r>
      <w:r w:rsidR="00AC0424">
        <w:t xml:space="preserve"> </w:t>
      </w:r>
      <w:r w:rsidR="00AC0424">
        <w:fldChar w:fldCharType="begin"/>
      </w:r>
      <w:r w:rsidR="00AC0424">
        <w:instrText xml:space="preserve"> ADDIN EN.CITE &lt;EndNote&gt;&lt;Cite&gt;&lt;Author&gt;Pinheiro&lt;/Author&gt;&lt;Year&gt;2023&lt;/Year&gt;&lt;RecNum&gt;53&lt;/RecNum&gt;&lt;Prefix&gt;nlme package`, LME`, &lt;/Prefix&gt;&lt;DisplayText&gt;(nlme package, LME, Pinheiro et al., 2023)&lt;/DisplayText&gt;&lt;record&gt;&lt;rec-number&gt;53&lt;/rec-number&gt;&lt;foreign-keys&gt;&lt;key app="EN" db-id="v2wzxz507eexr4e2wf7v0ez1e9z95w0x9ded" timestamp="1681923766"&gt;53&lt;/key&gt;&lt;/foreign-keys&gt;&lt;ref-type name="Computer Program"&gt;9&lt;/ref-type&gt;&lt;contributors&gt;&lt;authors&gt;&lt;author&gt;Pinheiro, Jose&lt;/author&gt;&lt;author&gt;Bates, Douglas&lt;/author&gt;&lt;author&gt;DebRoy, Saikat&lt;/author&gt;&lt;author&gt;Sarkar, Deepayan&lt;/author&gt;&lt;author&gt;R Core Team&lt;/author&gt;&lt;/authors&gt;&lt;/contributors&gt;&lt;titles&gt;&lt;title&gt;Linear and nonlinear mixed effects models&lt;/title&gt;&lt;secondary-title&gt;R package&lt;/secondary-title&gt;&lt;/titles&gt;&lt;pages&gt;Fit and compare Gaussian linear and nonlinear mixed-effects models&lt;/pages&gt;&lt;edition&gt;3.1-96&lt;/edition&gt;&lt;dates&gt;&lt;year&gt;2023&lt;/year&gt;&lt;/dates&gt;&lt;urls&gt;&lt;/urls&gt;&lt;/record&gt;&lt;/Cite&gt;&lt;/EndNote&gt;</w:instrText>
      </w:r>
      <w:r w:rsidR="00AC0424">
        <w:fldChar w:fldCharType="separate"/>
      </w:r>
      <w:r w:rsidR="00AC0424">
        <w:rPr>
          <w:noProof/>
        </w:rPr>
        <w:t>(nlme package, LME, Pinheiro et al., 2023)</w:t>
      </w:r>
      <w:r w:rsidR="00AC0424">
        <w:fldChar w:fldCharType="end"/>
      </w:r>
      <w:r w:rsidR="00AC0424">
        <w:t>.</w:t>
      </w:r>
      <w:r>
        <w:t xml:space="preserve"> </w:t>
      </w:r>
      <w:r w:rsidR="00790FF1" w:rsidRPr="00084815">
        <w:t xml:space="preserve">LME models correct for repeated </w:t>
      </w:r>
      <w:r w:rsidR="00685374" w:rsidRPr="00084815">
        <w:t>measure</w:t>
      </w:r>
      <w:r w:rsidR="00685374">
        <w:t>ments</w:t>
      </w:r>
      <w:r w:rsidR="00685374" w:rsidRPr="00084815">
        <w:t xml:space="preserve"> </w:t>
      </w:r>
      <w:r w:rsidR="00790FF1" w:rsidRPr="00084815">
        <w:t>among and within animals</w:t>
      </w:r>
      <w:r w:rsidR="00685374">
        <w:t>,</w:t>
      </w:r>
      <w:r w:rsidR="00790FF1" w:rsidRPr="00084815">
        <w:t xml:space="preserve"> and </w:t>
      </w:r>
      <w:r w:rsidR="00685374">
        <w:t>use</w:t>
      </w:r>
      <w:r w:rsidR="00685374" w:rsidRPr="00084815">
        <w:t xml:space="preserve"> </w:t>
      </w:r>
      <w:r w:rsidR="00790FF1" w:rsidRPr="00084815">
        <w:t>individual animal variation relative to the mean of the population</w:t>
      </w:r>
      <w:r w:rsidR="00DD3EB3" w:rsidRPr="00084815">
        <w:t xml:space="preserve"> </w:t>
      </w:r>
      <w:r w:rsidR="00DD3EB3" w:rsidRPr="00084815">
        <w:fldChar w:fldCharType="begin"/>
      </w:r>
      <w:r w:rsidR="00AC0424">
        <w:instrText xml:space="preserve"> ADDIN EN.CITE &lt;EndNote&gt;&lt;Cite&gt;&lt;Author&gt;Zar&lt;/Author&gt;&lt;Year&gt;2010&lt;/Year&gt;&lt;RecNum&gt;54&lt;/RecNum&gt;&lt;DisplayText&gt;(Zar, 2010, Pinheiro and Bates, 2000)&lt;/DisplayText&gt;&lt;record&gt;&lt;rec-number&gt;54&lt;/rec-number&gt;&lt;foreign-keys&gt;&lt;key app="EN" db-id="v2wzxz507eexr4e2wf7v0ez1e9z95w0x9ded" timestamp="1681923796"&gt;54&lt;/key&gt;&lt;/foreign-keys&gt;&lt;ref-type name="Book"&gt;6&lt;/ref-type&gt;&lt;contributors&gt;&lt;authors&gt;&lt;author&gt;Zar, Jerrold H&lt;/author&gt;&lt;/authors&gt;&lt;/contributors&gt;&lt;titles&gt;&lt;title&gt;Biostatistical analysis&lt;/title&gt;&lt;/titles&gt;&lt;pages&gt;960&lt;/pages&gt;&lt;edition&gt;Fifth Edition&lt;/edition&gt;&lt;dates&gt;&lt;year&gt;2010&lt;/year&gt;&lt;/dates&gt;&lt;pub-location&gt;Upper Saddle River, New Jersey&lt;/pub-location&gt;&lt;publisher&gt;Pearson Prentice Hall&lt;/publisher&gt;&lt;isbn&gt;8177585827&lt;/isbn&gt;&lt;urls&gt;&lt;/urls&gt;&lt;/record&gt;&lt;/Cite&gt;&lt;Cite&gt;&lt;Author&gt;Pinheiro&lt;/Author&gt;&lt;Year&gt;2000&lt;/Year&gt;&lt;RecNum&gt;55&lt;/RecNum&gt;&lt;record&gt;&lt;rec-number&gt;55&lt;/rec-number&gt;&lt;foreign-keys&gt;&lt;key app="EN" db-id="v2wzxz507eexr4e2wf7v0ez1e9z95w0x9ded" timestamp="1681923844"&gt;55&lt;/key&gt;&lt;/foreign-keys&gt;&lt;ref-type name="Book Section"&gt;5&lt;/ref-type&gt;&lt;contributors&gt;&lt;authors&gt;&lt;author&gt;Pinheiro, José C&lt;/author&gt;&lt;author&gt;Bates, Douglas M&lt;/author&gt;&lt;/authors&gt;&lt;/contributors&gt;&lt;titles&gt;&lt;title&gt;Linear mixed-effects models: basic concepts and examples&lt;/title&gt;&lt;secondary-title&gt;Mixed-effects models in S and S-Plus&lt;/secondary-title&gt;&lt;/titles&gt;&lt;periodical&gt;&lt;full-title&gt;Mixed-effects models in S and S-Plus&lt;/full-title&gt;&lt;/periodical&gt;&lt;pages&gt;3-56&lt;/pages&gt;&lt;dates&gt;&lt;year&gt;2000&lt;/year&gt;&lt;/dates&gt;&lt;pub-location&gt;New York, NY&lt;/pub-location&gt;&lt;publisher&gt;Springer&lt;/publisher&gt;&lt;isbn&gt;0387989579&lt;/isbn&gt;&lt;urls&gt;&lt;/urls&gt;&lt;electronic-resource-num&gt;10.1007/978-1-4419-0318-1_1&lt;/electronic-resource-num&gt;&lt;/record&gt;&lt;/Cite&gt;&lt;/EndNote&gt;</w:instrText>
      </w:r>
      <w:r w:rsidR="00DD3EB3" w:rsidRPr="00084815">
        <w:fldChar w:fldCharType="separate"/>
      </w:r>
      <w:r w:rsidR="00C02A6C">
        <w:rPr>
          <w:noProof/>
        </w:rPr>
        <w:t>(Zar, 2010, Pinheiro and Bates, 2000)</w:t>
      </w:r>
      <w:r w:rsidR="00DD3EB3" w:rsidRPr="00084815">
        <w:fldChar w:fldCharType="end"/>
      </w:r>
      <w:r w:rsidR="00790FF1" w:rsidRPr="00084815">
        <w:t xml:space="preserve">. Whale ID was treated as a random effect. </w:t>
      </w:r>
    </w:p>
    <w:p w14:paraId="10ED0842" w14:textId="72D25AB0" w:rsidR="005D3DA8" w:rsidRPr="005D3DA8" w:rsidRDefault="00790FF1" w:rsidP="005D3DA8">
      <w:pPr>
        <w:snapToGrid w:val="0"/>
        <w:spacing w:after="120"/>
        <w:ind w:firstLine="720"/>
      </w:pPr>
      <w:r w:rsidRPr="00084815">
        <w:t xml:space="preserve">We used LME models to determine if respiration rate (breath </w:t>
      </w:r>
      <w:proofErr w:type="spellStart"/>
      <w:proofErr w:type="gramStart"/>
      <w:r w:rsidRPr="00084815">
        <w:t>min</w:t>
      </w:r>
      <w:proofErr w:type="spellEnd"/>
      <w:r w:rsidRPr="00084815">
        <w:rPr>
          <w:vertAlign w:val="superscript"/>
        </w:rPr>
        <w:t>-1</w:t>
      </w:r>
      <w:proofErr w:type="gramEnd"/>
      <w:r w:rsidRPr="00084815">
        <w:t>) varied among behavioural categories</w:t>
      </w:r>
      <w:r w:rsidR="00525B20" w:rsidRPr="00084815">
        <w:t xml:space="preserve"> at the level of the </w:t>
      </w:r>
      <w:r w:rsidR="0098145F">
        <w:t>track</w:t>
      </w:r>
      <w:r w:rsidRPr="00084815">
        <w:t xml:space="preserve">. The primary dependent variable was behavioural category </w:t>
      </w:r>
      <w:r w:rsidR="00525B20" w:rsidRPr="00084815">
        <w:t xml:space="preserve">predicted from the </w:t>
      </w:r>
      <w:r w:rsidR="00C07826">
        <w:t>HHMM</w:t>
      </w:r>
      <w:r w:rsidR="00525B20" w:rsidRPr="00084815">
        <w:t xml:space="preserve"> model </w:t>
      </w:r>
      <w:r w:rsidRPr="00084815">
        <w:t>(</w:t>
      </w:r>
      <w:r w:rsidR="005D0CA3" w:rsidRPr="00084815">
        <w:t>resting, foraging</w:t>
      </w:r>
      <w:r w:rsidRPr="00084815">
        <w:t xml:space="preserve">, </w:t>
      </w:r>
      <w:r w:rsidR="00B70392">
        <w:t>or</w:t>
      </w:r>
      <w:r w:rsidRPr="00084815">
        <w:t xml:space="preserve"> travelling). When the dependent variable is categorical, this performs a repeated measures ANOVA with the important addition of accounting for random effects. The significance of the fixed factor was determined using a conditional ANOVA F-</w:t>
      </w:r>
      <w:r w:rsidR="00ED376A">
        <w:t>t</w:t>
      </w:r>
      <w:r w:rsidRPr="00084815">
        <w:t xml:space="preserve">est. Model comparisons were performed using a likelihood ratio test (LRT) on two hierarchically nested models. When models were significant, Tukey post hoc tests with Bonferroni adjusted p-values were used to compare the means between multiple levels and identify the behavioural state(s) that differed </w:t>
      </w:r>
      <w:r w:rsidR="00B67DBB">
        <w:fldChar w:fldCharType="begin"/>
      </w:r>
      <w:r w:rsidR="00B67DBB">
        <w:instrText xml:space="preserve"> ADDIN EN.CITE &lt;EndNote&gt;&lt;Cite&gt;&lt;Author&gt;Genz&lt;/Author&gt;&lt;Year&gt;2023&lt;/Year&gt;&lt;RecNum&gt;91&lt;/RecNum&gt;&lt;Prefix&gt;mvtnorm and multcomp R libraries`, &lt;/Prefix&gt;&lt;DisplayText&gt;(mvtnorm and multcomp R libraries, Genz et al., 2023, Hothorn et al., 2008)&lt;/DisplayText&gt;&lt;record&gt;&lt;rec-number&gt;91&lt;/rec-number&gt;&lt;foreign-keys&gt;&lt;key app="EN" db-id="v2wzxz507eexr4e2wf7v0ez1e9z95w0x9ded" timestamp="1686074578"&gt;91&lt;/key&gt;&lt;/foreign-keys&gt;&lt;ref-type name="Computer Program"&gt;9&lt;/ref-type&gt;&lt;contributors&gt;&lt;authors&gt;&lt;author&gt;Genz, Alan&lt;/author&gt;&lt;author&gt;Bretz, Frank&lt;/author&gt;&lt;author&gt;Miwa, Tetsuhisa&lt;/author&gt;&lt;author&gt;Mi, Xuefei&lt;/author&gt;&lt;author&gt;Leisch, Friedrich&lt;/author&gt;&lt;author&gt;Scheipl, Fabian&lt;/author&gt;&lt;author&gt;Bornkamp, Bjoern&lt;/author&gt;&lt;author&gt;Maechler, Martin&lt;/author&gt;&lt;author&gt;Hothorn, Torsten&lt;/author&gt;&lt;/authors&gt;&lt;/contributors&gt;&lt;titles&gt;&lt;title&gt;Multivariate normal and t distributions&lt;/title&gt;&lt;secondary-title&gt;R package&lt;/secondary-title&gt;&lt;/titles&gt;&lt;edition&gt;1.2-1&lt;/edition&gt;&lt;dates&gt;&lt;year&gt;2023&lt;/year&gt;&lt;/dates&gt;&lt;urls&gt;&lt;related-urls&gt;&lt;url&gt;http://CRAN.R-project.org/package=mvtnorm&lt;/url&gt;&lt;/related-urls&gt;&lt;/urls&gt;&lt;/record&gt;&lt;/Cite&gt;&lt;Cite&gt;&lt;Author&gt;Hothorn&lt;/Author&gt;&lt;Year&gt;2008&lt;/Year&gt;&lt;RecNum&gt;92&lt;/RecNum&gt;&lt;record&gt;&lt;rec-number&gt;92&lt;/rec-number&gt;&lt;foreign-keys&gt;&lt;key app="EN" db-id="v2wzxz507eexr4e2wf7v0ez1e9z95w0x9ded" timestamp="1686084391"&gt;92&lt;/key&gt;&lt;/foreign-keys&gt;&lt;ref-type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electronic-resource-num&gt;10.1002/bimj.200810425&lt;/electronic-resource-num&gt;&lt;/record&gt;&lt;/Cite&gt;&lt;/EndNote&gt;</w:instrText>
      </w:r>
      <w:r w:rsidR="00B67DBB">
        <w:fldChar w:fldCharType="separate"/>
      </w:r>
      <w:r w:rsidR="00B67DBB">
        <w:rPr>
          <w:noProof/>
        </w:rPr>
        <w:t>(</w:t>
      </w:r>
      <w:r w:rsidR="00B67DBB" w:rsidRPr="00B67DBB">
        <w:rPr>
          <w:i/>
          <w:iCs/>
          <w:noProof/>
        </w:rPr>
        <w:t>mvtnorm</w:t>
      </w:r>
      <w:r w:rsidR="00B67DBB">
        <w:rPr>
          <w:noProof/>
        </w:rPr>
        <w:t xml:space="preserve"> and </w:t>
      </w:r>
      <w:r w:rsidR="00B67DBB" w:rsidRPr="00B67DBB">
        <w:rPr>
          <w:i/>
          <w:iCs/>
          <w:noProof/>
        </w:rPr>
        <w:t>multcomp</w:t>
      </w:r>
      <w:r w:rsidR="00B67DBB">
        <w:rPr>
          <w:noProof/>
        </w:rPr>
        <w:t xml:space="preserve"> R libraries, Genz et al., 2023, Hothorn et al., 2008)</w:t>
      </w:r>
      <w:r w:rsidR="00B67DBB">
        <w:fldChar w:fldCharType="end"/>
      </w:r>
      <w:r w:rsidR="00B67DBB">
        <w:t xml:space="preserve">. </w:t>
      </w:r>
      <w:r w:rsidRPr="00084815">
        <w:t>Statistical significance was set at α = 0.05.</w:t>
      </w:r>
      <w:r w:rsidR="004C14D4">
        <w:t xml:space="preserve"> </w:t>
      </w:r>
      <w:r w:rsidR="004C14D4" w:rsidRPr="004C14D4">
        <w:t>Sexes were modelled separately for all HHMM and LME models due to differences in predicted energetics related to body mass differences in this sexually dimorphic species.</w:t>
      </w:r>
    </w:p>
    <w:p w14:paraId="6D62CB90" w14:textId="77777777" w:rsidR="00790FF1" w:rsidRPr="00B749CC" w:rsidRDefault="00790FF1" w:rsidP="006203F4">
      <w:pPr>
        <w:snapToGrid w:val="0"/>
        <w:spacing w:after="120"/>
        <w:ind w:firstLine="720"/>
        <w:rPr>
          <w:lang w:val="en-US"/>
        </w:rPr>
      </w:pPr>
      <w:r w:rsidRPr="00084815">
        <w:t xml:space="preserve">The LME model and calculation of respiration rates per behaviour predicted by the </w:t>
      </w:r>
      <w:r w:rsidR="00C07826">
        <w:t>HHMM</w:t>
      </w:r>
      <w:r w:rsidRPr="00084815">
        <w:t xml:space="preserve"> assumes that the </w:t>
      </w:r>
      <w:r w:rsidR="00C07826">
        <w:t>HHMM</w:t>
      </w:r>
      <w:r w:rsidRPr="00084815">
        <w:t xml:space="preserve"> is </w:t>
      </w:r>
      <w:r w:rsidR="002A4F59">
        <w:t>infallible</w:t>
      </w:r>
      <w:r w:rsidRPr="00084815">
        <w:t xml:space="preserve"> in predicting the behaviour per dive bout. </w:t>
      </w:r>
      <w:r w:rsidR="009B7BEE" w:rsidRPr="00084815">
        <w:t xml:space="preserve">Our </w:t>
      </w:r>
      <w:r w:rsidR="00DA4979">
        <w:t xml:space="preserve">cross-validation </w:t>
      </w:r>
      <w:r w:rsidR="009B7BEE" w:rsidRPr="00084815">
        <w:t xml:space="preserve">results showed that the </w:t>
      </w:r>
      <w:r w:rsidR="00C07826">
        <w:t>HHMM</w:t>
      </w:r>
      <w:r w:rsidR="009B7BEE" w:rsidRPr="00084815">
        <w:t xml:space="preserve"> had an accuracy of </w:t>
      </w:r>
      <w:r w:rsidR="002A4F59">
        <w:t>85</w:t>
      </w:r>
      <w:r w:rsidR="009B7BEE" w:rsidRPr="00084815">
        <w:t>-</w:t>
      </w:r>
      <w:r w:rsidR="002A4F59">
        <w:t>98</w:t>
      </w:r>
      <w:r w:rsidR="009B7BEE" w:rsidRPr="00084815">
        <w:t xml:space="preserve">%, deeming this a reasonable assumption. </w:t>
      </w:r>
    </w:p>
    <w:p w14:paraId="02285744" w14:textId="77777777" w:rsidR="00BC1116" w:rsidRPr="00084815" w:rsidRDefault="00BC1116" w:rsidP="006203F4">
      <w:pPr>
        <w:snapToGrid w:val="0"/>
        <w:spacing w:after="120"/>
        <w:rPr>
          <w:b/>
          <w:bCs/>
          <w:iCs/>
          <w:sz w:val="28"/>
          <w:szCs w:val="28"/>
        </w:rPr>
      </w:pPr>
      <w:r w:rsidRPr="00084815">
        <w:rPr>
          <w:b/>
          <w:bCs/>
          <w:iCs/>
          <w:sz w:val="28"/>
          <w:szCs w:val="28"/>
        </w:rPr>
        <w:t>Example of predicted oxygen consumption rate</w:t>
      </w:r>
    </w:p>
    <w:p w14:paraId="60A87A3B" w14:textId="3211F3AF" w:rsidR="00421885" w:rsidRDefault="00BC1116" w:rsidP="006203F4">
      <w:pPr>
        <w:snapToGrid w:val="0"/>
        <w:spacing w:after="120"/>
        <w:ind w:firstLine="720"/>
      </w:pPr>
      <w:r w:rsidRPr="00084815">
        <w:rPr>
          <w:color w:val="000000" w:themeColor="text1"/>
        </w:rPr>
        <w:t>We calculated predicted oxygen consumption rate (</w:t>
      </w:r>
      <w:r w:rsidRPr="00084815">
        <w:rPr>
          <w:bCs/>
        </w:rPr>
        <w:t>VO</w:t>
      </w:r>
      <w:r w:rsidRPr="00084815">
        <w:rPr>
          <w:bCs/>
          <w:vertAlign w:val="subscript"/>
        </w:rPr>
        <w:t>2</w:t>
      </w:r>
      <w:r w:rsidRPr="00084815">
        <w:rPr>
          <w:bCs/>
        </w:rPr>
        <w:t>, L O</w:t>
      </w:r>
      <w:r w:rsidRPr="00084815">
        <w:rPr>
          <w:bCs/>
          <w:vertAlign w:val="subscript"/>
        </w:rPr>
        <w:t>2</w:t>
      </w:r>
      <w:r w:rsidRPr="00084815">
        <w:rPr>
          <w:bCs/>
        </w:rPr>
        <w:t xml:space="preserve"> min</w:t>
      </w:r>
      <w:r w:rsidRPr="00084815">
        <w:rPr>
          <w:bCs/>
          <w:vertAlign w:val="superscript"/>
        </w:rPr>
        <w:t xml:space="preserve"> -1</w:t>
      </w:r>
      <w:r w:rsidRPr="00084815">
        <w:rPr>
          <w:bCs/>
        </w:rPr>
        <w:t xml:space="preserve"> and  L O</w:t>
      </w:r>
      <w:r w:rsidRPr="00084815">
        <w:rPr>
          <w:bCs/>
          <w:vertAlign w:val="subscript"/>
        </w:rPr>
        <w:t>2</w:t>
      </w:r>
      <w:r w:rsidRPr="00084815">
        <w:rPr>
          <w:bCs/>
        </w:rPr>
        <w:t xml:space="preserve"> sec</w:t>
      </w:r>
      <w:r w:rsidRPr="00084815">
        <w:rPr>
          <w:bCs/>
          <w:vertAlign w:val="superscript"/>
        </w:rPr>
        <w:t xml:space="preserve"> -1</w:t>
      </w:r>
      <w:r w:rsidRPr="00084815">
        <w:rPr>
          <w:bCs/>
        </w:rPr>
        <w:t>)</w:t>
      </w:r>
      <w:r w:rsidRPr="00084815">
        <w:rPr>
          <w:color w:val="000000" w:themeColor="text1"/>
        </w:rPr>
        <w:t xml:space="preserve"> </w:t>
      </w:r>
      <w:r w:rsidR="00284B66" w:rsidRPr="00084815">
        <w:rPr>
          <w:color w:val="000000" w:themeColor="text1"/>
        </w:rPr>
        <w:t xml:space="preserve">for comparison with published values, and </w:t>
      </w:r>
      <w:r w:rsidR="00B532EF">
        <w:rPr>
          <w:color w:val="000000" w:themeColor="text1"/>
        </w:rPr>
        <w:t xml:space="preserve">for </w:t>
      </w:r>
      <w:r w:rsidR="00685374">
        <w:rPr>
          <w:color w:val="000000" w:themeColor="text1"/>
        </w:rPr>
        <w:t>use in</w:t>
      </w:r>
      <w:r w:rsidR="00284B66" w:rsidRPr="00084815">
        <w:rPr>
          <w:color w:val="000000" w:themeColor="text1"/>
        </w:rPr>
        <w:t xml:space="preserve"> bioenergetic models </w:t>
      </w:r>
      <w:r w:rsidR="00284B66" w:rsidRPr="00084815">
        <w:rPr>
          <w:color w:val="000000" w:themeColor="text1"/>
        </w:rPr>
        <w:fldChar w:fldCharType="begin"/>
      </w:r>
      <w:r w:rsidR="00AC0424">
        <w:rPr>
          <w:color w:val="000000" w:themeColor="text1"/>
        </w:rPr>
        <w:instrText xml:space="preserve"> ADDIN EN.CITE &lt;EndNote&gt;&lt;Cite&gt;&lt;Author&gt;Noren&lt;/Author&gt;&lt;Year&gt;2011&lt;/Year&gt;&lt;RecNum&gt;20&lt;/RecNum&gt;&lt;DisplayText&gt;(Noren, 2011, Roos et al., 2016)&lt;/DisplayText&gt;&lt;record&gt;&lt;rec-number&gt;20&lt;/rec-number&gt;&lt;foreign-keys&gt;&lt;key app="EN" db-id="v2wzxz507eexr4e2wf7v0ez1e9z95w0x9ded" timestamp="1667345872"&gt;20&lt;/key&gt;&lt;/foreign-keys&gt;&lt;ref-type name="Journal Article"&gt;17&lt;/ref-type&gt;&lt;contributors&gt;&lt;authors&gt;&lt;author&gt;Noren, Dawn P&lt;/author&gt;&lt;/authors&gt;&lt;/contributors&gt;&lt;titles&gt;&lt;title&gt;Estimated field metabolic rates and prey requirements of resident killer whales&lt;/title&gt;&lt;secondary-title&gt;Marine Mammal Science&lt;/secondary-title&gt;&lt;/titles&gt;&lt;periodical&gt;&lt;full-title&gt;Marine Mammal Science&lt;/full-title&gt;&lt;/periodical&gt;&lt;pages&gt;60-77&lt;/pages&gt;&lt;volume&gt;27&lt;/volume&gt;&lt;number&gt;1&lt;/number&gt;&lt;dates&gt;&lt;year&gt;2011&lt;/year&gt;&lt;/dates&gt;&lt;isbn&gt;0824-0469&lt;/isbn&gt;&lt;urls&gt;&lt;/urls&gt;&lt;/record&gt;&lt;/Cite&gt;&lt;Cite&gt;&lt;Author&gt;Roos&lt;/Author&gt;&lt;Year&gt;2016&lt;/Year&gt;&lt;RecNum&gt;50&lt;/RecNum&gt;&lt;record&gt;&lt;rec-number&gt;50&lt;/rec-number&gt;&lt;foreign-keys&gt;&lt;key app="EN" db-id="v2wzxz507eexr4e2wf7v0ez1e9z95w0x9ded" timestamp="1681923690"&gt;50&lt;/key&gt;&lt;/foreign-keys&gt;&lt;ref-type name="Journal Article"&gt;17&lt;/ref-type&gt;&lt;contributors&gt;&lt;authors&gt;&lt;author&gt;Roos, Marjoleine MH&lt;/author&gt;&lt;author&gt;Wu, Gi-Mick&lt;/author&gt;&lt;author&gt;Miller, Patrick JO&lt;/author&gt;&lt;/authors&gt;&lt;/contributors&gt;&lt;titles&gt;&lt;title&gt;&lt;style face="normal" font="default" size="100%"&gt;The significance of respiration timing in the energetics estimates of free-ranging killer whales (&lt;/style&gt;&lt;style face="italic" font="default" size="100%"&gt;Orcinus orca&lt;/style&gt;&lt;style face="normal" font="default" size="100%"&gt;)&lt;/style&gt;&lt;/title&gt;&lt;secondary-title&gt;Journal of Experimental Biology&lt;/secondary-title&gt;&lt;/titles&gt;&lt;periodical&gt;&lt;full-title&gt;Journal of Experimental Biology&lt;/full-title&gt;&lt;/periodical&gt;&lt;pages&gt;2066-2077&lt;/pages&gt;&lt;volume&gt;219&lt;/volume&gt;&lt;number&gt;13&lt;/number&gt;&lt;dates&gt;&lt;year&gt;2016&lt;/year&gt;&lt;/dates&gt;&lt;isbn&gt;1477-9145&lt;/isbn&gt;&lt;urls&gt;&lt;/urls&gt;&lt;electronic-resource-num&gt;10.1242/jeb.137513&lt;/electronic-resource-num&gt;&lt;/record&gt;&lt;/Cite&gt;&lt;/EndNote&gt;</w:instrText>
      </w:r>
      <w:r w:rsidR="00284B66" w:rsidRPr="00084815">
        <w:rPr>
          <w:color w:val="000000" w:themeColor="text1"/>
        </w:rPr>
        <w:fldChar w:fldCharType="separate"/>
      </w:r>
      <w:r w:rsidR="00C02A6C">
        <w:rPr>
          <w:noProof/>
          <w:color w:val="000000" w:themeColor="text1"/>
        </w:rPr>
        <w:t>(Noren, 2011, Roos et al., 2016)</w:t>
      </w:r>
      <w:r w:rsidR="00284B66" w:rsidRPr="00084815">
        <w:rPr>
          <w:color w:val="000000" w:themeColor="text1"/>
        </w:rPr>
        <w:fldChar w:fldCharType="end"/>
      </w:r>
      <w:r w:rsidR="00284B66" w:rsidRPr="00084815">
        <w:rPr>
          <w:color w:val="000000" w:themeColor="text1"/>
        </w:rPr>
        <w:t>.</w:t>
      </w:r>
      <w:r w:rsidR="00284B66" w:rsidRPr="00284B66">
        <w:rPr>
          <w:color w:val="000000" w:themeColor="text1"/>
        </w:rPr>
        <w:t xml:space="preserve"> </w:t>
      </w:r>
      <w:r w:rsidR="00DA47CA">
        <w:t xml:space="preserve">We calculated predicted </w:t>
      </w:r>
      <w:r w:rsidR="00DA47CA" w:rsidRPr="00084815">
        <w:rPr>
          <w:bCs/>
        </w:rPr>
        <w:t>VO</w:t>
      </w:r>
      <w:r w:rsidR="00DA47CA" w:rsidRPr="00084815">
        <w:rPr>
          <w:bCs/>
          <w:vertAlign w:val="subscript"/>
        </w:rPr>
        <w:t>2</w:t>
      </w:r>
      <w:r w:rsidR="00DA47CA" w:rsidRPr="00DA47CA">
        <w:t xml:space="preserve"> </w:t>
      </w:r>
      <w:r w:rsidR="00DA47CA">
        <w:t>using 2 methods based on either fixed tidal volume</w:t>
      </w:r>
      <w:r w:rsidR="00DA47CA">
        <w:rPr>
          <w:vertAlign w:val="subscript"/>
        </w:rPr>
        <w:t xml:space="preserve"> </w:t>
      </w:r>
      <w:r w:rsidR="00DB25F5" w:rsidRPr="00DB25F5">
        <w:fldChar w:fldCharType="begin"/>
      </w:r>
      <w:r w:rsidR="00AC0424">
        <w:instrText xml:space="preserve"> ADDIN EN.CITE &lt;EndNote&gt;&lt;Cite&gt;&lt;Author&gt;Roos&lt;/Author&gt;&lt;Year&gt;2016&lt;/Year&gt;&lt;RecNum&gt;50&lt;/RecNum&gt;&lt;Prefix&gt;VO2 fixed`, &lt;/Prefix&gt;&lt;DisplayText&gt;(VO2 fixed, Roos et al., 2016, Noren, 2011)&lt;/DisplayText&gt;&lt;record&gt;&lt;rec-number&gt;50&lt;/rec-number&gt;&lt;foreign-keys&gt;&lt;key app="EN" db-id="v2wzxz507eexr4e2wf7v0ez1e9z95w0x9ded" timestamp="1681923690"&gt;50&lt;/key&gt;&lt;/foreign-keys&gt;&lt;ref-type name="Journal Article"&gt;17&lt;/ref-type&gt;&lt;contributors&gt;&lt;authors&gt;&lt;author&gt;Roos, Marjoleine MH&lt;/author&gt;&lt;author&gt;Wu, Gi-Mick&lt;/author&gt;&lt;author&gt;Miller, Patrick JO&lt;/author&gt;&lt;/authors&gt;&lt;/contributors&gt;&lt;titles&gt;&lt;title&gt;&lt;style face="normal" font="default" size="100%"&gt;The significance of respiration timing in the energetics estimates of free-ranging killer whales (&lt;/style&gt;&lt;style face="italic" font="default" size="100%"&gt;Orcinus orca&lt;/style&gt;&lt;style face="normal" font="default" size="100%"&gt;)&lt;/style&gt;&lt;/title&gt;&lt;secondary-title&gt;Journal of Experimental Biology&lt;/secondary-title&gt;&lt;/titles&gt;&lt;periodical&gt;&lt;full-title&gt;Journal of Experimental Biology&lt;/full-title&gt;&lt;/periodical&gt;&lt;pages&gt;2066-2077&lt;/pages&gt;&lt;volume&gt;219&lt;/volume&gt;&lt;number&gt;13&lt;/number&gt;&lt;dates&gt;&lt;year&gt;2016&lt;/year&gt;&lt;/dates&gt;&lt;isbn&gt;1477-9145&lt;/isbn&gt;&lt;urls&gt;&lt;/urls&gt;&lt;electronic-resource-num&gt;10.1242/jeb.137513&lt;/electronic-resource-num&gt;&lt;/record&gt;&lt;/Cite&gt;&lt;Cite&gt;&lt;Author&gt;Noren&lt;/Author&gt;&lt;Year&gt;2011&lt;/Year&gt;&lt;RecNum&gt;44&lt;/RecNum&gt;&lt;record&gt;&lt;rec-number&gt;44&lt;/rec-number&gt;&lt;foreign-keys&gt;&lt;key app="EN" db-id="v2wzxz507eexr4e2wf7v0ez1e9z95w0x9ded" timestamp="1681923476"&gt;44&lt;/key&gt;&lt;/foreign-keys&gt;&lt;ref-type name="Journal Article"&gt;17&lt;/ref-type&gt;&lt;contributors&gt;&lt;authors&gt;&lt;author&gt;Noren, Dawn P&lt;/author&gt;&lt;/authors&gt;&lt;/contributors&gt;&lt;titles&gt;&lt;title&gt;Estimated field metabolic rates and prey requirements of resident killer whales&lt;/title&gt;&lt;secondary-title&gt;Marine Mammal Science&lt;/secondary-title&gt;&lt;/titles&gt;&lt;periodical&gt;&lt;full-title&gt;Marine Mammal Science&lt;/full-title&gt;&lt;/periodical&gt;&lt;pages&gt;60-77&lt;/pages&gt;&lt;volume&gt;27&lt;/volume&gt;&lt;number&gt;1&lt;/number&gt;&lt;dates&gt;&lt;year&gt;2011&lt;/year&gt;&lt;/dates&gt;&lt;isbn&gt;0824-0469&lt;/isbn&gt;&lt;urls&gt;&lt;/urls&gt;&lt;electronic-resource-num&gt;10.1111/j.1748-7692.2010.00386.x&lt;/electronic-resource-num&gt;&lt;/record&gt;&lt;/Cite&gt;&lt;/EndNote&gt;</w:instrText>
      </w:r>
      <w:r w:rsidR="00DB25F5" w:rsidRPr="00DB25F5">
        <w:fldChar w:fldCharType="separate"/>
      </w:r>
      <w:r w:rsidR="00627790">
        <w:rPr>
          <w:noProof/>
        </w:rPr>
        <w:t>(VO</w:t>
      </w:r>
      <w:r w:rsidR="00627790" w:rsidRPr="00627790">
        <w:rPr>
          <w:noProof/>
          <w:vertAlign w:val="subscript"/>
        </w:rPr>
        <w:t>2 fixed</w:t>
      </w:r>
      <w:r w:rsidR="00627790">
        <w:rPr>
          <w:noProof/>
        </w:rPr>
        <w:t>, Roos et al., 2016, Noren, 2011)</w:t>
      </w:r>
      <w:r w:rsidR="00DB25F5" w:rsidRPr="00DB25F5">
        <w:fldChar w:fldCharType="end"/>
      </w:r>
      <w:r w:rsidR="00377557">
        <w:t xml:space="preserve"> </w:t>
      </w:r>
      <w:r w:rsidR="00DA47CA">
        <w:t>or mass-specific tidal volume (VO</w:t>
      </w:r>
      <w:r w:rsidR="00DA47CA" w:rsidRPr="00AF12F9">
        <w:rPr>
          <w:vertAlign w:val="subscript"/>
        </w:rPr>
        <w:t>2</w:t>
      </w:r>
      <w:r w:rsidR="00D3079B">
        <w:rPr>
          <w:vertAlign w:val="subscript"/>
        </w:rPr>
        <w:t xml:space="preserve"> </w:t>
      </w:r>
      <w:r w:rsidR="00DA47CA" w:rsidRPr="00AF12F9">
        <w:rPr>
          <w:vertAlign w:val="subscript"/>
        </w:rPr>
        <w:t>mass-specific</w:t>
      </w:r>
      <w:r w:rsidR="00DA47CA">
        <w:t xml:space="preserve">). </w:t>
      </w:r>
    </w:p>
    <w:p w14:paraId="3A6621EC" w14:textId="1AB67060" w:rsidR="00421885" w:rsidRPr="00266495" w:rsidRDefault="00B532EF" w:rsidP="006203F4">
      <w:pPr>
        <w:snapToGrid w:val="0"/>
        <w:spacing w:after="120"/>
        <w:ind w:firstLine="720"/>
      </w:pPr>
      <w:r>
        <w:rPr>
          <w:color w:val="000000" w:themeColor="text1"/>
        </w:rPr>
        <w:t>We f</w:t>
      </w:r>
      <w:r w:rsidR="00284B66">
        <w:rPr>
          <w:color w:val="000000" w:themeColor="text1"/>
        </w:rPr>
        <w:t xml:space="preserve">irst calculated </w:t>
      </w:r>
      <w:r w:rsidR="00171CAF">
        <w:t>VO</w:t>
      </w:r>
      <w:r w:rsidR="00171CAF" w:rsidRPr="00AF12F9">
        <w:rPr>
          <w:vertAlign w:val="subscript"/>
        </w:rPr>
        <w:t>2</w:t>
      </w:r>
      <w:r w:rsidR="00D3079B">
        <w:rPr>
          <w:vertAlign w:val="subscript"/>
        </w:rPr>
        <w:t xml:space="preserve"> </w:t>
      </w:r>
      <w:r w:rsidR="00171CAF" w:rsidRPr="00AF12F9">
        <w:rPr>
          <w:vertAlign w:val="subscript"/>
        </w:rPr>
        <w:t>fixed</w:t>
      </w:r>
      <w:r w:rsidR="00171CAF">
        <w:rPr>
          <w:vertAlign w:val="subscript"/>
        </w:rPr>
        <w:t xml:space="preserve"> </w:t>
      </w:r>
      <w:r w:rsidR="00284B66">
        <w:rPr>
          <w:bCs/>
        </w:rPr>
        <w:t xml:space="preserve">using a </w:t>
      </w:r>
      <w:r w:rsidR="005544A8">
        <w:rPr>
          <w:bCs/>
        </w:rPr>
        <w:t xml:space="preserve">maximum </w:t>
      </w:r>
      <w:r w:rsidR="00284B66">
        <w:rPr>
          <w:bCs/>
        </w:rPr>
        <w:t xml:space="preserve">fixed </w:t>
      </w:r>
      <w:r w:rsidR="000810E3">
        <w:rPr>
          <w:bCs/>
        </w:rPr>
        <w:t>tidal volume (</w:t>
      </w:r>
      <w:r w:rsidR="00284B66" w:rsidRPr="00084815">
        <w:rPr>
          <w:color w:val="000000" w:themeColor="text1"/>
        </w:rPr>
        <w:t>V</w:t>
      </w:r>
      <w:r w:rsidR="00284B66" w:rsidRPr="00084815">
        <w:rPr>
          <w:color w:val="000000" w:themeColor="text1"/>
          <w:vertAlign w:val="subscript"/>
        </w:rPr>
        <w:t>T</w:t>
      </w:r>
      <w:r w:rsidR="000810E3">
        <w:rPr>
          <w:color w:val="000000" w:themeColor="text1"/>
        </w:rPr>
        <w:t xml:space="preserve">) </w:t>
      </w:r>
      <w:r w:rsidR="00284B66" w:rsidRPr="00084815">
        <w:rPr>
          <w:color w:val="000000" w:themeColor="text1"/>
        </w:rPr>
        <w:t xml:space="preserve">per sex as assumed in other </w:t>
      </w:r>
      <w:r w:rsidR="00284B66">
        <w:rPr>
          <w:color w:val="000000" w:themeColor="text1"/>
        </w:rPr>
        <w:t xml:space="preserve">studies </w:t>
      </w:r>
      <w:r w:rsidR="00DB25F5">
        <w:rPr>
          <w:color w:val="000000" w:themeColor="text1"/>
        </w:rPr>
        <w:fldChar w:fldCharType="begin">
          <w:fldData xml:space="preserve">PEVuZE5vdGU+PENpdGU+PEF1dGhvcj5XaWxsaWFtczwvQXV0aG9yPjxZZWFyPjIwMDk8L1llYXI+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=
</w:fldData>
        </w:fldChar>
      </w:r>
      <w:r w:rsidR="00AC0424">
        <w:rPr>
          <w:color w:val="000000" w:themeColor="text1"/>
        </w:rPr>
        <w:instrText xml:space="preserve"> ADDIN EN.CITE </w:instrText>
      </w:r>
      <w:r w:rsidR="00AC0424">
        <w:rPr>
          <w:color w:val="000000" w:themeColor="text1"/>
        </w:rPr>
        <w:fldChar w:fldCharType="begin">
          <w:fldData xml:space="preserve">PEVuZE5vdGU+PENpdGU+PEF1dGhvcj5XaWxsaWFtczwvQXV0aG9yPjxZZWFyPjIwMDk8L1llYXI+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=
</w:fldData>
        </w:fldChar>
      </w:r>
      <w:r w:rsidR="00AC0424">
        <w:rPr>
          <w:color w:val="000000" w:themeColor="text1"/>
        </w:rPr>
        <w:instrText xml:space="preserve"> ADDIN EN.CITE.DATA </w:instrText>
      </w:r>
      <w:r w:rsidR="00AC0424">
        <w:rPr>
          <w:color w:val="000000" w:themeColor="text1"/>
        </w:rPr>
      </w:r>
      <w:r w:rsidR="00AC0424">
        <w:rPr>
          <w:color w:val="000000" w:themeColor="text1"/>
        </w:rPr>
        <w:fldChar w:fldCharType="end"/>
      </w:r>
      <w:r w:rsidR="00DB25F5">
        <w:rPr>
          <w:color w:val="000000" w:themeColor="text1"/>
        </w:rPr>
      </w:r>
      <w:r w:rsidR="00DB25F5">
        <w:rPr>
          <w:color w:val="000000" w:themeColor="text1"/>
        </w:rPr>
        <w:fldChar w:fldCharType="separate"/>
      </w:r>
      <w:r w:rsidR="00377557">
        <w:rPr>
          <w:noProof/>
          <w:color w:val="000000" w:themeColor="text1"/>
        </w:rPr>
        <w:t>(females = 149.0 L, males = 258.5 L, Williams and Noren, 2009, Noren, 2011, Roos et al., 2016, Kriete, 1995)</w:t>
      </w:r>
      <w:r w:rsidR="00DB25F5">
        <w:rPr>
          <w:color w:val="000000" w:themeColor="text1"/>
        </w:rPr>
        <w:fldChar w:fldCharType="end"/>
      </w:r>
      <w:r w:rsidR="00DB25F5">
        <w:rPr>
          <w:color w:val="000000" w:themeColor="text1"/>
        </w:rPr>
        <w:t>.</w:t>
      </w:r>
      <w:r w:rsidR="00284B66" w:rsidRPr="00284B66">
        <w:rPr>
          <w:color w:val="000000" w:themeColor="text1"/>
        </w:rPr>
        <w:t xml:space="preserve"> </w:t>
      </w:r>
      <w:r w:rsidR="00BC1116" w:rsidRPr="00084815">
        <w:rPr>
          <w:color w:val="000000" w:themeColor="text1"/>
        </w:rPr>
        <w:t xml:space="preserve">Rather than apply the same </w:t>
      </w:r>
      <w:r w:rsidR="00BC1116" w:rsidRPr="00084815">
        <w:rPr>
          <w:bCs/>
        </w:rPr>
        <w:t>mean oxygen extraction from inhaled air (E</w:t>
      </w:r>
      <w:r w:rsidR="00BC1116" w:rsidRPr="00084815">
        <w:rPr>
          <w:bCs/>
          <w:vertAlign w:val="subscript"/>
        </w:rPr>
        <w:t>O2</w:t>
      </w:r>
      <w:r w:rsidR="00BC1116" w:rsidRPr="00084815">
        <w:rPr>
          <w:bCs/>
        </w:rPr>
        <w:t>) to all behaviours, we used the E</w:t>
      </w:r>
      <w:r w:rsidR="00BC1116" w:rsidRPr="00084815">
        <w:rPr>
          <w:bCs/>
          <w:vertAlign w:val="subscript"/>
        </w:rPr>
        <w:t xml:space="preserve">O2 </w:t>
      </w:r>
      <w:r w:rsidR="00BC1116" w:rsidRPr="00084815">
        <w:rPr>
          <w:bCs/>
        </w:rPr>
        <w:t xml:space="preserve">values that best matched the behavioural state </w:t>
      </w:r>
      <w:r w:rsidR="00BC1116" w:rsidRPr="00084815">
        <w:rPr>
          <w:bCs/>
        </w:rPr>
        <w:lastRenderedPageBreak/>
        <w:t>definitions in our study.</w:t>
      </w:r>
      <w:r w:rsidR="00F252A7">
        <w:rPr>
          <w:bCs/>
        </w:rPr>
        <w:t xml:space="preserve"> </w:t>
      </w:r>
      <w:r>
        <w:rPr>
          <w:bCs/>
        </w:rPr>
        <w:t xml:space="preserve">As such, resting </w:t>
      </w:r>
      <w:r w:rsidR="00BC1116" w:rsidRPr="00084815">
        <w:rPr>
          <w:bCs/>
        </w:rPr>
        <w:t>E</w:t>
      </w:r>
      <w:r w:rsidR="00BC1116" w:rsidRPr="00084815">
        <w:rPr>
          <w:bCs/>
          <w:vertAlign w:val="subscript"/>
        </w:rPr>
        <w:t xml:space="preserve">O2 </w:t>
      </w:r>
      <w:r>
        <w:rPr>
          <w:bCs/>
        </w:rPr>
        <w:t>came</w:t>
      </w:r>
      <w:r w:rsidR="00BC1116" w:rsidRPr="00084815">
        <w:rPr>
          <w:bCs/>
        </w:rPr>
        <w:t xml:space="preserve"> from trained killer whales while </w:t>
      </w:r>
      <w:r>
        <w:rPr>
          <w:bCs/>
        </w:rPr>
        <w:t xml:space="preserve">they </w:t>
      </w:r>
      <w:r w:rsidR="00BC1116" w:rsidRPr="00084815">
        <w:rPr>
          <w:bCs/>
        </w:rPr>
        <w:t>rest</w:t>
      </w:r>
      <w:r>
        <w:rPr>
          <w:bCs/>
        </w:rPr>
        <w:t>ed</w:t>
      </w:r>
      <w:r w:rsidR="00BC1116" w:rsidRPr="00084815">
        <w:rPr>
          <w:bCs/>
        </w:rPr>
        <w:t xml:space="preserve"> </w:t>
      </w:r>
      <w:r w:rsidR="00F252A7">
        <w:rPr>
          <w:bCs/>
        </w:rPr>
        <w:fldChar w:fldCharType="begin"/>
      </w:r>
      <w:r w:rsidR="00F252A7">
        <w:rPr>
          <w:bCs/>
        </w:rPr>
        <w:instrText xml:space="preserve"> ADDIN EN.CITE &lt;EndNote&gt;&lt;Cite&gt;&lt;Author&gt;Kriete&lt;/Author&gt;&lt;Year&gt;1995&lt;/Year&gt;&lt;RecNum&gt;51&lt;/RecNum&gt;&lt;Prefix&gt;activity level 1`, females =  35.1%`, males = 38.4% in Table 9`, &lt;/Prefix&gt;&lt;DisplayText&gt;(activity level 1, females =  35.1%, males = 38.4% in Table 9, 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F252A7">
        <w:rPr>
          <w:bCs/>
        </w:rPr>
        <w:fldChar w:fldCharType="separate"/>
      </w:r>
      <w:r w:rsidR="00F252A7">
        <w:rPr>
          <w:bCs/>
          <w:noProof/>
        </w:rPr>
        <w:t>(activity level 1, females =  35.1%, males = 38.4% in Table 9, Kriete, 1995)</w:t>
      </w:r>
      <w:r w:rsidR="00F252A7">
        <w:rPr>
          <w:bCs/>
        </w:rPr>
        <w:fldChar w:fldCharType="end"/>
      </w:r>
      <w:r w:rsidR="00BC1116" w:rsidRPr="00DB25F5">
        <w:rPr>
          <w:bCs/>
        </w:rPr>
        <w:t>. In</w:t>
      </w:r>
      <w:r w:rsidR="00BC1116" w:rsidRPr="00084815">
        <w:rPr>
          <w:bCs/>
        </w:rPr>
        <w:t xml:space="preserve"> contrast, foraging and travelling E</w:t>
      </w:r>
      <w:r w:rsidR="00BC1116" w:rsidRPr="00084815">
        <w:rPr>
          <w:bCs/>
          <w:vertAlign w:val="subscript"/>
        </w:rPr>
        <w:t>O2</w:t>
      </w:r>
      <w:r w:rsidR="00BC1116" w:rsidRPr="00084815">
        <w:rPr>
          <w:bCs/>
        </w:rPr>
        <w:t xml:space="preserve"> </w:t>
      </w:r>
      <w:r>
        <w:rPr>
          <w:bCs/>
        </w:rPr>
        <w:t>were</w:t>
      </w:r>
      <w:r w:rsidRPr="00084815">
        <w:rPr>
          <w:bCs/>
        </w:rPr>
        <w:t xml:space="preserve"> </w:t>
      </w:r>
      <w:r w:rsidR="00BC1116" w:rsidRPr="00084815">
        <w:rPr>
          <w:bCs/>
        </w:rPr>
        <w:t xml:space="preserve">estimated from trained animals </w:t>
      </w:r>
      <w:r>
        <w:rPr>
          <w:bCs/>
        </w:rPr>
        <w:t>undertaking</w:t>
      </w:r>
      <w:r w:rsidRPr="00084815">
        <w:rPr>
          <w:bCs/>
        </w:rPr>
        <w:t xml:space="preserve"> </w:t>
      </w:r>
      <w:r w:rsidR="00BC1116" w:rsidRPr="00084815">
        <w:rPr>
          <w:bCs/>
        </w:rPr>
        <w:t xml:space="preserve">light to moderate swimming and shallow diving </w:t>
      </w:r>
      <w:r w:rsidR="00BC1116" w:rsidRPr="00FE67D2">
        <w:rPr>
          <w:bCs/>
        </w:rPr>
        <w:t xml:space="preserve">activities </w:t>
      </w:r>
      <w:r w:rsidR="00DD3EB3" w:rsidRPr="00FE67D2">
        <w:rPr>
          <w:bCs/>
        </w:rPr>
        <w:fldChar w:fldCharType="begin"/>
      </w:r>
      <w:r w:rsidR="00377557">
        <w:rPr>
          <w:bCs/>
        </w:rPr>
        <w:instrText xml:space="preserve"> ADDIN EN.CITE &lt;EndNote&gt;&lt;Cite&gt;&lt;Author&gt;Kriete&lt;/Author&gt;&lt;Year&gt;1995&lt;/Year&gt;&lt;RecNum&gt;51&lt;/RecNum&gt;&lt;Prefix&gt;activity level 2`, females = 40.0%`, males = 43.3% in &lt;/Prefix&gt;&lt;DisplayText&gt;(activity level 2, females = 40.0%, males = 43.3% in 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DD3EB3" w:rsidRPr="00FE67D2">
        <w:rPr>
          <w:bCs/>
        </w:rPr>
        <w:fldChar w:fldCharType="separate"/>
      </w:r>
      <w:r w:rsidR="00377557">
        <w:rPr>
          <w:bCs/>
          <w:noProof/>
        </w:rPr>
        <w:t>(activity level 2, females = 40.0%, males = 43.3% in Kriete, 1995)</w:t>
      </w:r>
      <w:r w:rsidR="00DD3EB3" w:rsidRPr="00FE67D2">
        <w:rPr>
          <w:bCs/>
        </w:rPr>
        <w:fldChar w:fldCharType="end"/>
      </w:r>
      <w:r w:rsidR="00BC1116" w:rsidRPr="00FE67D2">
        <w:rPr>
          <w:bCs/>
        </w:rPr>
        <w:t>.</w:t>
      </w:r>
      <w:r w:rsidR="00BC1116" w:rsidRPr="00084815">
        <w:rPr>
          <w:bCs/>
        </w:rPr>
        <w:t xml:space="preserve"> </w:t>
      </w:r>
      <w:r w:rsidR="000810E3" w:rsidRPr="00E66294">
        <w:t>For male</w:t>
      </w:r>
      <w:r w:rsidR="000810E3">
        <w:t>s only</w:t>
      </w:r>
      <w:r w:rsidR="000810E3" w:rsidRPr="00E66294">
        <w:t>, E</w:t>
      </w:r>
      <w:r w:rsidR="000810E3" w:rsidRPr="00E66294">
        <w:rPr>
          <w:vertAlign w:val="subscript"/>
        </w:rPr>
        <w:t>O2</w:t>
      </w:r>
      <w:r w:rsidR="000810E3" w:rsidRPr="00E66294">
        <w:t xml:space="preserve"> for activity level 2 was averaged from activity levels 1 and 3</w:t>
      </w:r>
      <w:r w:rsidR="000810E3">
        <w:t xml:space="preserve"> values for both whales </w:t>
      </w:r>
      <w:r w:rsidR="000810E3" w:rsidRPr="00E66294">
        <w:t>because it was not directly measured</w:t>
      </w:r>
      <w:r w:rsidR="00B749CC">
        <w:t xml:space="preserve"> to yield a single mean </w:t>
      </w:r>
      <w:r w:rsidR="00B749CC" w:rsidRPr="00E66294">
        <w:t>E</w:t>
      </w:r>
      <w:r w:rsidR="00B749CC" w:rsidRPr="00E66294">
        <w:rPr>
          <w:vertAlign w:val="subscript"/>
        </w:rPr>
        <w:t>O2</w:t>
      </w:r>
      <w:r w:rsidR="00B749CC">
        <w:rPr>
          <w:vertAlign w:val="subscript"/>
        </w:rPr>
        <w:t xml:space="preserve"> </w:t>
      </w:r>
      <w:r w:rsidR="00B749CC">
        <w:t xml:space="preserve">for all males in activity level 2 </w:t>
      </w:r>
      <w:r w:rsidR="00F252A7">
        <w:fldChar w:fldCharType="begin"/>
      </w:r>
      <w:r w:rsidR="00F252A7">
        <w:instrText xml:space="preserve"> ADDIN EN.CITE &lt;EndNote&gt;&lt;Cite&gt;&lt;Author&gt;Kriete&lt;/Author&gt;&lt;Year&gt;1995&lt;/Year&gt;&lt;RecNum&gt;51&lt;/RecNum&gt;&lt;Prefix&gt;43.7%`, Hyak = 41.15`, Finna = 46.3 in Table 6`, &lt;/Prefix&gt;&lt;DisplayText&gt;(43.7%, Hyak = 41.15, Finna = 46.3 in Table 6, 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F252A7">
        <w:fldChar w:fldCharType="separate"/>
      </w:r>
      <w:r w:rsidR="00F252A7">
        <w:rPr>
          <w:noProof/>
        </w:rPr>
        <w:t>(43.7%, Hyak = 41.15, Finna = 46.3 in Table 6, Kriete, 1995)</w:t>
      </w:r>
      <w:r w:rsidR="00F252A7">
        <w:fldChar w:fldCharType="end"/>
      </w:r>
      <w:r w:rsidR="00E471BB">
        <w:t xml:space="preserve">. </w:t>
      </w:r>
      <w:r w:rsidR="00BC1116" w:rsidRPr="00084815">
        <w:rPr>
          <w:bCs/>
        </w:rPr>
        <w:t>This resulted in fixed T</w:t>
      </w:r>
      <w:r w:rsidR="00BC1116" w:rsidRPr="00084815">
        <w:rPr>
          <w:bCs/>
          <w:vertAlign w:val="subscript"/>
        </w:rPr>
        <w:t xml:space="preserve">O2 </w:t>
      </w:r>
      <w:r w:rsidR="00BC1116" w:rsidRPr="00084815">
        <w:rPr>
          <w:bCs/>
        </w:rPr>
        <w:t>per respiration per sex per behavior</w:t>
      </w:r>
      <w:r w:rsidR="00171CAF">
        <w:rPr>
          <w:bCs/>
        </w:rPr>
        <w:t xml:space="preserve"> for </w:t>
      </w:r>
      <w:r w:rsidR="00171CAF">
        <w:t>VO</w:t>
      </w:r>
      <w:r w:rsidR="00171CAF" w:rsidRPr="00AF12F9">
        <w:rPr>
          <w:vertAlign w:val="subscript"/>
        </w:rPr>
        <w:t>2</w:t>
      </w:r>
      <w:r w:rsidR="00171CAF">
        <w:rPr>
          <w:vertAlign w:val="subscript"/>
        </w:rPr>
        <w:t xml:space="preserve"> </w:t>
      </w:r>
      <w:r w:rsidR="00171CAF" w:rsidRPr="00AF12F9">
        <w:rPr>
          <w:vertAlign w:val="subscript"/>
        </w:rPr>
        <w:t>fixed</w:t>
      </w:r>
      <w:r w:rsidR="00171CAF" w:rsidRPr="00171CAF">
        <w:t>.</w:t>
      </w:r>
      <w:r w:rsidR="005544A8">
        <w:t xml:space="preserve"> </w:t>
      </w:r>
    </w:p>
    <w:p w14:paraId="7B302835" w14:textId="11B597DA" w:rsidR="00E471BB" w:rsidRPr="00806B1D" w:rsidRDefault="00B532EF" w:rsidP="006203F4">
      <w:pPr>
        <w:snapToGrid w:val="0"/>
        <w:spacing w:after="120"/>
        <w:ind w:firstLine="720"/>
      </w:pPr>
      <w:r>
        <w:t>To calculate VO</w:t>
      </w:r>
      <w:r w:rsidRPr="00D04132">
        <w:rPr>
          <w:vertAlign w:val="subscript"/>
        </w:rPr>
        <w:t>2</w:t>
      </w:r>
      <w:r>
        <w:t xml:space="preserve"> </w:t>
      </w:r>
      <w:r w:rsidR="00552463">
        <w:t>from V</w:t>
      </w:r>
      <w:r w:rsidR="00552463" w:rsidRPr="005F0221">
        <w:rPr>
          <w:vertAlign w:val="subscript"/>
        </w:rPr>
        <w:t>T</w:t>
      </w:r>
      <w:r w:rsidR="00552463">
        <w:t xml:space="preserve"> </w:t>
      </w:r>
      <w:r>
        <w:t>based on mass-specific tidal volume (</w:t>
      </w:r>
      <w:r w:rsidR="005F0221">
        <w:t>VO</w:t>
      </w:r>
      <w:r w:rsidR="005F0221" w:rsidRPr="00AF12F9">
        <w:rPr>
          <w:vertAlign w:val="subscript"/>
        </w:rPr>
        <w:t>2</w:t>
      </w:r>
      <w:r w:rsidR="00D3079B">
        <w:rPr>
          <w:vertAlign w:val="subscript"/>
        </w:rPr>
        <w:t xml:space="preserve"> </w:t>
      </w:r>
      <w:r w:rsidR="005F0221" w:rsidRPr="00AF12F9">
        <w:rPr>
          <w:vertAlign w:val="subscript"/>
        </w:rPr>
        <w:t>mass-specific</w:t>
      </w:r>
      <w:r>
        <w:t>)</w:t>
      </w:r>
      <w:r w:rsidR="00552463">
        <w:t xml:space="preserve">, we used </w:t>
      </w:r>
      <w:r w:rsidR="005F0221">
        <w:t>predicted body mass per animal per sex per behaviour</w:t>
      </w:r>
      <w:r w:rsidR="00552463">
        <w:t xml:space="preserve"> (see Supporting Information S2)</w:t>
      </w:r>
      <w:r w:rsidR="005F0221">
        <w:t xml:space="preserve">. </w:t>
      </w:r>
      <w:r w:rsidR="00552463">
        <w:t>In brief</w:t>
      </w:r>
      <w:r w:rsidR="00DA47CA">
        <w:t xml:space="preserve">, </w:t>
      </w:r>
      <w:r w:rsidR="00552463">
        <w:t xml:space="preserve">we predicted </w:t>
      </w:r>
      <w:r w:rsidR="00DA47CA">
        <w:t>body length from age</w:t>
      </w:r>
      <w:r w:rsidR="00552463">
        <w:t>s</w:t>
      </w:r>
      <w:r w:rsidR="00DA47CA">
        <w:t xml:space="preserve"> of animals </w:t>
      </w:r>
      <w:r w:rsidR="00552463">
        <w:t xml:space="preserve">alive </w:t>
      </w:r>
      <w:r w:rsidR="00DA47CA">
        <w:t xml:space="preserve">in 2020 using a </w:t>
      </w:r>
      <w:proofErr w:type="spellStart"/>
      <w:r w:rsidR="00DA47CA">
        <w:t>Gompertz</w:t>
      </w:r>
      <w:proofErr w:type="spellEnd"/>
      <w:r w:rsidR="00DA47CA">
        <w:t xml:space="preserve"> growth model per sex </w:t>
      </w:r>
      <w:r w:rsidR="00DB25F5">
        <w:fldChar w:fldCharType="begin"/>
      </w:r>
      <w:r w:rsidR="00DB25F5">
        <w:instrText xml:space="preserve"> ADDIN EN.CITE &lt;EndNote&gt;&lt;Cite&gt;&lt;Author&gt;Fearnbach&lt;/Author&gt;&lt;Year&gt;2011&lt;/Year&gt;&lt;RecNum&gt;52&lt;/RecNum&gt;&lt;DisplayText&gt;(Fearnbach et al., 2011)&lt;/DisplayText&gt;&lt;record&gt;&lt;rec-number&gt;52&lt;/rec-number&gt;&lt;foreign-keys&gt;&lt;key app="EN" db-id="v2wzxz507eexr4e2wf7v0ez1e9z95w0x9ded" timestamp="1681923731"&gt;52&lt;/key&gt;&lt;/foreign-keys&gt;&lt;ref-type name="Journal Article"&gt;17&lt;/ref-type&gt;&lt;contributors&gt;&lt;authors&gt;&lt;author&gt;Fearnbach, Holly&lt;/author&gt;&lt;author&gt;Durban, John W&lt;/author&gt;&lt;author&gt;Ellifrit, Dave K&lt;/author&gt;&lt;author&gt;Balcomb III, Ken C&lt;/author&gt;&lt;/authors&gt;&lt;/contributors&gt;&lt;titles&gt;&lt;title&gt;Size and long-term growth trends of endangered fish-eating killer whales&lt;/title&gt;&lt;secondary-title&gt;Endangered Species Research&lt;/secondary-title&gt;&lt;/titles&gt;&lt;periodical&gt;&lt;full-title&gt;Endangered Species Research&lt;/full-title&gt;&lt;/periodical&gt;&lt;pages&gt;173-180&lt;/pages&gt;&lt;volume&gt;13&lt;/volume&gt;&lt;number&gt;3&lt;/number&gt;&lt;dates&gt;&lt;year&gt;2011&lt;/year&gt;&lt;/dates&gt;&lt;isbn&gt;1863-5407&lt;/isbn&gt;&lt;urls&gt;&lt;/urls&gt;&lt;electronic-resource-num&gt;10.3354/esr00330&lt;/electronic-resource-num&gt;&lt;/record&gt;&lt;/Cite&gt;&lt;/EndNote&gt;</w:instrText>
      </w:r>
      <w:r w:rsidR="00DB25F5">
        <w:fldChar w:fldCharType="separate"/>
      </w:r>
      <w:r w:rsidR="00DB25F5">
        <w:rPr>
          <w:noProof/>
        </w:rPr>
        <w:t>(Fearnbach et al., 2011)</w:t>
      </w:r>
      <w:r w:rsidR="00DB25F5">
        <w:fldChar w:fldCharType="end"/>
      </w:r>
      <w:r w:rsidR="00DB25F5">
        <w:t>.</w:t>
      </w:r>
      <w:r w:rsidR="00DA47CA">
        <w:t xml:space="preserve"> </w:t>
      </w:r>
      <w:r w:rsidR="00552463">
        <w:t>We then estimated b</w:t>
      </w:r>
      <w:r w:rsidR="00DA47CA">
        <w:t xml:space="preserve">ody mass (kg) </w:t>
      </w:r>
      <w:r w:rsidR="00552463">
        <w:t>as a function of</w:t>
      </w:r>
      <w:r w:rsidR="00DA47CA">
        <w:t xml:space="preserve"> body length</w:t>
      </w:r>
      <w:r w:rsidR="005F0221">
        <w:t xml:space="preserve"> (cm)</w:t>
      </w:r>
      <w:r w:rsidR="00DA47CA">
        <w:t xml:space="preserve"> for each individual whale</w:t>
      </w:r>
      <w:r w:rsidR="00E471BB">
        <w:t xml:space="preserve"> </w:t>
      </w:r>
      <w:r w:rsidR="00E471BB">
        <w:fldChar w:fldCharType="begin"/>
      </w:r>
      <w:r w:rsidR="00E471BB">
        <w:instrText xml:space="preserve"> ADDIN EN.CITE &lt;EndNote&gt;&lt;Cite&gt;&lt;Author&gt;Bigg&lt;/Author&gt;&lt;Year&gt;1975&lt;/Year&gt;&lt;RecNum&gt;90&lt;/RecNum&gt;&lt;DisplayText&gt;(Bigg and Wolman, 1975)&lt;/DisplayText&gt;&lt;record&gt;&lt;rec-number&gt;90&lt;/rec-number&gt;&lt;foreign-keys&gt;&lt;key app="EN" db-id="v2wzxz507eexr4e2wf7v0ez1e9z95w0x9ded" timestamp="1684953566"&gt;90&lt;/key&gt;&lt;/foreign-keys&gt;&lt;ref-type name="Journal Article"&gt;17&lt;/ref-type&gt;&lt;contributors&gt;&lt;authors&gt;&lt;author&gt;Bigg, Michael A&lt;/author&gt;&lt;author&gt;Wolman, Allen A&lt;/author&gt;&lt;/authors&gt;&lt;/contributors&gt;&lt;titles&gt;&lt;title&gt;&lt;style face="normal" font="default" size="100%"&gt;Live-capture killer whale (&lt;/style&gt;&lt;style face="italic" font="default" size="100%"&gt;Orcinus orca&lt;/style&gt;&lt;style face="normal" font="default" size="100%"&gt;) fishery, British Columbia and Washington, 1962–73&lt;/style&gt;&lt;/title&gt;&lt;secondary-title&gt;Journal of the Fisheries Board of Canada&lt;/secondary-title&gt;&lt;/titles&gt;&lt;periodical&gt;&lt;full-title&gt;Journal of the Fisheries Board of Canada&lt;/full-title&gt;&lt;/periodical&gt;&lt;pages&gt;1213-1221&lt;/pages&gt;&lt;volume&gt;32&lt;/volume&gt;&lt;number&gt;7&lt;/number&gt;&lt;dates&gt;&lt;year&gt;1975&lt;/year&gt;&lt;/dates&gt;&lt;isbn&gt;0706-652X&lt;/isbn&gt;&lt;urls&gt;&lt;/urls&gt;&lt;electronic-resource-num&gt;10.1139/f75-140&lt;/electronic-resource-num&gt;&lt;/record&gt;&lt;/Cite&gt;&lt;/EndNote&gt;</w:instrText>
      </w:r>
      <w:r w:rsidR="00E471BB">
        <w:fldChar w:fldCharType="separate"/>
      </w:r>
      <w:r w:rsidR="00E471BB">
        <w:rPr>
          <w:noProof/>
        </w:rPr>
        <w:t>(Bigg and Wolman, 1975)</w:t>
      </w:r>
      <w:r w:rsidR="00E471BB">
        <w:fldChar w:fldCharType="end"/>
      </w:r>
      <w:r w:rsidR="00552463">
        <w:t>—and matched the 11 tagged w</w:t>
      </w:r>
      <w:r w:rsidR="00DA47CA">
        <w:t xml:space="preserve">hales in </w:t>
      </w:r>
      <w:r w:rsidR="00552463">
        <w:t>our</w:t>
      </w:r>
      <w:r w:rsidR="00DA47CA">
        <w:t xml:space="preserve"> study to </w:t>
      </w:r>
      <w:r w:rsidR="00DA47CA" w:rsidRPr="00857E0C">
        <w:t>whales</w:t>
      </w:r>
      <w:r w:rsidR="00DA47CA">
        <w:t xml:space="preserve"> in </w:t>
      </w:r>
      <w:proofErr w:type="spellStart"/>
      <w:r w:rsidR="00DA47CA">
        <w:t>Kriete</w:t>
      </w:r>
      <w:proofErr w:type="spellEnd"/>
      <w:r w:rsidR="00DA47CA">
        <w:t xml:space="preserve"> </w:t>
      </w:r>
      <w:r w:rsidR="005F171C" w:rsidRPr="00E471BB">
        <w:fldChar w:fldCharType="begin"/>
      </w:r>
      <w:r w:rsidR="00E471BB">
        <w:instrText xml:space="preserve"> ADDIN EN.CITE &lt;EndNote&gt;&lt;Cite ExcludeAuth="1"&gt;&lt;Author&gt;Kriete&lt;/Author&gt;&lt;Year&gt;1995&lt;/Year&gt;&lt;RecNum&gt;51&lt;/RecNum&gt;&lt;Prefix&gt;Table 16&lt;/Prefix&gt;&lt;DisplayText&gt;(Table 16,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5F171C" w:rsidRPr="00E471BB">
        <w:fldChar w:fldCharType="separate"/>
      </w:r>
      <w:r w:rsidR="00E471BB">
        <w:rPr>
          <w:noProof/>
        </w:rPr>
        <w:t>(Table 16, 1995)</w:t>
      </w:r>
      <w:r w:rsidR="005F171C" w:rsidRPr="00E471BB">
        <w:fldChar w:fldCharType="end"/>
      </w:r>
      <w:r w:rsidR="00DA47CA" w:rsidRPr="00857E0C">
        <w:t xml:space="preserve"> that had similar body masses per sex</w:t>
      </w:r>
      <w:r w:rsidR="00DA47CA">
        <w:t xml:space="preserve"> to yield predicted mass-specific V</w:t>
      </w:r>
      <w:r w:rsidR="00DA47CA" w:rsidRPr="00AF12F9">
        <w:rPr>
          <w:vertAlign w:val="subscript"/>
        </w:rPr>
        <w:t>T</w:t>
      </w:r>
      <w:r w:rsidR="00DA47CA">
        <w:t xml:space="preserve"> per </w:t>
      </w:r>
      <w:r w:rsidR="00DA47CA" w:rsidRPr="005F171C">
        <w:t xml:space="preserve">whale </w:t>
      </w:r>
      <w:r w:rsidR="005F171C" w:rsidRPr="00E471BB">
        <w:fldChar w:fldCharType="begin"/>
      </w:r>
      <w:r w:rsidR="00E471BB">
        <w:instrText xml:space="preserve"> ADDIN EN.CITE &lt;EndNote&gt;&lt;Cite ExcludeAuth="1"&gt;&lt;Author&gt;Kriete&lt;/Author&gt;&lt;Year&gt;1995&lt;/Year&gt;&lt;RecNum&gt;51&lt;/RecNum&gt;&lt;Prefix&gt;Table 1&lt;/Prefix&gt;&lt;DisplayText&gt;(Table 1,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5F171C" w:rsidRPr="00E471BB">
        <w:fldChar w:fldCharType="separate"/>
      </w:r>
      <w:r w:rsidR="00E471BB">
        <w:rPr>
          <w:noProof/>
        </w:rPr>
        <w:t>(Table 1, 1995)</w:t>
      </w:r>
      <w:r w:rsidR="005F171C" w:rsidRPr="00E471BB">
        <w:fldChar w:fldCharType="end"/>
      </w:r>
      <w:r w:rsidR="00DA47CA" w:rsidRPr="00E471BB">
        <w:t>.</w:t>
      </w:r>
      <w:r w:rsidR="00DA47CA" w:rsidRPr="00857E0C">
        <w:t xml:space="preserve"> </w:t>
      </w:r>
    </w:p>
    <w:p w14:paraId="0183726B" w14:textId="08CC7764" w:rsidR="002C7F38" w:rsidRPr="002C7F38" w:rsidRDefault="002C7F38" w:rsidP="006203F4">
      <w:pPr>
        <w:snapToGrid w:val="0"/>
        <w:spacing w:after="120"/>
        <w:ind w:firstLine="720"/>
      </w:pPr>
      <w:r w:rsidRPr="00604AA2">
        <w:t>The calculations for VO</w:t>
      </w:r>
      <w:r w:rsidRPr="00604AA2">
        <w:rPr>
          <w:vertAlign w:val="subscript"/>
        </w:rPr>
        <w:t>2 mass-specific</w:t>
      </w:r>
      <w:r w:rsidRPr="00604AA2">
        <w:t xml:space="preserve"> were the same as for VO</w:t>
      </w:r>
      <w:r w:rsidRPr="00604AA2">
        <w:rPr>
          <w:vertAlign w:val="subscript"/>
        </w:rPr>
        <w:t xml:space="preserve">2 fixed </w:t>
      </w:r>
      <w:r>
        <w:t xml:space="preserve">except </w:t>
      </w:r>
      <w:r w:rsidR="00552463">
        <w:t xml:space="preserve">that we calculated a mass-specific </w:t>
      </w:r>
      <w:r w:rsidRPr="00604AA2">
        <w:t>tidal volume for VO</w:t>
      </w:r>
      <w:r w:rsidRPr="00604AA2">
        <w:rPr>
          <w:vertAlign w:val="subscript"/>
        </w:rPr>
        <w:t>2 mass-specific</w:t>
      </w:r>
      <w:r w:rsidRPr="00604AA2">
        <w:t xml:space="preserve"> </w:t>
      </w:r>
      <w:r w:rsidR="000D2B06">
        <w:t>for each</w:t>
      </w:r>
      <w:r w:rsidRPr="00604AA2">
        <w:t xml:space="preserve"> animal per activity level 1 or </w:t>
      </w:r>
      <w:r>
        <w:t xml:space="preserve">activity level </w:t>
      </w:r>
      <w:r w:rsidRPr="00604AA2">
        <w:t xml:space="preserve">2 </w:t>
      </w:r>
      <w:r w:rsidR="00F252A7">
        <w:fldChar w:fldCharType="begin"/>
      </w:r>
      <w:r w:rsidR="00F252A7">
        <w:instrText xml:space="preserve"> ADDIN EN.CITE &lt;EndNote&gt;&lt;Cite&gt;&lt;Author&gt;Kriete&lt;/Author&gt;&lt;Year&gt;1995&lt;/Year&gt;&lt;RecNum&gt;51&lt;/RecNum&gt;&lt;Prefix&gt;Table 1`, Table 16`, &lt;/Prefix&gt;&lt;DisplayText&gt;(Table 1, Table 16, 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F252A7">
        <w:fldChar w:fldCharType="separate"/>
      </w:r>
      <w:r w:rsidR="00F252A7">
        <w:rPr>
          <w:noProof/>
        </w:rPr>
        <w:t>(Table 1, Table 16, Kriete, 1995)</w:t>
      </w:r>
      <w:r w:rsidR="00F252A7">
        <w:fldChar w:fldCharType="end"/>
      </w:r>
      <w:r w:rsidR="00F252A7">
        <w:t xml:space="preserve">. </w:t>
      </w:r>
      <w:r w:rsidRPr="00604AA2">
        <w:t>A mass-specific V</w:t>
      </w:r>
      <w:r w:rsidRPr="00604AA2">
        <w:rPr>
          <w:vertAlign w:val="subscript"/>
        </w:rPr>
        <w:t>T</w:t>
      </w:r>
      <w:r w:rsidRPr="00604AA2">
        <w:t xml:space="preserve"> </w:t>
      </w:r>
      <w:r w:rsidR="000D2B06">
        <w:t>also yielded</w:t>
      </w:r>
      <w:r w:rsidRPr="00604AA2">
        <w:t xml:space="preserve"> mass-specific E</w:t>
      </w:r>
      <w:r w:rsidRPr="00604AA2">
        <w:rPr>
          <w:vertAlign w:val="subscript"/>
        </w:rPr>
        <w:t>O2</w:t>
      </w:r>
      <w:r w:rsidRPr="00604AA2">
        <w:t xml:space="preserve"> and T</w:t>
      </w:r>
      <w:r w:rsidRPr="00604AA2">
        <w:rPr>
          <w:vertAlign w:val="subscript"/>
        </w:rPr>
        <w:t>O2</w:t>
      </w:r>
      <w:r w:rsidRPr="00604AA2">
        <w:t xml:space="preserve"> estimates as well. </w:t>
      </w:r>
      <w:r>
        <w:t xml:space="preserve">This table also only includes tracks that were </w:t>
      </w:r>
      <w:r w:rsidRPr="00DF4395">
        <w:rPr>
          <w:bCs/>
          <w:iCs/>
        </w:rPr>
        <w:t>≥ 10 min cumulative duration</w:t>
      </w:r>
      <w:r>
        <w:rPr>
          <w:bCs/>
          <w:iCs/>
        </w:rPr>
        <w:t>.</w:t>
      </w:r>
      <w:r>
        <w:t xml:space="preserve"> </w:t>
      </w:r>
      <w:r>
        <w:rPr>
          <w:bCs/>
        </w:rPr>
        <w:t xml:space="preserve">Animals </w:t>
      </w:r>
      <w:r w:rsidRPr="00696700">
        <w:rPr>
          <w:bCs/>
        </w:rPr>
        <w:t>A113</w:t>
      </w:r>
      <w:r>
        <w:rPr>
          <w:bCs/>
        </w:rPr>
        <w:t>, I129,</w:t>
      </w:r>
      <w:r w:rsidR="00377557">
        <w:rPr>
          <w:bCs/>
        </w:rPr>
        <w:t xml:space="preserve"> </w:t>
      </w:r>
      <w:r w:rsidRPr="00696700">
        <w:rPr>
          <w:bCs/>
        </w:rPr>
        <w:t>I145</w:t>
      </w:r>
      <w:r w:rsidR="00DC55A7">
        <w:rPr>
          <w:bCs/>
        </w:rPr>
        <w:t>,</w:t>
      </w:r>
      <w:r w:rsidRPr="00696700">
        <w:rPr>
          <w:bCs/>
        </w:rPr>
        <w:t xml:space="preserve"> </w:t>
      </w:r>
      <w:r>
        <w:rPr>
          <w:bCs/>
        </w:rPr>
        <w:t xml:space="preserve">I107, and D21 </w:t>
      </w:r>
      <w:r w:rsidRPr="00696700">
        <w:rPr>
          <w:bCs/>
        </w:rPr>
        <w:t>were excluded</w:t>
      </w:r>
      <w:r>
        <w:rPr>
          <w:bCs/>
        </w:rPr>
        <w:t xml:space="preserve"> from </w:t>
      </w:r>
      <w:r w:rsidRPr="003B718B">
        <w:rPr>
          <w:bCs/>
        </w:rPr>
        <w:t>VO</w:t>
      </w:r>
      <w:r w:rsidRPr="003B718B">
        <w:rPr>
          <w:bCs/>
          <w:vertAlign w:val="subscript"/>
        </w:rPr>
        <w:t>2</w:t>
      </w:r>
      <w:r>
        <w:rPr>
          <w:bCs/>
          <w:vertAlign w:val="subscript"/>
        </w:rPr>
        <w:t xml:space="preserve"> mass-specific</w:t>
      </w:r>
      <w:r>
        <w:rPr>
          <w:bCs/>
        </w:rPr>
        <w:t xml:space="preserve"> calculations because their predicted body masses were not within 15% of the sex-specific predicted body masses and V</w:t>
      </w:r>
      <w:r w:rsidRPr="00E13574">
        <w:rPr>
          <w:bCs/>
          <w:vertAlign w:val="subscript"/>
        </w:rPr>
        <w:t>T</w:t>
      </w:r>
      <w:r>
        <w:rPr>
          <w:bCs/>
        </w:rPr>
        <w:t xml:space="preserve"> of the killer whales in </w:t>
      </w:r>
      <w:r>
        <w:rPr>
          <w:bCs/>
        </w:rPr>
        <w:fldChar w:fldCharType="begin"/>
      </w:r>
      <w:r>
        <w:rPr>
          <w:bCs/>
        </w:rPr>
        <w:instrText xml:space="preserve"> ADDIN EN.CITE &lt;EndNote&gt;&lt;Cite AuthorYear="1"&gt;&lt;Author&gt;Kriete&lt;/Author&gt;&lt;Year&gt;1995&lt;/Year&gt;&lt;RecNum&gt;51&lt;/RecNum&gt;&lt;DisplayText&gt;Kriete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Pr>
          <w:bCs/>
        </w:rPr>
        <w:fldChar w:fldCharType="separate"/>
      </w:r>
      <w:r>
        <w:rPr>
          <w:bCs/>
          <w:noProof/>
        </w:rPr>
        <w:t>Kriete (1995)</w:t>
      </w:r>
      <w:r>
        <w:rPr>
          <w:bCs/>
        </w:rPr>
        <w:fldChar w:fldCharType="end"/>
      </w:r>
      <w:r>
        <w:rPr>
          <w:bCs/>
        </w:rPr>
        <w:t xml:space="preserve">. </w:t>
      </w:r>
      <w:r w:rsidRPr="00DF4395">
        <w:t>See Table S</w:t>
      </w:r>
      <w:r>
        <w:t>2</w:t>
      </w:r>
      <w:r w:rsidRPr="00DF4395">
        <w:t xml:space="preserve"> for details on calculations as well as predicted body length (cm), predicted body mass (kg), and mass-specific tidal volume (V</w:t>
      </w:r>
      <w:r w:rsidRPr="00DF4395">
        <w:rPr>
          <w:vertAlign w:val="subscript"/>
        </w:rPr>
        <w:t>T</w:t>
      </w:r>
      <w:r w:rsidRPr="00DF4395">
        <w:t xml:space="preserve">) per whale used to calculate </w:t>
      </w:r>
      <w:r w:rsidRPr="00DF4395">
        <w:rPr>
          <w:bCs/>
        </w:rPr>
        <w:t>VO</w:t>
      </w:r>
      <w:r w:rsidRPr="00DF4395">
        <w:rPr>
          <w:bCs/>
          <w:vertAlign w:val="subscript"/>
        </w:rPr>
        <w:t>2 mass-specific</w:t>
      </w:r>
      <w:r w:rsidR="00E471BB">
        <w:rPr>
          <w:bCs/>
        </w:rPr>
        <w:t>.</w:t>
      </w:r>
    </w:p>
    <w:p w14:paraId="2AC91B69" w14:textId="77777777" w:rsidR="007877A1" w:rsidRPr="004C14D4" w:rsidRDefault="007877A1" w:rsidP="006203F4">
      <w:pPr>
        <w:snapToGrid w:val="0"/>
        <w:spacing w:after="120"/>
        <w:rPr>
          <w:rFonts w:asciiTheme="majorBidi" w:hAnsiTheme="majorBidi" w:cstheme="majorBidi"/>
          <w:b/>
          <w:bCs/>
          <w:sz w:val="36"/>
          <w:szCs w:val="36"/>
        </w:rPr>
      </w:pPr>
      <w:r w:rsidRPr="004C14D4">
        <w:rPr>
          <w:rFonts w:asciiTheme="majorBidi" w:hAnsiTheme="majorBidi" w:cstheme="majorBidi"/>
          <w:b/>
          <w:bCs/>
          <w:sz w:val="36"/>
          <w:szCs w:val="36"/>
        </w:rPr>
        <w:t>Results</w:t>
      </w:r>
    </w:p>
    <w:p w14:paraId="002D48E4" w14:textId="634D53D0" w:rsidR="007877A1" w:rsidRPr="00FA0B0D" w:rsidRDefault="007877A1" w:rsidP="006203F4">
      <w:pPr>
        <w:snapToGrid w:val="0"/>
        <w:spacing w:after="120"/>
        <w:rPr>
          <w:b/>
          <w:bCs/>
          <w:sz w:val="32"/>
          <w:szCs w:val="32"/>
        </w:rPr>
      </w:pPr>
      <w:r w:rsidRPr="00084815">
        <w:rPr>
          <w:b/>
          <w:bCs/>
          <w:sz w:val="32"/>
          <w:szCs w:val="32"/>
        </w:rPr>
        <w:t>Summary of data collected</w:t>
      </w:r>
      <w:r w:rsidR="00093C27">
        <w:rPr>
          <w:b/>
          <w:bCs/>
          <w:sz w:val="32"/>
          <w:szCs w:val="32"/>
        </w:rPr>
        <w:t xml:space="preserve"> and individual activity </w:t>
      </w:r>
      <w:proofErr w:type="gramStart"/>
      <w:r w:rsidR="00093C27">
        <w:rPr>
          <w:b/>
          <w:bCs/>
          <w:sz w:val="32"/>
          <w:szCs w:val="32"/>
        </w:rPr>
        <w:t>budgets</w:t>
      </w:r>
      <w:proofErr w:type="gramEnd"/>
    </w:p>
    <w:p w14:paraId="28F29DA3" w14:textId="5A7C200B" w:rsidR="00093C27" w:rsidRDefault="007877A1" w:rsidP="00115B66">
      <w:pPr>
        <w:snapToGrid w:val="0"/>
        <w:spacing w:after="120"/>
        <w:ind w:firstLine="720"/>
      </w:pPr>
      <w:r w:rsidRPr="00806B1D">
        <w:t>Drone video data subsampled 6% of the 8</w:t>
      </w:r>
      <w:r w:rsidR="00C07569" w:rsidRPr="00806B1D">
        <w:t>,</w:t>
      </w:r>
      <w:r w:rsidRPr="00806B1D">
        <w:t xml:space="preserve">118 total dives with available time-depth data across all 11 killer whales (Table 1). </w:t>
      </w:r>
      <w:r w:rsidR="001B5E18" w:rsidRPr="001B5E18">
        <w:t xml:space="preserve"> </w:t>
      </w:r>
      <w:r w:rsidR="001B5E18">
        <w:t xml:space="preserve">For females, </w:t>
      </w:r>
      <w:proofErr w:type="gramStart"/>
      <w:r w:rsidR="001B5E18">
        <w:t>the majority of</w:t>
      </w:r>
      <w:proofErr w:type="gramEnd"/>
      <w:r w:rsidR="001B5E18">
        <w:t xml:space="preserve"> behavioural states observed on the drone video at the level of individual dives were travelling (78.1%) followed by resting (12.9%), foraging (7.2%), and logging (1.8%,</w:t>
      </w:r>
      <w:r w:rsidR="00E16F90">
        <w:t xml:space="preserve"> </w:t>
      </w:r>
      <w:r w:rsidR="001B5E18">
        <w:t>n=389 total dives). In contrast,</w:t>
      </w:r>
      <w:r w:rsidR="00E16F90">
        <w:t xml:space="preserve"> foraging was </w:t>
      </w:r>
      <w:r w:rsidR="001B5E18">
        <w:t xml:space="preserve">observed more </w:t>
      </w:r>
      <w:r w:rsidR="00E16F90">
        <w:t>often</w:t>
      </w:r>
      <w:r w:rsidR="001B5E18">
        <w:t xml:space="preserve"> on drone video for males (</w:t>
      </w:r>
      <w:r w:rsidR="00E16F90">
        <w:t>58.6%</w:t>
      </w:r>
      <w:r w:rsidR="001B5E18">
        <w:t>) compared to the other behavioural states (</w:t>
      </w:r>
      <w:r w:rsidR="00E16F90">
        <w:t>rest=37.9%,</w:t>
      </w:r>
      <w:r w:rsidR="00B67DBB">
        <w:t xml:space="preserve"> </w:t>
      </w:r>
      <w:r w:rsidR="00E16F90">
        <w:t>travel = 2.3%, logging=1.2%</w:t>
      </w:r>
      <w:r w:rsidR="00361994">
        <w:t>, n=87 dives</w:t>
      </w:r>
      <w:r w:rsidR="001B5E18">
        <w:t xml:space="preserve">). It’s important to note that activity budgets from drone video are a discontinuous subsample of the total behaviours on CATS tags. </w:t>
      </w:r>
      <w:r w:rsidR="00E16F90">
        <w:t>Overall logging was rare when both sexes were combined (1.7%</w:t>
      </w:r>
      <w:r w:rsidR="00361994">
        <w:t>,</w:t>
      </w:r>
      <w:r w:rsidR="00B67DBB">
        <w:t xml:space="preserve"> </w:t>
      </w:r>
      <w:r w:rsidR="00361994">
        <w:t>n=8 out of 476 dives</w:t>
      </w:r>
      <w:r w:rsidR="00E16F90">
        <w:t>) or analyzed separately</w:t>
      </w:r>
      <w:r w:rsidR="00361994">
        <w:t xml:space="preserve"> for females and males</w:t>
      </w:r>
      <w:r w:rsidR="00E16F90">
        <w:t xml:space="preserve"> (1.8, 1.2%</w:t>
      </w:r>
      <w:r w:rsidR="00361994">
        <w:t xml:space="preserve"> respectively</w:t>
      </w:r>
      <w:r w:rsidR="00E16F90">
        <w:t>)</w:t>
      </w:r>
      <w:r w:rsidR="009C00E8">
        <w:t>.</w:t>
      </w:r>
      <w:r w:rsidR="00115B66">
        <w:t xml:space="preserve"> </w:t>
      </w:r>
      <w:r w:rsidR="00B21923" w:rsidRPr="00806B1D">
        <w:t xml:space="preserve">For </w:t>
      </w:r>
      <w:r w:rsidR="00C806A1" w:rsidRPr="00806B1D">
        <w:t xml:space="preserve">females, </w:t>
      </w:r>
      <w:r w:rsidR="004E2CC2" w:rsidRPr="00806B1D">
        <w:t>389</w:t>
      </w:r>
      <w:r w:rsidR="00A26708" w:rsidRPr="00806B1D">
        <w:t xml:space="preserve"> behavioural labels</w:t>
      </w:r>
      <w:r w:rsidR="00C806A1" w:rsidRPr="00806B1D">
        <w:t xml:space="preserve"> </w:t>
      </w:r>
      <w:r w:rsidR="00255CD4" w:rsidRPr="00806B1D">
        <w:t>from drone video</w:t>
      </w:r>
      <w:r w:rsidR="00A26708" w:rsidRPr="00806B1D">
        <w:t xml:space="preserve"> were used to inform the </w:t>
      </w:r>
      <w:r w:rsidR="00C07826" w:rsidRPr="00806B1D">
        <w:t>HHMM</w:t>
      </w:r>
      <w:r w:rsidR="00A26708" w:rsidRPr="00806B1D">
        <w:t xml:space="preserve"> model</w:t>
      </w:r>
      <w:r w:rsidR="00C806A1" w:rsidRPr="00806B1D">
        <w:t xml:space="preserve"> </w:t>
      </w:r>
      <w:r w:rsidR="00255CD4" w:rsidRPr="00806B1D">
        <w:t xml:space="preserve">that yielded </w:t>
      </w:r>
      <w:r w:rsidR="004E2CC2" w:rsidRPr="00806B1D">
        <w:t>191</w:t>
      </w:r>
      <w:r w:rsidR="00255CD4" w:rsidRPr="00806B1D">
        <w:t xml:space="preserve"> total </w:t>
      </w:r>
      <w:r w:rsidR="0098145F" w:rsidRPr="00806B1D">
        <w:t>tracks</w:t>
      </w:r>
      <w:r w:rsidR="004E2CC2" w:rsidRPr="00806B1D">
        <w:t xml:space="preserve"> </w:t>
      </w:r>
      <w:r w:rsidR="00AE4F5A" w:rsidRPr="00806B1D">
        <w:t>prior to filtering</w:t>
      </w:r>
      <w:r w:rsidR="00806B1D" w:rsidRPr="00806B1D">
        <w:t xml:space="preserve"> for only tracks that were </w:t>
      </w:r>
      <w:r w:rsidR="00806B1D" w:rsidRPr="00806B1D">
        <w:rPr>
          <w:bCs/>
          <w:iCs/>
        </w:rPr>
        <w:t>≥ 10 min</w:t>
      </w:r>
      <w:r w:rsidR="00C806A1" w:rsidRPr="00806B1D">
        <w:t xml:space="preserve">. For the males, </w:t>
      </w:r>
      <w:r w:rsidR="00A26708" w:rsidRPr="00806B1D">
        <w:t>87 behavioural labels</w:t>
      </w:r>
      <w:r w:rsidR="00806B1D">
        <w:t xml:space="preserve"> from drone video</w:t>
      </w:r>
      <w:r w:rsidR="00C806A1" w:rsidRPr="00806B1D">
        <w:t xml:space="preserve"> </w:t>
      </w:r>
      <w:r w:rsidR="00A26708" w:rsidRPr="00806B1D">
        <w:t>were used to inform the</w:t>
      </w:r>
      <w:r w:rsidR="00C806A1" w:rsidRPr="00806B1D">
        <w:t xml:space="preserve"> </w:t>
      </w:r>
      <w:r w:rsidR="00C07826" w:rsidRPr="00806B1D">
        <w:t>HHMM</w:t>
      </w:r>
      <w:r w:rsidR="00A26708" w:rsidRPr="00806B1D">
        <w:t xml:space="preserve"> model</w:t>
      </w:r>
      <w:r w:rsidR="00C806A1" w:rsidRPr="00806B1D">
        <w:t xml:space="preserve"> </w:t>
      </w:r>
      <w:r w:rsidR="00255CD4" w:rsidRPr="00806B1D">
        <w:t xml:space="preserve">that </w:t>
      </w:r>
      <w:r w:rsidR="004E2CC2" w:rsidRPr="00806B1D">
        <w:t xml:space="preserve">yielded 279 total </w:t>
      </w:r>
      <w:r w:rsidR="0098145F" w:rsidRPr="00806B1D">
        <w:t>tracks</w:t>
      </w:r>
      <w:r w:rsidR="00AE4F5A" w:rsidRPr="00806B1D">
        <w:t xml:space="preserve"> </w:t>
      </w:r>
      <w:r w:rsidR="0098145F" w:rsidRPr="00806B1D">
        <w:t>prior to</w:t>
      </w:r>
      <w:r w:rsidR="00AE4F5A" w:rsidRPr="00806B1D">
        <w:t xml:space="preserve"> </w:t>
      </w:r>
      <w:r w:rsidR="0098145F" w:rsidRPr="00806B1D">
        <w:t>10-minute</w:t>
      </w:r>
      <w:r w:rsidR="00984959" w:rsidRPr="00806B1D">
        <w:t xml:space="preserve"> track duration</w:t>
      </w:r>
      <w:r w:rsidR="00AE4F5A" w:rsidRPr="00806B1D">
        <w:t xml:space="preserve"> filtering.</w:t>
      </w:r>
    </w:p>
    <w:p w14:paraId="75A42098" w14:textId="3A773A6A" w:rsidR="001B5E18" w:rsidRDefault="00E16F90" w:rsidP="00E16F90">
      <w:pPr>
        <w:snapToGrid w:val="0"/>
        <w:spacing w:after="120"/>
      </w:pPr>
      <w:r>
        <w:t xml:space="preserve"> </w:t>
      </w:r>
    </w:p>
    <w:p w14:paraId="399F01E3" w14:textId="0E34BB65" w:rsidR="00360F80" w:rsidRPr="00FA0B0D" w:rsidRDefault="00421885" w:rsidP="006203F4">
      <w:pPr>
        <w:snapToGrid w:val="0"/>
        <w:spacing w:after="120"/>
        <w:rPr>
          <w:b/>
          <w:bCs/>
          <w:sz w:val="32"/>
          <w:szCs w:val="32"/>
        </w:rPr>
      </w:pPr>
      <w:r>
        <w:rPr>
          <w:b/>
          <w:bCs/>
          <w:sz w:val="32"/>
          <w:szCs w:val="32"/>
        </w:rPr>
        <w:t xml:space="preserve">Total respirations </w:t>
      </w:r>
    </w:p>
    <w:p w14:paraId="2418250D" w14:textId="61148477" w:rsidR="008945D5" w:rsidRPr="00C07826" w:rsidRDefault="0046642A" w:rsidP="006203F4">
      <w:pPr>
        <w:snapToGrid w:val="0"/>
        <w:spacing w:after="120"/>
        <w:ind w:firstLine="720"/>
      </w:pPr>
      <w:r>
        <w:lastRenderedPageBreak/>
        <w:t>The killer w</w:t>
      </w:r>
      <w:r w:rsidRPr="00BE5B55">
        <w:t xml:space="preserve">hales </w:t>
      </w:r>
      <w:r w:rsidR="000D2B06">
        <w:t xml:space="preserve">observed on the drone video </w:t>
      </w:r>
      <w:r w:rsidRPr="00BE5B55">
        <w:t xml:space="preserve">breathed once per surface interval for all </w:t>
      </w:r>
      <w:r>
        <w:t>behaviour</w:t>
      </w:r>
      <w:r w:rsidRPr="00BE5B55">
        <w:t>al states except logging</w:t>
      </w:r>
      <w:r>
        <w:t xml:space="preserve"> (mean logging</w:t>
      </w:r>
      <w:r w:rsidR="00421885">
        <w:t xml:space="preserve"> </w:t>
      </w:r>
      <w:r>
        <w:t>=</w:t>
      </w:r>
      <w:r w:rsidR="00421885">
        <w:t xml:space="preserve"> </w:t>
      </w:r>
      <w:r>
        <w:t>2.1, resting</w:t>
      </w:r>
      <w:r w:rsidR="00421885">
        <w:t xml:space="preserve"> </w:t>
      </w:r>
      <w:r>
        <w:t>=</w:t>
      </w:r>
      <w:r w:rsidR="00421885">
        <w:t xml:space="preserve"> </w:t>
      </w:r>
      <w:r>
        <w:t>1.0,</w:t>
      </w:r>
      <w:r w:rsidR="00421885">
        <w:t xml:space="preserve"> </w:t>
      </w:r>
      <w:r>
        <w:t>foraging</w:t>
      </w:r>
      <w:r w:rsidR="00421885">
        <w:t xml:space="preserve"> </w:t>
      </w:r>
      <w:r>
        <w:t>=</w:t>
      </w:r>
      <w:r w:rsidR="00421885">
        <w:t xml:space="preserve"> </w:t>
      </w:r>
      <w:r>
        <w:t>1</w:t>
      </w:r>
      <w:r w:rsidR="000522FF">
        <w:t>.0</w:t>
      </w:r>
      <w:r>
        <w:t>,</w:t>
      </w:r>
      <w:r w:rsidR="00421885">
        <w:t xml:space="preserve"> </w:t>
      </w:r>
      <w:r>
        <w:t>travelling</w:t>
      </w:r>
      <w:r w:rsidR="00421885">
        <w:t xml:space="preserve"> </w:t>
      </w:r>
      <w:r>
        <w:t>=</w:t>
      </w:r>
      <w:r w:rsidR="00421885">
        <w:t xml:space="preserve"> </w:t>
      </w:r>
      <w:r>
        <w:t>1</w:t>
      </w:r>
      <w:r w:rsidR="000522FF">
        <w:t>.0 breaths per surface interval</w:t>
      </w:r>
      <w:r>
        <w:t>)</w:t>
      </w:r>
      <w:r w:rsidRPr="00BE5B55">
        <w:t xml:space="preserve">. Total respirations per surface interval varied significantly among </w:t>
      </w:r>
      <w:r>
        <w:t>behaviour</w:t>
      </w:r>
      <w:r w:rsidRPr="00BE5B55">
        <w:t>s (LRT</w:t>
      </w:r>
      <w:r w:rsidR="00377557">
        <w:t xml:space="preserve"> </w:t>
      </w:r>
      <w:r w:rsidRPr="00BE5B55">
        <w:t>=</w:t>
      </w:r>
      <w:r w:rsidR="00377557">
        <w:t xml:space="preserve"> </w:t>
      </w:r>
      <w:r w:rsidRPr="00BE5B55">
        <w:t>1197.5, p</w:t>
      </w:r>
      <w:r w:rsidR="00377557">
        <w:t xml:space="preserve"> </w:t>
      </w:r>
      <w:r w:rsidRPr="00BE5B55">
        <w:t>&lt;</w:t>
      </w:r>
      <w:r w:rsidR="00377557">
        <w:t xml:space="preserve"> </w:t>
      </w:r>
      <w:r w:rsidRPr="00BE5B55">
        <w:t>0.001)</w:t>
      </w:r>
      <w:r w:rsidR="005C0E25">
        <w:t xml:space="preserve"> due to the </w:t>
      </w:r>
      <w:r w:rsidRPr="00BE5B55">
        <w:t xml:space="preserve">higher </w:t>
      </w:r>
      <w:r w:rsidR="005C0E25">
        <w:t xml:space="preserve">rate of </w:t>
      </w:r>
      <w:r w:rsidRPr="00BE5B55">
        <w:t>respirations during logging (mean = 2.1</w:t>
      </w:r>
      <w:r>
        <w:t>, SD</w:t>
      </w:r>
      <w:r w:rsidR="00377557">
        <w:t xml:space="preserve"> </w:t>
      </w:r>
      <w:r>
        <w:t>=</w:t>
      </w:r>
      <w:r w:rsidR="00377557">
        <w:t xml:space="preserve"> </w:t>
      </w:r>
      <w:r>
        <w:t>0.4, range 2-3 breaths</w:t>
      </w:r>
      <w:r w:rsidRPr="00BE5B55">
        <w:t xml:space="preserve">) compared to all other </w:t>
      </w:r>
      <w:r>
        <w:t>behaviour</w:t>
      </w:r>
      <w:r w:rsidRPr="00BE5B55">
        <w:t xml:space="preserve">s </w:t>
      </w:r>
      <w:r>
        <w:t>(</w:t>
      </w:r>
      <w:r w:rsidRPr="00BE5B55">
        <w:t>1 breath per 1 surface interval</w:t>
      </w:r>
      <w:r w:rsidR="00654537">
        <w:t xml:space="preserve">, </w:t>
      </w:r>
      <w:r w:rsidRPr="00BE5B55">
        <w:t>Tukey, p</w:t>
      </w:r>
      <w:r w:rsidR="00377557">
        <w:t xml:space="preserve"> </w:t>
      </w:r>
      <w:r w:rsidRPr="00BE5B55">
        <w:t>&lt;</w:t>
      </w:r>
      <w:r w:rsidR="00377557">
        <w:t xml:space="preserve"> </w:t>
      </w:r>
      <w:r w:rsidRPr="00BE5B55">
        <w:t xml:space="preserve">0.001). </w:t>
      </w:r>
      <w:r w:rsidR="005C0E25">
        <w:t>Half</w:t>
      </w:r>
      <w:r w:rsidR="00010EE9" w:rsidRPr="00BE5B55">
        <w:t xml:space="preserve"> of the </w:t>
      </w:r>
      <w:r w:rsidR="00421885">
        <w:t>8</w:t>
      </w:r>
      <w:r w:rsidR="00010EE9">
        <w:t xml:space="preserve"> whales</w:t>
      </w:r>
      <w:r w:rsidR="005C0E25">
        <w:t xml:space="preserve"> were observed logging</w:t>
      </w:r>
      <w:r w:rsidR="00010EE9" w:rsidRPr="00BE5B55">
        <w:t xml:space="preserve"> (A113</w:t>
      </w:r>
      <w:r w:rsidR="00377557">
        <w:t xml:space="preserve"> </w:t>
      </w:r>
      <w:r w:rsidR="00010EE9" w:rsidRPr="00BE5B55">
        <w:t>= 3, D21</w:t>
      </w:r>
      <w:r w:rsidR="00377557">
        <w:t xml:space="preserve"> </w:t>
      </w:r>
      <w:r w:rsidR="00010EE9" w:rsidRPr="00BE5B55">
        <w:t>=</w:t>
      </w:r>
      <w:r w:rsidR="00377557">
        <w:t xml:space="preserve"> </w:t>
      </w:r>
      <w:r w:rsidR="00010EE9" w:rsidRPr="00BE5B55">
        <w:t>1, D26</w:t>
      </w:r>
      <w:r w:rsidR="00377557">
        <w:t xml:space="preserve"> </w:t>
      </w:r>
      <w:r w:rsidR="00010EE9" w:rsidRPr="00BE5B55">
        <w:t>=</w:t>
      </w:r>
      <w:r w:rsidR="00377557">
        <w:t xml:space="preserve"> </w:t>
      </w:r>
      <w:r w:rsidR="00010EE9" w:rsidRPr="00BE5B55">
        <w:t xml:space="preserve">3, </w:t>
      </w:r>
      <w:r w:rsidR="00010EE9">
        <w:t>I145</w:t>
      </w:r>
      <w:r w:rsidR="00377557">
        <w:t xml:space="preserve"> </w:t>
      </w:r>
      <w:r w:rsidR="00010EE9" w:rsidRPr="00BE5B55">
        <w:t>=</w:t>
      </w:r>
      <w:r w:rsidR="00377557">
        <w:t xml:space="preserve"> </w:t>
      </w:r>
      <w:r w:rsidR="00010EE9" w:rsidRPr="00BE5B55">
        <w:t>1 total surface interval</w:t>
      </w:r>
      <w:r w:rsidR="00010EE9">
        <w:t>s</w:t>
      </w:r>
      <w:r w:rsidR="00010EE9" w:rsidRPr="00BE5B55">
        <w:t xml:space="preserve"> with logging observed</w:t>
      </w:r>
      <w:r w:rsidR="00010EE9">
        <w:t xml:space="preserve"> on drone video</w:t>
      </w:r>
      <w:r w:rsidR="00010EE9" w:rsidRPr="00BE5B55">
        <w:t xml:space="preserve">). </w:t>
      </w:r>
      <w:r w:rsidRPr="00BE5B55">
        <w:t xml:space="preserve">Logging was unique in </w:t>
      </w:r>
      <w:r>
        <w:t>having more than 1 breath per surface interval</w:t>
      </w:r>
      <w:r w:rsidRPr="00BE5B55">
        <w:t xml:space="preserve"> compared to the other </w:t>
      </w:r>
      <w:r>
        <w:t>behaviour</w:t>
      </w:r>
      <w:r w:rsidRPr="00BE5B55">
        <w:t xml:space="preserve">al states, but logging was comparatively </w:t>
      </w:r>
      <w:r>
        <w:t xml:space="preserve">much </w:t>
      </w:r>
      <w:r w:rsidRPr="00BE5B55">
        <w:t>less common</w:t>
      </w:r>
      <w:r>
        <w:t xml:space="preserve"> than other behaviours on drone video individual dives</w:t>
      </w:r>
      <w:r w:rsidRPr="00BE5B55">
        <w:t xml:space="preserve"> (1.7% of 476 total respirations</w:t>
      </w:r>
      <w:r w:rsidR="00C06300">
        <w:t xml:space="preserve"> on drone video</w:t>
      </w:r>
      <w:r w:rsidRPr="00BE5B55">
        <w:t xml:space="preserve"> vs 17.4%</w:t>
      </w:r>
      <w:r>
        <w:t xml:space="preserve"> resting</w:t>
      </w:r>
      <w:r w:rsidRPr="00BE5B55">
        <w:t xml:space="preserve">, 16.6% </w:t>
      </w:r>
      <w:r>
        <w:t xml:space="preserve">foraging </w:t>
      </w:r>
      <w:r w:rsidRPr="00BE5B55">
        <w:t xml:space="preserve">and 64.3% </w:t>
      </w:r>
      <w:r>
        <w:t>travelling</w:t>
      </w:r>
      <w:r w:rsidRPr="00BE5B55">
        <w:t xml:space="preserve">). </w:t>
      </w:r>
      <w:r w:rsidR="00360F80">
        <w:t>However, l</w:t>
      </w:r>
      <w:r w:rsidR="00360F80" w:rsidRPr="005130FD">
        <w:t xml:space="preserve">ogging did not occur in durations </w:t>
      </w:r>
      <w:r w:rsidR="00360F80" w:rsidRPr="005130FD">
        <w:rPr>
          <w:b/>
          <w:bCs/>
          <w:iCs/>
          <w:sz w:val="22"/>
          <w:szCs w:val="22"/>
        </w:rPr>
        <w:t xml:space="preserve">≥ </w:t>
      </w:r>
      <w:r w:rsidR="00360F80" w:rsidRPr="005130FD">
        <w:t xml:space="preserve">10 minutes and was excluded </w:t>
      </w:r>
      <w:r w:rsidR="00360F80">
        <w:t>from respiration rate</w:t>
      </w:r>
      <w:r w:rsidR="00360F80" w:rsidRPr="005130FD">
        <w:t xml:space="preserve"> analysis</w:t>
      </w:r>
      <w:r w:rsidR="00360F80">
        <w:t xml:space="preserve"> at the level of a track</w:t>
      </w:r>
      <w:r w:rsidR="00360F80" w:rsidRPr="005130FD">
        <w:t>.</w:t>
      </w:r>
    </w:p>
    <w:p w14:paraId="4D52376B" w14:textId="346B61DF" w:rsidR="007877A1" w:rsidRPr="00FA0B0D" w:rsidRDefault="007877A1" w:rsidP="006203F4">
      <w:pPr>
        <w:snapToGrid w:val="0"/>
        <w:spacing w:after="120"/>
        <w:rPr>
          <w:b/>
          <w:bCs/>
          <w:sz w:val="32"/>
          <w:szCs w:val="32"/>
        </w:rPr>
      </w:pPr>
      <w:r w:rsidRPr="00084815">
        <w:rPr>
          <w:b/>
          <w:bCs/>
          <w:sz w:val="32"/>
          <w:szCs w:val="32"/>
        </w:rPr>
        <w:t xml:space="preserve">Predicted </w:t>
      </w:r>
      <w:r w:rsidR="0098145F">
        <w:rPr>
          <w:b/>
          <w:bCs/>
          <w:sz w:val="32"/>
          <w:szCs w:val="32"/>
        </w:rPr>
        <w:t>track</w:t>
      </w:r>
      <w:r w:rsidRPr="00084815">
        <w:rPr>
          <w:b/>
          <w:bCs/>
          <w:sz w:val="32"/>
          <w:szCs w:val="32"/>
        </w:rPr>
        <w:t xml:space="preserve"> behaviours </w:t>
      </w:r>
      <w:r w:rsidR="00764E7D">
        <w:rPr>
          <w:b/>
          <w:bCs/>
          <w:sz w:val="32"/>
          <w:szCs w:val="32"/>
        </w:rPr>
        <w:t xml:space="preserve">and activity </w:t>
      </w:r>
      <w:proofErr w:type="gramStart"/>
      <w:r w:rsidR="00764E7D">
        <w:rPr>
          <w:b/>
          <w:bCs/>
          <w:sz w:val="32"/>
          <w:szCs w:val="32"/>
        </w:rPr>
        <w:t>budgets</w:t>
      </w:r>
      <w:proofErr w:type="gramEnd"/>
    </w:p>
    <w:p w14:paraId="6624D996" w14:textId="360BCA7A" w:rsidR="00084815" w:rsidRDefault="00F018E8" w:rsidP="006203F4">
      <w:pPr>
        <w:snapToGrid w:val="0"/>
        <w:spacing w:after="120"/>
        <w:ind w:firstLine="720"/>
      </w:pPr>
      <w:r w:rsidRPr="004C14D4">
        <w:rPr>
          <w:rFonts w:cs="Arial"/>
          <w:color w:val="000000" w:themeColor="text1"/>
        </w:rPr>
        <w:t xml:space="preserve">For females, the HHMM predicted 76 resting, 75 travelling, and 40 foraging </w:t>
      </w:r>
      <w:r w:rsidR="0098145F">
        <w:rPr>
          <w:rFonts w:cs="Arial"/>
          <w:color w:val="000000" w:themeColor="text1"/>
        </w:rPr>
        <w:t>tracks</w:t>
      </w:r>
      <w:r w:rsidRPr="004C14D4">
        <w:rPr>
          <w:rFonts w:cs="Arial"/>
          <w:color w:val="000000" w:themeColor="text1"/>
        </w:rPr>
        <w:t xml:space="preserve"> </w:t>
      </w:r>
      <w:r w:rsidR="00A26708" w:rsidRPr="004C14D4">
        <w:t>from 3</w:t>
      </w:r>
      <w:r w:rsidRPr="004C14D4">
        <w:t>,</w:t>
      </w:r>
      <w:r w:rsidR="00A26708" w:rsidRPr="004C14D4">
        <w:t xml:space="preserve">163 individual </w:t>
      </w:r>
      <w:r w:rsidR="005C0E25">
        <w:t xml:space="preserve">recorded </w:t>
      </w:r>
      <w:r w:rsidR="00A26708" w:rsidRPr="004C14D4">
        <w:t>dives</w:t>
      </w:r>
      <w:r w:rsidRPr="004C14D4">
        <w:t xml:space="preserve"> (n</w:t>
      </w:r>
      <w:r w:rsidR="00377557">
        <w:t xml:space="preserve"> </w:t>
      </w:r>
      <w:r w:rsidRPr="004C14D4">
        <w:t>= 7 whales</w:t>
      </w:r>
      <w:r w:rsidR="00AC0424">
        <w:t>, Table 4</w:t>
      </w:r>
      <w:r w:rsidRPr="004C14D4">
        <w:t>). The</w:t>
      </w:r>
      <w:r w:rsidR="00A26708" w:rsidRPr="004C14D4">
        <w:t xml:space="preserve"> male </w:t>
      </w:r>
      <w:r w:rsidR="00C07826" w:rsidRPr="004C14D4">
        <w:t>HHMM</w:t>
      </w:r>
      <w:r w:rsidR="00A26708" w:rsidRPr="004C14D4">
        <w:t xml:space="preserve"> predicted 100 resting, 76 foraging, and 103 travelling </w:t>
      </w:r>
      <w:r w:rsidR="0098145F">
        <w:t>tracks</w:t>
      </w:r>
      <w:r w:rsidR="00A26708" w:rsidRPr="004C14D4">
        <w:t xml:space="preserve"> from 4</w:t>
      </w:r>
      <w:r w:rsidRPr="004C14D4">
        <w:t>,</w:t>
      </w:r>
      <w:r w:rsidR="00A26708" w:rsidRPr="004C14D4">
        <w:t>955 individual dives</w:t>
      </w:r>
      <w:r w:rsidR="00A200D5" w:rsidRPr="004C14D4">
        <w:t xml:space="preserve"> (n = 4 whales, </w:t>
      </w:r>
      <w:r w:rsidR="00A26708" w:rsidRPr="004C14D4">
        <w:t xml:space="preserve">Table </w:t>
      </w:r>
      <w:r w:rsidR="003202BC">
        <w:t>4</w:t>
      </w:r>
      <w:r w:rsidR="00AC0424">
        <w:t>, see Fig 2 for an example of a dive profile of a male resident killer whale</w:t>
      </w:r>
      <w:r w:rsidR="00A26708" w:rsidRPr="004C14D4">
        <w:t xml:space="preserve">). </w:t>
      </w:r>
      <w:r w:rsidRPr="004C14D4">
        <w:t xml:space="preserve">After excluding </w:t>
      </w:r>
      <w:r w:rsidR="0098145F">
        <w:t>tracks</w:t>
      </w:r>
      <w:r w:rsidRPr="004C14D4">
        <w:t xml:space="preserve"> that were &lt; 10 min in cumulative duration</w:t>
      </w:r>
      <w:r w:rsidR="00A200D5" w:rsidRPr="004C14D4">
        <w:t>,</w:t>
      </w:r>
      <w:r w:rsidRPr="004C14D4">
        <w:t xml:space="preserve"> </w:t>
      </w:r>
      <w:r w:rsidR="00FE6565" w:rsidRPr="004C14D4">
        <w:t>females</w:t>
      </w:r>
      <w:r w:rsidR="00A200D5" w:rsidRPr="004C14D4">
        <w:t xml:space="preserve"> had</w:t>
      </w:r>
      <w:r w:rsidR="00FE6565" w:rsidRPr="004C14D4">
        <w:t xml:space="preserve"> </w:t>
      </w:r>
      <w:r w:rsidR="00084815" w:rsidRPr="004C14D4">
        <w:t xml:space="preserve">70 resting, 38 foraging, and 68 travelling </w:t>
      </w:r>
      <w:r w:rsidR="0098145F">
        <w:t>tracks</w:t>
      </w:r>
      <w:r w:rsidR="00583E3D" w:rsidRPr="004C14D4">
        <w:t xml:space="preserve"> </w:t>
      </w:r>
      <w:r w:rsidR="00AF2907">
        <w:t>(</w:t>
      </w:r>
      <w:r w:rsidR="00583E3D" w:rsidRPr="004C14D4">
        <w:t>n</w:t>
      </w:r>
      <w:r w:rsidR="00377557">
        <w:t xml:space="preserve"> </w:t>
      </w:r>
      <w:r w:rsidR="00583E3D" w:rsidRPr="004C14D4">
        <w:t>=</w:t>
      </w:r>
      <w:r w:rsidR="00377557">
        <w:t xml:space="preserve"> </w:t>
      </w:r>
      <w:r w:rsidR="00583E3D" w:rsidRPr="004C14D4">
        <w:t xml:space="preserve">176 total </w:t>
      </w:r>
      <w:r w:rsidR="0098145F">
        <w:t>tracks</w:t>
      </w:r>
      <w:r w:rsidR="00AF2907">
        <w:t xml:space="preserve">, 92% of total </w:t>
      </w:r>
      <w:r w:rsidR="0098145F">
        <w:t>tracks</w:t>
      </w:r>
      <w:r w:rsidR="00583E3D" w:rsidRPr="004C14D4">
        <w:t>)</w:t>
      </w:r>
      <w:r w:rsidR="00FE6565" w:rsidRPr="004C14D4">
        <w:t>. Males had</w:t>
      </w:r>
      <w:r w:rsidR="00084815" w:rsidRPr="004C14D4">
        <w:t xml:space="preserve"> 90 resting, 62 foraging, and 91 travelling </w:t>
      </w:r>
      <w:r w:rsidR="0098145F">
        <w:t>tracks</w:t>
      </w:r>
      <w:r w:rsidR="00A200D5" w:rsidRPr="004C14D4">
        <w:t xml:space="preserve"> (n = 243 total </w:t>
      </w:r>
      <w:r w:rsidR="0098145F">
        <w:t>tracks</w:t>
      </w:r>
      <w:r w:rsidR="00AF2907">
        <w:t xml:space="preserve">, 87% of total </w:t>
      </w:r>
      <w:r w:rsidR="0098145F">
        <w:t>tracks</w:t>
      </w:r>
      <w:r w:rsidR="00A200D5" w:rsidRPr="004C14D4">
        <w:t>)</w:t>
      </w:r>
      <w:r w:rsidR="00FE6565" w:rsidRPr="004C14D4">
        <w:t xml:space="preserve"> predicted by the HHMM.</w:t>
      </w:r>
      <w:r w:rsidR="00084815" w:rsidRPr="004C14D4">
        <w:t xml:space="preserve"> </w:t>
      </w:r>
      <w:r w:rsidR="003202BC">
        <w:t>L</w:t>
      </w:r>
      <w:r w:rsidR="00084815" w:rsidRPr="004C14D4">
        <w:t xml:space="preserve">ogging was excluded from the predicted </w:t>
      </w:r>
      <w:r w:rsidR="0098145F">
        <w:t>track</w:t>
      </w:r>
      <w:r w:rsidR="00084815" w:rsidRPr="004C14D4">
        <w:t xml:space="preserve"> analysis due to logging occurring in durations less than </w:t>
      </w:r>
      <w:proofErr w:type="gramStart"/>
      <w:r w:rsidR="00084815" w:rsidRPr="004C14D4">
        <w:t>10 minute</w:t>
      </w:r>
      <w:proofErr w:type="gramEnd"/>
      <w:r w:rsidR="003202BC">
        <w:t xml:space="preserve"> durations. </w:t>
      </w:r>
      <w:r w:rsidR="00084815" w:rsidRPr="004C14D4">
        <w:t xml:space="preserve"> </w:t>
      </w:r>
    </w:p>
    <w:p w14:paraId="29E71461" w14:textId="77777777" w:rsidR="00AC0424" w:rsidRDefault="00AC0424" w:rsidP="00AC0424">
      <w:pPr>
        <w:snapToGrid w:val="0"/>
        <w:spacing w:after="120"/>
      </w:pPr>
      <w:r w:rsidRPr="00084815">
        <w:rPr>
          <w:b/>
        </w:rPr>
        <w:t xml:space="preserve">Table </w:t>
      </w:r>
      <w:r>
        <w:rPr>
          <w:b/>
        </w:rPr>
        <w:t>4</w:t>
      </w:r>
      <w:r w:rsidRPr="00084815">
        <w:t xml:space="preserve">: </w:t>
      </w:r>
      <w:r w:rsidRPr="003F08EB">
        <w:rPr>
          <w:b/>
        </w:rPr>
        <w:t xml:space="preserve">Total number of </w:t>
      </w:r>
      <w:r>
        <w:rPr>
          <w:b/>
        </w:rPr>
        <w:t>tracks</w:t>
      </w:r>
      <w:r w:rsidRPr="003F08EB">
        <w:rPr>
          <w:b/>
        </w:rPr>
        <w:t xml:space="preserve"> per behavioural state predicted by the hierarchical hidden Markov models (HHMM)</w:t>
      </w:r>
      <w:r>
        <w:rPr>
          <w:b/>
        </w:rPr>
        <w:t>.</w:t>
      </w:r>
    </w:p>
    <w:p w14:paraId="2105A415" w14:textId="77777777" w:rsidR="00AC0424" w:rsidRDefault="00AC0424" w:rsidP="00AC0424">
      <w:pPr>
        <w:snapToGrid w:val="0"/>
        <w:spacing w:after="120"/>
        <w:rPr>
          <w:color w:val="FF0000"/>
        </w:rPr>
      </w:pPr>
      <w:r w:rsidRPr="00600A55">
        <w:t xml:space="preserve"> </w:t>
      </w:r>
      <w:r w:rsidRPr="00084815">
        <w:rPr>
          <w:color w:val="FF0000"/>
        </w:rPr>
        <w:t xml:space="preserve">[Insert table </w:t>
      </w:r>
      <w:r>
        <w:rPr>
          <w:color w:val="FF0000"/>
        </w:rPr>
        <w:t>4 and caption</w:t>
      </w:r>
      <w:r w:rsidRPr="00084815">
        <w:rPr>
          <w:color w:val="FF0000"/>
        </w:rPr>
        <w:t>]</w:t>
      </w:r>
    </w:p>
    <w:p w14:paraId="7D63752C" w14:textId="3245650F" w:rsidR="00AC0424" w:rsidRDefault="00AC0424" w:rsidP="00AC0424">
      <w:pPr>
        <w:snapToGrid w:val="0"/>
        <w:spacing w:after="120"/>
        <w:rPr>
          <w:b/>
          <w:bCs/>
          <w:iCs/>
        </w:rPr>
      </w:pPr>
      <w:r w:rsidRPr="00AC0424">
        <w:rPr>
          <w:b/>
          <w:bCs/>
          <w:color w:val="000000" w:themeColor="text1"/>
        </w:rPr>
        <w:t>Fig</w:t>
      </w:r>
      <w:r>
        <w:rPr>
          <w:b/>
          <w:bCs/>
          <w:color w:val="000000" w:themeColor="text1"/>
        </w:rPr>
        <w:t xml:space="preserve"> </w:t>
      </w:r>
      <w:r w:rsidRPr="00AC0424">
        <w:rPr>
          <w:b/>
          <w:bCs/>
          <w:color w:val="000000" w:themeColor="text1"/>
        </w:rPr>
        <w:t xml:space="preserve">2. </w:t>
      </w:r>
      <w:r w:rsidR="00B95F70">
        <w:rPr>
          <w:b/>
          <w:bCs/>
          <w:iCs/>
        </w:rPr>
        <w:t>Example of a dive-depth profile from whale D21 illustrating depth categories and track behavioural states predicted by the HHMM</w:t>
      </w:r>
      <w:r w:rsidRPr="00AC0424">
        <w:rPr>
          <w:b/>
          <w:bCs/>
          <w:iCs/>
        </w:rPr>
        <w:t>.</w:t>
      </w:r>
    </w:p>
    <w:p w14:paraId="0C7ECD40" w14:textId="353010F3" w:rsidR="00AC0424" w:rsidRPr="00AC0424" w:rsidRDefault="00AC0424" w:rsidP="00AC0424">
      <w:pPr>
        <w:snapToGrid w:val="0"/>
        <w:spacing w:after="120"/>
        <w:rPr>
          <w:color w:val="FF0000"/>
        </w:rPr>
      </w:pPr>
      <w:r w:rsidRPr="00842E62">
        <w:rPr>
          <w:color w:val="FF0000"/>
        </w:rPr>
        <w:t>[Fig</w:t>
      </w:r>
      <w:r>
        <w:rPr>
          <w:color w:val="FF0000"/>
        </w:rPr>
        <w:t xml:space="preserve"> 2</w:t>
      </w:r>
      <w:r w:rsidRPr="00842E62">
        <w:rPr>
          <w:color w:val="FF0000"/>
        </w:rPr>
        <w:t xml:space="preserve"> gets</w:t>
      </w:r>
      <w:r>
        <w:rPr>
          <w:color w:val="FF0000"/>
        </w:rPr>
        <w:t xml:space="preserve"> </w:t>
      </w:r>
      <w:r w:rsidRPr="00842E62">
        <w:rPr>
          <w:color w:val="FF0000"/>
        </w:rPr>
        <w:t>uploaded separately</w:t>
      </w:r>
      <w:r>
        <w:rPr>
          <w:color w:val="FF0000"/>
        </w:rPr>
        <w:t>+ need to insert caption</w:t>
      </w:r>
      <w:r w:rsidRPr="00842E62">
        <w:rPr>
          <w:color w:val="FF0000"/>
        </w:rPr>
        <w:t>]</w:t>
      </w:r>
    </w:p>
    <w:p w14:paraId="742BA3CB" w14:textId="4F8019B5" w:rsidR="00AC0424" w:rsidRDefault="00583E3D" w:rsidP="00E04323">
      <w:pPr>
        <w:snapToGrid w:val="0"/>
        <w:spacing w:after="120"/>
        <w:ind w:firstLine="720"/>
      </w:pPr>
      <w:r>
        <w:t xml:space="preserve">Activity budgets at the level of the </w:t>
      </w:r>
      <w:r w:rsidR="0098145F">
        <w:t>track</w:t>
      </w:r>
      <w:r>
        <w:t xml:space="preserve"> showed similar proportions of time spent resting (females =</w:t>
      </w:r>
      <w:r w:rsidR="00377557">
        <w:t xml:space="preserve"> </w:t>
      </w:r>
      <w:r>
        <w:t>39.8%, males</w:t>
      </w:r>
      <w:r w:rsidR="00377557">
        <w:t xml:space="preserve"> </w:t>
      </w:r>
      <w:r>
        <w:t>=</w:t>
      </w:r>
      <w:r w:rsidR="00377557">
        <w:t xml:space="preserve"> </w:t>
      </w:r>
      <w:r>
        <w:t>37.0%) and travelling (females</w:t>
      </w:r>
      <w:r w:rsidR="00377557">
        <w:t xml:space="preserve"> </w:t>
      </w:r>
      <w:r>
        <w:t>=</w:t>
      </w:r>
      <w:r w:rsidR="00377557">
        <w:t xml:space="preserve"> </w:t>
      </w:r>
      <w:r>
        <w:t>38.6%, males</w:t>
      </w:r>
      <w:r w:rsidR="00377557">
        <w:t xml:space="preserve"> </w:t>
      </w:r>
      <w:r>
        <w:t>=</w:t>
      </w:r>
      <w:r w:rsidR="00377557">
        <w:t xml:space="preserve"> </w:t>
      </w:r>
      <w:r>
        <w:t>37.5</w:t>
      </w:r>
      <w:r w:rsidR="00A55F64">
        <w:t>%</w:t>
      </w:r>
      <w:r>
        <w:t>) with less time spent foraging for both sexes (females =</w:t>
      </w:r>
      <w:r w:rsidR="00377557">
        <w:t xml:space="preserve"> </w:t>
      </w:r>
      <w:r>
        <w:t>21.6%, males</w:t>
      </w:r>
      <w:r w:rsidR="00377557">
        <w:t xml:space="preserve"> </w:t>
      </w:r>
      <w:r>
        <w:t>=</w:t>
      </w:r>
      <w:r w:rsidR="00377557">
        <w:t xml:space="preserve"> </w:t>
      </w:r>
      <w:r>
        <w:t>25.5%</w:t>
      </w:r>
      <w:r w:rsidR="00DC4735">
        <w:t>, Table 4</w:t>
      </w:r>
      <w:r>
        <w:t xml:space="preserve">). These are proportions of predicted behaviours and only include </w:t>
      </w:r>
      <w:r w:rsidR="0098145F">
        <w:t>tracks</w:t>
      </w:r>
      <w:r>
        <w:t xml:space="preserve"> that were </w:t>
      </w:r>
      <w:r w:rsidRPr="00600A55">
        <w:rPr>
          <w:b/>
          <w:bCs/>
          <w:iCs/>
          <w:sz w:val="22"/>
          <w:szCs w:val="22"/>
        </w:rPr>
        <w:t xml:space="preserve">≥ </w:t>
      </w:r>
      <w:r w:rsidRPr="00600A55">
        <w:t>10 minute</w:t>
      </w:r>
      <w:r>
        <w:t>s cumulative duration</w:t>
      </w:r>
      <w:r w:rsidR="00665329">
        <w:t>.</w:t>
      </w:r>
      <w:r w:rsidR="00E472C4">
        <w:t xml:space="preserve"> </w:t>
      </w:r>
      <w:r w:rsidR="00665329">
        <w:t>F</w:t>
      </w:r>
      <w:r w:rsidR="00B73EA7">
        <w:t xml:space="preserve">oraging was relatively less common than travelling or resting in both sexes at the level of the </w:t>
      </w:r>
      <w:r w:rsidR="0098145F">
        <w:t>track</w:t>
      </w:r>
      <w:r w:rsidR="00B73EA7">
        <w:t xml:space="preserve">. </w:t>
      </w:r>
    </w:p>
    <w:p w14:paraId="006705D5" w14:textId="77777777" w:rsidR="00E04323" w:rsidRPr="00E04323" w:rsidRDefault="00E04323" w:rsidP="00E04323">
      <w:pPr>
        <w:snapToGrid w:val="0"/>
        <w:spacing w:after="120"/>
        <w:ind w:firstLine="720"/>
        <w:rPr>
          <w:sz w:val="32"/>
          <w:szCs w:val="32"/>
        </w:rPr>
      </w:pPr>
    </w:p>
    <w:p w14:paraId="0ED344FE" w14:textId="77777777" w:rsidR="00084815" w:rsidRPr="00E04323" w:rsidRDefault="0051676E" w:rsidP="006203F4">
      <w:pPr>
        <w:snapToGrid w:val="0"/>
        <w:spacing w:after="120"/>
        <w:rPr>
          <w:b/>
          <w:sz w:val="32"/>
          <w:szCs w:val="32"/>
        </w:rPr>
      </w:pPr>
      <w:r w:rsidRPr="00E04323">
        <w:rPr>
          <w:b/>
          <w:sz w:val="32"/>
          <w:szCs w:val="32"/>
        </w:rPr>
        <w:t>Error in predicted behaviours</w:t>
      </w:r>
    </w:p>
    <w:p w14:paraId="5A0A7EA4" w14:textId="0885C73A" w:rsidR="00D3079B" w:rsidRPr="00D3079B" w:rsidRDefault="00C806A1" w:rsidP="006203F4">
      <w:pPr>
        <w:snapToGrid w:val="0"/>
        <w:spacing w:after="120"/>
        <w:ind w:firstLine="720"/>
        <w:jc w:val="both"/>
        <w:rPr>
          <w:rFonts w:cs="Arial"/>
          <w:color w:val="000000" w:themeColor="text1"/>
        </w:rPr>
      </w:pPr>
      <w:r w:rsidRPr="00352C16">
        <w:rPr>
          <w:rFonts w:cs="Arial"/>
          <w:color w:val="000000" w:themeColor="text1"/>
        </w:rPr>
        <w:t xml:space="preserve">A k-fold cross-validation was done to test the HHMM error in predicting behavioural states for </w:t>
      </w:r>
      <w:r w:rsidR="00785160">
        <w:rPr>
          <w:rFonts w:cs="Arial"/>
          <w:color w:val="000000" w:themeColor="text1"/>
        </w:rPr>
        <w:t>tracks</w:t>
      </w:r>
      <w:r w:rsidRPr="00352C16">
        <w:rPr>
          <w:rFonts w:cs="Arial"/>
          <w:color w:val="000000" w:themeColor="text1"/>
        </w:rPr>
        <w:t xml:space="preserve">. The cross-validation compared the “true” behaviour observed on drone video to the “estimated” behaviour predicted by the HHMM to assess error using a confusion matrix (Table </w:t>
      </w:r>
      <w:r w:rsidR="00D3079B">
        <w:rPr>
          <w:rFonts w:cs="Arial"/>
          <w:color w:val="000000" w:themeColor="text1"/>
        </w:rPr>
        <w:t>5</w:t>
      </w:r>
      <w:r w:rsidRPr="00352C16">
        <w:rPr>
          <w:rFonts w:cs="Arial"/>
          <w:color w:val="000000" w:themeColor="text1"/>
        </w:rPr>
        <w:t xml:space="preserve">). For the females, detection (true positive rate) was highest for foraging (95%), followed by travelling (71%), and then resting (56%). For males, detection rate was slightly higher for resting </w:t>
      </w:r>
      <w:r w:rsidRPr="00352C16">
        <w:rPr>
          <w:rFonts w:cs="Arial"/>
          <w:color w:val="000000" w:themeColor="text1"/>
        </w:rPr>
        <w:lastRenderedPageBreak/>
        <w:t>(100%) compared to foraging (96%)</w:t>
      </w:r>
      <w:r w:rsidR="00E013CF" w:rsidRPr="00352C16">
        <w:rPr>
          <w:rFonts w:cs="Arial"/>
          <w:color w:val="000000" w:themeColor="text1"/>
        </w:rPr>
        <w:t>, but this was influenced by low</w:t>
      </w:r>
      <w:r w:rsidR="00E4461D" w:rsidRPr="00352C16">
        <w:rPr>
          <w:rFonts w:cs="Arial"/>
          <w:color w:val="000000" w:themeColor="text1"/>
        </w:rPr>
        <w:t xml:space="preserve"> or absent</w:t>
      </w:r>
      <w:r w:rsidR="00E013CF" w:rsidRPr="00352C16">
        <w:rPr>
          <w:rFonts w:cs="Arial"/>
          <w:color w:val="000000" w:themeColor="text1"/>
        </w:rPr>
        <w:t xml:space="preserve"> numbers of false positives and false negatives across all behaviours</w:t>
      </w:r>
      <w:r w:rsidRPr="00352C16">
        <w:rPr>
          <w:rFonts w:cs="Arial"/>
          <w:color w:val="000000" w:themeColor="text1"/>
        </w:rPr>
        <w:t xml:space="preserve">. There were not any true positive predictions for males travelling, and consequently no detection rate could be calculated for travelling males. </w:t>
      </w:r>
      <w:r w:rsidR="00E013CF" w:rsidRPr="00352C16">
        <w:rPr>
          <w:rFonts w:cs="Arial"/>
          <w:color w:val="000000" w:themeColor="text1"/>
        </w:rPr>
        <w:t xml:space="preserve"> </w:t>
      </w:r>
      <w:r w:rsidR="00E4461D" w:rsidRPr="00352C16">
        <w:rPr>
          <w:rFonts w:cs="Arial"/>
          <w:color w:val="000000" w:themeColor="text1"/>
        </w:rPr>
        <w:t xml:space="preserve">These error metrics are at the level of the </w:t>
      </w:r>
      <w:r w:rsidR="00785160">
        <w:rPr>
          <w:rFonts w:cs="Arial"/>
          <w:color w:val="000000" w:themeColor="text1"/>
        </w:rPr>
        <w:t>track</w:t>
      </w:r>
      <w:r w:rsidR="00E4461D" w:rsidRPr="00352C16">
        <w:rPr>
          <w:rFonts w:cs="Arial"/>
          <w:color w:val="000000" w:themeColor="text1"/>
        </w:rPr>
        <w:t xml:space="preserve"> based on HHMM predicted </w:t>
      </w:r>
      <w:r w:rsidR="00785160">
        <w:rPr>
          <w:rFonts w:cs="Arial"/>
          <w:color w:val="000000" w:themeColor="text1"/>
        </w:rPr>
        <w:t>tracks</w:t>
      </w:r>
      <w:r w:rsidR="00E4461D" w:rsidRPr="00352C16">
        <w:rPr>
          <w:rFonts w:cs="Arial"/>
          <w:color w:val="000000" w:themeColor="text1"/>
        </w:rPr>
        <w:t xml:space="preserve">. </w:t>
      </w:r>
      <w:r w:rsidR="005C0E25" w:rsidRPr="00352C16">
        <w:rPr>
          <w:rFonts w:cs="Arial"/>
          <w:color w:val="000000" w:themeColor="text1"/>
        </w:rPr>
        <w:t>It</w:t>
      </w:r>
      <w:r w:rsidR="005C0E25">
        <w:rPr>
          <w:rFonts w:cs="Arial"/>
          <w:color w:val="000000" w:themeColor="text1"/>
        </w:rPr>
        <w:t xml:space="preserve"> i</w:t>
      </w:r>
      <w:r w:rsidR="005C0E25" w:rsidRPr="00352C16">
        <w:rPr>
          <w:rFonts w:cs="Arial"/>
          <w:color w:val="000000" w:themeColor="text1"/>
        </w:rPr>
        <w:t xml:space="preserve">s </w:t>
      </w:r>
      <w:r w:rsidR="00E4461D" w:rsidRPr="00352C16">
        <w:rPr>
          <w:rFonts w:cs="Arial"/>
          <w:color w:val="000000" w:themeColor="text1"/>
        </w:rPr>
        <w:t xml:space="preserve">important to note that although we had more female </w:t>
      </w:r>
      <w:r w:rsidR="005C0E25">
        <w:rPr>
          <w:rFonts w:cs="Arial"/>
          <w:color w:val="000000" w:themeColor="text1"/>
        </w:rPr>
        <w:t>killer whales</w:t>
      </w:r>
      <w:r w:rsidR="005C0E25" w:rsidRPr="00352C16">
        <w:rPr>
          <w:rFonts w:cs="Arial"/>
          <w:color w:val="000000" w:themeColor="text1"/>
        </w:rPr>
        <w:t xml:space="preserve"> </w:t>
      </w:r>
      <w:r w:rsidR="00E4461D" w:rsidRPr="00352C16">
        <w:rPr>
          <w:rFonts w:cs="Arial"/>
          <w:color w:val="000000" w:themeColor="text1"/>
        </w:rPr>
        <w:t>with video than males (6 vs 2 whales, Table 1), we had more</w:t>
      </w:r>
      <w:r w:rsidR="001845EF">
        <w:rPr>
          <w:rFonts w:cs="Arial"/>
          <w:color w:val="000000" w:themeColor="text1"/>
        </w:rPr>
        <w:t xml:space="preserve"> individual dives (3,163 vs. 4,955) and more</w:t>
      </w:r>
      <w:r w:rsidR="00E4461D" w:rsidRPr="00352C16">
        <w:rPr>
          <w:rFonts w:cs="Arial"/>
          <w:color w:val="000000" w:themeColor="text1"/>
        </w:rPr>
        <w:t xml:space="preserve"> total </w:t>
      </w:r>
      <w:r w:rsidR="00785160">
        <w:rPr>
          <w:rFonts w:cs="Arial"/>
          <w:color w:val="000000" w:themeColor="text1"/>
        </w:rPr>
        <w:t>tracks</w:t>
      </w:r>
      <w:r w:rsidR="00E4461D" w:rsidRPr="00352C16">
        <w:rPr>
          <w:rFonts w:cs="Arial"/>
          <w:color w:val="000000" w:themeColor="text1"/>
        </w:rPr>
        <w:t xml:space="preserve"> for males than females (243 vs 176, Table 3). </w:t>
      </w:r>
      <w:r w:rsidRPr="00352C16">
        <w:rPr>
          <w:rFonts w:cs="Arial"/>
          <w:color w:val="000000" w:themeColor="text1"/>
        </w:rPr>
        <w:t>Overall, the HHMM</w:t>
      </w:r>
      <w:r w:rsidR="00A200D5">
        <w:rPr>
          <w:rFonts w:cs="Arial"/>
          <w:color w:val="000000" w:themeColor="text1"/>
        </w:rPr>
        <w:t xml:space="preserve">s </w:t>
      </w:r>
      <w:r w:rsidRPr="00352C16">
        <w:rPr>
          <w:rFonts w:cs="Arial"/>
          <w:color w:val="000000" w:themeColor="text1"/>
        </w:rPr>
        <w:t>reliably predict</w:t>
      </w:r>
      <w:r w:rsidR="005C0E25">
        <w:rPr>
          <w:rFonts w:cs="Arial"/>
          <w:color w:val="000000" w:themeColor="text1"/>
        </w:rPr>
        <w:t>ed</w:t>
      </w:r>
      <w:r w:rsidRPr="00352C16">
        <w:rPr>
          <w:rFonts w:cs="Arial"/>
          <w:color w:val="000000" w:themeColor="text1"/>
        </w:rPr>
        <w:t xml:space="preserve"> when a killer whale was forging, resting, or travelling at the level of the </w:t>
      </w:r>
      <w:r w:rsidR="00785160">
        <w:rPr>
          <w:rFonts w:cs="Arial"/>
          <w:color w:val="000000" w:themeColor="text1"/>
        </w:rPr>
        <w:t>track</w:t>
      </w:r>
      <w:r w:rsidRPr="00352C16">
        <w:rPr>
          <w:rFonts w:cs="Arial"/>
          <w:color w:val="000000" w:themeColor="text1"/>
        </w:rPr>
        <w:t xml:space="preserve"> with an accuracy of 85% for females and 96-98% for males. </w:t>
      </w:r>
    </w:p>
    <w:p w14:paraId="5FA94686" w14:textId="77777777" w:rsidR="00C40712" w:rsidRDefault="00C40712" w:rsidP="006203F4">
      <w:pPr>
        <w:snapToGrid w:val="0"/>
        <w:spacing w:after="120"/>
        <w:rPr>
          <w:color w:val="FF0000"/>
        </w:rPr>
      </w:pPr>
      <w:r w:rsidRPr="00FD08FC">
        <w:rPr>
          <w:b/>
        </w:rPr>
        <w:t xml:space="preserve">Table </w:t>
      </w:r>
      <w:r w:rsidR="00785160">
        <w:rPr>
          <w:b/>
        </w:rPr>
        <w:t>5</w:t>
      </w:r>
      <w:r w:rsidRPr="00FD08FC">
        <w:t>:</w:t>
      </w:r>
      <w:r>
        <w:t xml:space="preserve"> </w:t>
      </w:r>
      <w:r w:rsidRPr="00FC3FDF">
        <w:rPr>
          <w:b/>
        </w:rPr>
        <w:t>Summary of HHMM error metrics</w:t>
      </w:r>
      <w:r>
        <w:rPr>
          <w:b/>
        </w:rPr>
        <w:t xml:space="preserve"> predicting behavioural state</w:t>
      </w:r>
      <w:r w:rsidRPr="00FC3FDF">
        <w:rPr>
          <w:b/>
        </w:rPr>
        <w:t xml:space="preserve"> relative to drone video</w:t>
      </w:r>
      <w:r>
        <w:rPr>
          <w:b/>
        </w:rPr>
        <w:t xml:space="preserve">.  </w:t>
      </w:r>
    </w:p>
    <w:p w14:paraId="1259E66C" w14:textId="07C6270E" w:rsidR="00AC0424" w:rsidRPr="001C3033" w:rsidRDefault="005B1BD7" w:rsidP="00AC0424">
      <w:pPr>
        <w:snapToGrid w:val="0"/>
        <w:spacing w:after="120"/>
        <w:rPr>
          <w:color w:val="FF0000"/>
        </w:rPr>
      </w:pPr>
      <w:r w:rsidRPr="00084815">
        <w:rPr>
          <w:color w:val="FF0000"/>
        </w:rPr>
        <w:t xml:space="preserve">[Insert table </w:t>
      </w:r>
      <w:r w:rsidR="00785160">
        <w:rPr>
          <w:color w:val="FF0000"/>
        </w:rPr>
        <w:t>5</w:t>
      </w:r>
      <w:r w:rsidRPr="00084815">
        <w:rPr>
          <w:color w:val="FF0000"/>
        </w:rPr>
        <w:t>]</w:t>
      </w:r>
    </w:p>
    <w:p w14:paraId="289C6502" w14:textId="77777777" w:rsidR="00084815" w:rsidRPr="00C07826" w:rsidRDefault="00084815" w:rsidP="006203F4">
      <w:pPr>
        <w:snapToGrid w:val="0"/>
        <w:spacing w:after="120"/>
        <w:rPr>
          <w:b/>
          <w:sz w:val="32"/>
          <w:szCs w:val="32"/>
        </w:rPr>
      </w:pPr>
      <w:r w:rsidRPr="00084815">
        <w:rPr>
          <w:b/>
          <w:sz w:val="32"/>
          <w:szCs w:val="32"/>
        </w:rPr>
        <w:t>Respiration rate</w:t>
      </w:r>
      <w:r w:rsidR="0051676E">
        <w:rPr>
          <w:b/>
          <w:sz w:val="32"/>
          <w:szCs w:val="32"/>
        </w:rPr>
        <w:t>s</w:t>
      </w:r>
    </w:p>
    <w:p w14:paraId="12DBB866" w14:textId="17984812" w:rsidR="005A662A" w:rsidRDefault="00084815" w:rsidP="006203F4">
      <w:pPr>
        <w:snapToGrid w:val="0"/>
        <w:spacing w:after="120"/>
        <w:rPr>
          <w:iCs/>
          <w:color w:val="000000" w:themeColor="text1"/>
        </w:rPr>
      </w:pPr>
      <w:r w:rsidRPr="00352C16">
        <w:rPr>
          <w:iCs/>
          <w:color w:val="000000" w:themeColor="text1"/>
        </w:rPr>
        <w:tab/>
      </w:r>
      <w:r w:rsidRPr="00B642CA">
        <w:rPr>
          <w:iCs/>
          <w:color w:val="000000" w:themeColor="text1"/>
        </w:rPr>
        <w:t xml:space="preserve">We converted the total number of surface intervals </w:t>
      </w:r>
      <w:r w:rsidR="00B642CA">
        <w:rPr>
          <w:iCs/>
          <w:color w:val="000000" w:themeColor="text1"/>
        </w:rPr>
        <w:t>pe</w:t>
      </w:r>
      <w:r w:rsidRPr="00B642CA">
        <w:rPr>
          <w:iCs/>
          <w:color w:val="000000" w:themeColor="text1"/>
        </w:rPr>
        <w:t xml:space="preserve">r </w:t>
      </w:r>
      <w:r w:rsidR="00785160" w:rsidRPr="00B642CA">
        <w:rPr>
          <w:iCs/>
          <w:color w:val="000000" w:themeColor="text1"/>
        </w:rPr>
        <w:t>track</w:t>
      </w:r>
      <w:r w:rsidRPr="00B642CA">
        <w:rPr>
          <w:iCs/>
          <w:color w:val="000000" w:themeColor="text1"/>
        </w:rPr>
        <w:t xml:space="preserve"> </w:t>
      </w:r>
      <w:r w:rsidR="001D4064" w:rsidRPr="00B642CA">
        <w:rPr>
          <w:iCs/>
          <w:color w:val="000000" w:themeColor="text1"/>
        </w:rPr>
        <w:t xml:space="preserve">predicted by the </w:t>
      </w:r>
      <w:r w:rsidR="00C07826" w:rsidRPr="00B642CA">
        <w:rPr>
          <w:iCs/>
          <w:color w:val="000000" w:themeColor="text1"/>
        </w:rPr>
        <w:t>HHMM</w:t>
      </w:r>
      <w:r w:rsidR="001D4064" w:rsidRPr="00B642CA">
        <w:rPr>
          <w:iCs/>
          <w:color w:val="000000" w:themeColor="text1"/>
        </w:rPr>
        <w:t xml:space="preserve"> model into respiration rate (breaths </w:t>
      </w:r>
      <w:proofErr w:type="gramStart"/>
      <w:r w:rsidR="001D4064" w:rsidRPr="00B642CA">
        <w:rPr>
          <w:iCs/>
          <w:color w:val="000000" w:themeColor="text1"/>
        </w:rPr>
        <w:t>min</w:t>
      </w:r>
      <w:r w:rsidR="001D4064" w:rsidRPr="00B642CA">
        <w:rPr>
          <w:iCs/>
          <w:color w:val="000000" w:themeColor="text1"/>
          <w:vertAlign w:val="superscript"/>
        </w:rPr>
        <w:t>-1</w:t>
      </w:r>
      <w:proofErr w:type="gramEnd"/>
      <w:r w:rsidR="001D4064" w:rsidRPr="00B642CA">
        <w:rPr>
          <w:iCs/>
          <w:color w:val="000000" w:themeColor="text1"/>
        </w:rPr>
        <w:t xml:space="preserve">) by dividing the total number of surface intervals per </w:t>
      </w:r>
      <w:r w:rsidR="00785160" w:rsidRPr="00B642CA">
        <w:rPr>
          <w:iCs/>
          <w:color w:val="000000" w:themeColor="text1"/>
        </w:rPr>
        <w:t>track</w:t>
      </w:r>
      <w:r w:rsidR="001D4064" w:rsidRPr="00B642CA">
        <w:rPr>
          <w:iCs/>
          <w:color w:val="000000" w:themeColor="text1"/>
        </w:rPr>
        <w:t xml:space="preserve"> by the </w:t>
      </w:r>
      <w:r w:rsidR="000A048A" w:rsidRPr="00B642CA">
        <w:rPr>
          <w:iCs/>
          <w:color w:val="000000" w:themeColor="text1"/>
        </w:rPr>
        <w:t xml:space="preserve">cumulative </w:t>
      </w:r>
      <w:r w:rsidR="00785160" w:rsidRPr="00B642CA">
        <w:rPr>
          <w:iCs/>
          <w:color w:val="000000" w:themeColor="text1"/>
        </w:rPr>
        <w:t>track</w:t>
      </w:r>
      <w:r w:rsidR="001D4064" w:rsidRPr="00B642CA">
        <w:rPr>
          <w:iCs/>
          <w:color w:val="000000" w:themeColor="text1"/>
        </w:rPr>
        <w:t xml:space="preserve"> duration</w:t>
      </w:r>
      <w:r w:rsidR="001D53C7" w:rsidRPr="00B642CA">
        <w:rPr>
          <w:iCs/>
          <w:color w:val="000000" w:themeColor="text1"/>
        </w:rPr>
        <w:t xml:space="preserve"> (sum of all surface intervals and dive durations)</w:t>
      </w:r>
      <w:r w:rsidR="001D4064" w:rsidRPr="00B642CA">
        <w:rPr>
          <w:iCs/>
          <w:color w:val="000000" w:themeColor="text1"/>
        </w:rPr>
        <w:t>.</w:t>
      </w:r>
      <w:r w:rsidR="00E80E88">
        <w:rPr>
          <w:iCs/>
          <w:color w:val="000000" w:themeColor="text1"/>
        </w:rPr>
        <w:t xml:space="preserve"> </w:t>
      </w:r>
      <w:r w:rsidR="00254EE3">
        <w:rPr>
          <w:iCs/>
          <w:color w:val="000000" w:themeColor="text1"/>
        </w:rPr>
        <w:t xml:space="preserve">Respiration rate analysis with LME models was done at the level of the </w:t>
      </w:r>
      <w:r w:rsidR="00785160">
        <w:rPr>
          <w:iCs/>
          <w:color w:val="000000" w:themeColor="text1"/>
        </w:rPr>
        <w:t>track</w:t>
      </w:r>
      <w:r w:rsidR="00254EE3">
        <w:rPr>
          <w:iCs/>
          <w:color w:val="000000" w:themeColor="text1"/>
        </w:rPr>
        <w:t xml:space="preserve"> only on </w:t>
      </w:r>
      <w:r w:rsidR="00785160">
        <w:rPr>
          <w:iCs/>
          <w:color w:val="000000" w:themeColor="text1"/>
        </w:rPr>
        <w:t>tracks</w:t>
      </w:r>
      <w:r w:rsidR="00254EE3">
        <w:rPr>
          <w:iCs/>
          <w:color w:val="000000" w:themeColor="text1"/>
        </w:rPr>
        <w:t xml:space="preserve"> </w:t>
      </w:r>
      <w:r w:rsidR="00254EE3" w:rsidRPr="00600A55">
        <w:rPr>
          <w:b/>
          <w:bCs/>
          <w:iCs/>
          <w:sz w:val="22"/>
          <w:szCs w:val="22"/>
        </w:rPr>
        <w:t xml:space="preserve">≥ </w:t>
      </w:r>
      <w:r w:rsidR="00254EE3">
        <w:t>10 minutes.</w:t>
      </w:r>
      <w:r w:rsidR="00254EE3">
        <w:rPr>
          <w:iCs/>
          <w:color w:val="000000" w:themeColor="text1"/>
        </w:rPr>
        <w:t xml:space="preserve"> </w:t>
      </w:r>
      <w:r w:rsidR="001D4064" w:rsidRPr="00352C16">
        <w:rPr>
          <w:iCs/>
          <w:color w:val="000000" w:themeColor="text1"/>
        </w:rPr>
        <w:t xml:space="preserve">Respiration rates varied significantly among behaviours for females (Fig </w:t>
      </w:r>
      <w:r w:rsidR="00522DF0">
        <w:rPr>
          <w:iCs/>
          <w:color w:val="000000" w:themeColor="text1"/>
        </w:rPr>
        <w:t>3</w:t>
      </w:r>
      <w:r w:rsidR="001D4064" w:rsidRPr="00352C16">
        <w:rPr>
          <w:iCs/>
          <w:color w:val="000000" w:themeColor="text1"/>
        </w:rPr>
        <w:t xml:space="preserve">, LRT = 11.28, p = 0.0035) and males (Fig </w:t>
      </w:r>
      <w:r w:rsidR="002B1FD1">
        <w:rPr>
          <w:iCs/>
          <w:color w:val="000000" w:themeColor="text1"/>
        </w:rPr>
        <w:t>3</w:t>
      </w:r>
      <w:r w:rsidR="001D4064" w:rsidRPr="00352C16">
        <w:rPr>
          <w:iCs/>
          <w:color w:val="000000" w:themeColor="text1"/>
        </w:rPr>
        <w:t xml:space="preserve">, LRT = 64.03, p &lt; 0.001). Mean respiration rate </w:t>
      </w:r>
      <w:r w:rsidR="005A662A" w:rsidRPr="00352C16">
        <w:rPr>
          <w:iCs/>
          <w:color w:val="000000" w:themeColor="text1"/>
        </w:rPr>
        <w:t xml:space="preserve">for females was highest during travelling </w:t>
      </w:r>
      <w:r w:rsidR="00785160">
        <w:rPr>
          <w:iCs/>
          <w:color w:val="000000" w:themeColor="text1"/>
        </w:rPr>
        <w:t>tracks</w:t>
      </w:r>
      <w:r w:rsidR="005A662A" w:rsidRPr="00352C16">
        <w:rPr>
          <w:iCs/>
          <w:color w:val="000000" w:themeColor="text1"/>
        </w:rPr>
        <w:t xml:space="preserve"> (1.6) compared to foraging (1.5) and resting (1.2 breaths </w:t>
      </w:r>
      <w:proofErr w:type="gramStart"/>
      <w:r w:rsidR="005A662A" w:rsidRPr="00352C16">
        <w:rPr>
          <w:iCs/>
          <w:color w:val="000000" w:themeColor="text1"/>
        </w:rPr>
        <w:t>min</w:t>
      </w:r>
      <w:r w:rsidR="005A662A" w:rsidRPr="00352C16">
        <w:rPr>
          <w:iCs/>
          <w:color w:val="000000" w:themeColor="text1"/>
          <w:vertAlign w:val="superscript"/>
        </w:rPr>
        <w:t>-1</w:t>
      </w:r>
      <w:proofErr w:type="gramEnd"/>
      <w:r w:rsidR="005A662A" w:rsidRPr="00352C16">
        <w:rPr>
          <w:iCs/>
          <w:color w:val="000000" w:themeColor="text1"/>
        </w:rPr>
        <w:t>). Males showed similar patterns with the highest mean respiration rate during travelling (1.8) followed by foraging (1.7</w:t>
      </w:r>
      <w:r w:rsidR="00620B34" w:rsidRPr="00352C16">
        <w:rPr>
          <w:iCs/>
          <w:color w:val="000000" w:themeColor="text1"/>
        </w:rPr>
        <w:t>) and</w:t>
      </w:r>
      <w:r w:rsidR="005A662A" w:rsidRPr="00352C16">
        <w:rPr>
          <w:iCs/>
          <w:color w:val="000000" w:themeColor="text1"/>
        </w:rPr>
        <w:t xml:space="preserve"> resting (1.3 breaths </w:t>
      </w:r>
      <w:proofErr w:type="gramStart"/>
      <w:r w:rsidR="005A662A" w:rsidRPr="00352C16">
        <w:rPr>
          <w:iCs/>
          <w:color w:val="000000" w:themeColor="text1"/>
        </w:rPr>
        <w:t>min</w:t>
      </w:r>
      <w:r w:rsidR="005A662A" w:rsidRPr="00352C16">
        <w:rPr>
          <w:iCs/>
          <w:color w:val="000000" w:themeColor="text1"/>
          <w:vertAlign w:val="superscript"/>
        </w:rPr>
        <w:t>-1</w:t>
      </w:r>
      <w:proofErr w:type="gramEnd"/>
      <w:r w:rsidR="005A662A" w:rsidRPr="00352C16">
        <w:rPr>
          <w:iCs/>
          <w:color w:val="000000" w:themeColor="text1"/>
        </w:rPr>
        <w:t xml:space="preserve">). </w:t>
      </w:r>
    </w:p>
    <w:p w14:paraId="123DDD26" w14:textId="33C87B27" w:rsidR="00842E62" w:rsidRDefault="005A662A" w:rsidP="006203F4">
      <w:pPr>
        <w:snapToGrid w:val="0"/>
        <w:spacing w:after="120"/>
      </w:pPr>
      <w:r w:rsidRPr="00600A55">
        <w:rPr>
          <w:b/>
          <w:bCs/>
        </w:rPr>
        <w:t xml:space="preserve">Fig </w:t>
      </w:r>
      <w:r w:rsidR="00AC0424">
        <w:rPr>
          <w:b/>
          <w:bCs/>
        </w:rPr>
        <w:t>3</w:t>
      </w:r>
      <w:r w:rsidRPr="00600A55">
        <w:rPr>
          <w:b/>
          <w:bCs/>
        </w:rPr>
        <w:t>.</w:t>
      </w:r>
      <w:r w:rsidRPr="00600A55">
        <w:t xml:space="preserve"> </w:t>
      </w:r>
      <w:r w:rsidRPr="00600A55">
        <w:rPr>
          <w:b/>
          <w:bCs/>
        </w:rPr>
        <w:t xml:space="preserve">Respiration rates (breaths </w:t>
      </w:r>
      <w:proofErr w:type="gramStart"/>
      <w:r w:rsidRPr="00600A55">
        <w:rPr>
          <w:b/>
          <w:bCs/>
        </w:rPr>
        <w:t>min</w:t>
      </w:r>
      <w:r w:rsidRPr="00600A55">
        <w:rPr>
          <w:b/>
          <w:bCs/>
          <w:vertAlign w:val="superscript"/>
        </w:rPr>
        <w:t>-1</w:t>
      </w:r>
      <w:proofErr w:type="gramEnd"/>
      <w:r w:rsidRPr="00600A55">
        <w:rPr>
          <w:b/>
          <w:bCs/>
        </w:rPr>
        <w:t xml:space="preserve">) of 7 female and 4 male resident killer whales for different behavioural states (resting, foraging, and travelling). </w:t>
      </w:r>
    </w:p>
    <w:p w14:paraId="6A59C834" w14:textId="51498CE2" w:rsidR="00842E62" w:rsidRPr="00C07826" w:rsidRDefault="00842E62" w:rsidP="006203F4">
      <w:pPr>
        <w:snapToGrid w:val="0"/>
        <w:spacing w:after="120"/>
        <w:rPr>
          <w:color w:val="FF0000"/>
        </w:rPr>
      </w:pPr>
      <w:r w:rsidRPr="00842E62">
        <w:rPr>
          <w:color w:val="FF0000"/>
        </w:rPr>
        <w:t>[Fig</w:t>
      </w:r>
      <w:r>
        <w:rPr>
          <w:color w:val="FF0000"/>
        </w:rPr>
        <w:t xml:space="preserve"> </w:t>
      </w:r>
      <w:r w:rsidR="00AC0424">
        <w:rPr>
          <w:color w:val="FF0000"/>
        </w:rPr>
        <w:t>3</w:t>
      </w:r>
      <w:r w:rsidRPr="00842E62">
        <w:rPr>
          <w:color w:val="FF0000"/>
        </w:rPr>
        <w:t xml:space="preserve"> gets</w:t>
      </w:r>
      <w:r w:rsidR="00C07826">
        <w:rPr>
          <w:color w:val="FF0000"/>
        </w:rPr>
        <w:t xml:space="preserve"> </w:t>
      </w:r>
      <w:r w:rsidRPr="00842E62">
        <w:rPr>
          <w:color w:val="FF0000"/>
        </w:rPr>
        <w:t>uploaded separately</w:t>
      </w:r>
      <w:r w:rsidR="006C1569">
        <w:rPr>
          <w:color w:val="FF0000"/>
        </w:rPr>
        <w:t>+ need to insert caption</w:t>
      </w:r>
      <w:r w:rsidRPr="00842E62">
        <w:rPr>
          <w:color w:val="FF0000"/>
        </w:rPr>
        <w:t>]</w:t>
      </w:r>
    </w:p>
    <w:p w14:paraId="11626516" w14:textId="1D3993AC" w:rsidR="00007349" w:rsidRDefault="005A662A" w:rsidP="006203F4">
      <w:pPr>
        <w:snapToGrid w:val="0"/>
        <w:spacing w:after="120"/>
      </w:pPr>
      <w:r>
        <w:tab/>
        <w:t xml:space="preserve">Post hoc Tukey tests indicated that travelling </w:t>
      </w:r>
      <w:r w:rsidR="00785160">
        <w:t>tracks</w:t>
      </w:r>
      <w:r w:rsidR="007123F8">
        <w:t xml:space="preserve"> </w:t>
      </w:r>
      <w:r>
        <w:t>differed from resting for females (Tukey, p = 0.003) and that travelling differed from foraging (Tukey, p &lt; 0.001</w:t>
      </w:r>
      <w:r w:rsidR="00620B34">
        <w:t>)</w:t>
      </w:r>
      <w:r>
        <w:t xml:space="preserve"> and resting (Tukey, p &lt; 0.001) for males. All other comparisons in the Tukey tests for both females and males were not significant. </w:t>
      </w:r>
      <w:r w:rsidR="007123F8">
        <w:t>Males and females were modelled separately</w:t>
      </w:r>
      <w:r w:rsidR="005960C6">
        <w:t xml:space="preserve"> due to body size differences in this sexually dimorphic species.</w:t>
      </w:r>
      <w:r w:rsidR="007123F8">
        <w:t xml:space="preserve"> </w:t>
      </w:r>
      <w:r w:rsidR="00620B34">
        <w:t xml:space="preserve">Comparisons between male and female results were not made due to two separate </w:t>
      </w:r>
      <w:r w:rsidR="00C07826">
        <w:t>HHMM</w:t>
      </w:r>
      <w:r w:rsidR="00620B34">
        <w:t xml:space="preserve"> models being used to predict </w:t>
      </w:r>
      <w:r w:rsidR="00785160">
        <w:t>track</w:t>
      </w:r>
      <w:r w:rsidR="00620B34">
        <w:t xml:space="preserve"> behavioural states, one for males and one for females. </w:t>
      </w:r>
    </w:p>
    <w:p w14:paraId="398AA575" w14:textId="51B55EC1" w:rsidR="00AC0424" w:rsidRPr="00E04323" w:rsidRDefault="009A0000" w:rsidP="00AC0424">
      <w:pPr>
        <w:pStyle w:val="EndNoteBibliography"/>
        <w:snapToGrid w:val="0"/>
        <w:spacing w:after="120"/>
        <w:rPr>
          <w:rFonts w:ascii="Times New Roman" w:hAnsi="Times New Roman" w:cs="Times New Roman"/>
          <w:b/>
          <w:bCs/>
          <w:sz w:val="32"/>
          <w:szCs w:val="32"/>
          <w:lang w:val="en-CA"/>
        </w:rPr>
      </w:pPr>
      <w:r>
        <w:rPr>
          <w:rFonts w:ascii="Times New Roman" w:hAnsi="Times New Roman" w:cs="Times New Roman"/>
          <w:b/>
          <w:bCs/>
          <w:sz w:val="32"/>
          <w:szCs w:val="32"/>
          <w:lang w:val="en-CA"/>
        </w:rPr>
        <w:t>D</w:t>
      </w:r>
      <w:r w:rsidR="00115B66" w:rsidRPr="00E04323">
        <w:rPr>
          <w:rFonts w:ascii="Times New Roman" w:hAnsi="Times New Roman" w:cs="Times New Roman"/>
          <w:b/>
          <w:bCs/>
          <w:sz w:val="32"/>
          <w:szCs w:val="32"/>
          <w:lang w:val="en-CA"/>
        </w:rPr>
        <w:t>ive duration</w:t>
      </w:r>
      <w:r>
        <w:rPr>
          <w:rFonts w:ascii="Times New Roman" w:hAnsi="Times New Roman" w:cs="Times New Roman"/>
          <w:b/>
          <w:bCs/>
          <w:sz w:val="32"/>
          <w:szCs w:val="32"/>
          <w:lang w:val="en-CA"/>
        </w:rPr>
        <w:t>s</w:t>
      </w:r>
    </w:p>
    <w:p w14:paraId="3AB13F23" w14:textId="36A118FB" w:rsidR="00A40E5D" w:rsidRPr="0072035A" w:rsidRDefault="00A40E5D" w:rsidP="00E04323">
      <w:pPr>
        <w:pStyle w:val="EndNoteBibliography"/>
        <w:snapToGrid w:val="0"/>
        <w:spacing w:after="120"/>
        <w:ind w:firstLine="720"/>
        <w:rPr>
          <w:rFonts w:ascii="Times New Roman" w:hAnsi="Times New Roman" w:cs="Times New Roman"/>
          <w:bCs/>
          <w:lang w:val="en-CA"/>
        </w:rPr>
      </w:pPr>
      <w:r w:rsidRPr="0072035A">
        <w:rPr>
          <w:rFonts w:ascii="Times New Roman" w:hAnsi="Times New Roman" w:cs="Times New Roman"/>
          <w:bCs/>
          <w:lang w:val="en-CA"/>
        </w:rPr>
        <w:t>Individual d</w:t>
      </w:r>
      <w:r w:rsidR="00AC0424" w:rsidRPr="0072035A">
        <w:rPr>
          <w:rFonts w:ascii="Times New Roman" w:hAnsi="Times New Roman" w:cs="Times New Roman"/>
          <w:bCs/>
          <w:lang w:val="en-CA"/>
        </w:rPr>
        <w:t xml:space="preserve">ive durations for </w:t>
      </w:r>
      <w:r w:rsidR="00115B66" w:rsidRPr="0072035A">
        <w:rPr>
          <w:rFonts w:ascii="Times New Roman" w:hAnsi="Times New Roman" w:cs="Times New Roman"/>
          <w:bCs/>
          <w:lang w:val="en-CA"/>
        </w:rPr>
        <w:t>both sexes of</w:t>
      </w:r>
      <w:r w:rsidR="00AC0424" w:rsidRPr="0072035A">
        <w:rPr>
          <w:rFonts w:ascii="Times New Roman" w:hAnsi="Times New Roman" w:cs="Times New Roman"/>
          <w:bCs/>
          <w:lang w:val="en-CA"/>
        </w:rPr>
        <w:t xml:space="preserve"> whales ranged from a few seconds to as long as </w:t>
      </w:r>
      <w:r w:rsidR="009E230F" w:rsidRPr="0072035A">
        <w:rPr>
          <w:rFonts w:ascii="Times New Roman" w:hAnsi="Times New Roman" w:cs="Times New Roman"/>
          <w:bCs/>
          <w:lang w:val="en-CA"/>
        </w:rPr>
        <w:t xml:space="preserve">8.5 minutes for the males and 7.7 minutes for the females </w:t>
      </w:r>
      <w:r w:rsidR="00AC0424" w:rsidRPr="0072035A">
        <w:rPr>
          <w:rFonts w:ascii="Times New Roman" w:hAnsi="Times New Roman" w:cs="Times New Roman"/>
          <w:bCs/>
          <w:lang w:val="en-CA"/>
        </w:rPr>
        <w:t>(</w:t>
      </w:r>
      <w:r w:rsidR="00E04323" w:rsidRPr="0072035A">
        <w:rPr>
          <w:rFonts w:ascii="Times New Roman" w:hAnsi="Times New Roman" w:cs="Times New Roman"/>
          <w:bCs/>
          <w:lang w:val="en-CA"/>
        </w:rPr>
        <w:t>all dives on CATS tags</w:t>
      </w:r>
      <w:r w:rsidR="00E93108" w:rsidRPr="0072035A">
        <w:rPr>
          <w:rFonts w:ascii="Times New Roman" w:hAnsi="Times New Roman" w:cs="Times New Roman"/>
          <w:bCs/>
          <w:lang w:val="en-CA"/>
        </w:rPr>
        <w:t xml:space="preserve">) and averaged </w:t>
      </w:r>
      <w:r w:rsidR="0072035A">
        <w:rPr>
          <w:rFonts w:ascii="Times New Roman" w:hAnsi="Times New Roman" w:cs="Times New Roman"/>
          <w:bCs/>
          <w:lang w:val="en-CA"/>
        </w:rPr>
        <w:t>0.5</w:t>
      </w:r>
      <w:r w:rsidR="00E93108" w:rsidRPr="0072035A">
        <w:rPr>
          <w:rFonts w:ascii="Times New Roman" w:hAnsi="Times New Roman" w:cs="Times New Roman"/>
          <w:bCs/>
          <w:lang w:val="en-CA"/>
        </w:rPr>
        <w:t xml:space="preserve"> min </w:t>
      </w:r>
      <w:r w:rsidR="0072035A">
        <w:rPr>
          <w:rFonts w:ascii="Times New Roman" w:hAnsi="Times New Roman" w:cs="Times New Roman"/>
          <w:bCs/>
          <w:lang w:val="en-CA"/>
        </w:rPr>
        <w:t xml:space="preserve">(32 sec, </w:t>
      </w:r>
      <w:r w:rsidR="0072035A" w:rsidRPr="0072035A">
        <w:rPr>
          <w:rFonts w:ascii="Times New Roman" w:hAnsi="Times New Roman" w:cs="Times New Roman"/>
        </w:rPr>
        <w:t>SD = 0.</w:t>
      </w:r>
      <w:r w:rsidR="0072035A">
        <w:rPr>
          <w:rFonts w:ascii="Times New Roman" w:hAnsi="Times New Roman" w:cs="Times New Roman"/>
        </w:rPr>
        <w:t>78</w:t>
      </w:r>
      <w:r w:rsidR="0072035A" w:rsidRPr="0072035A">
        <w:rPr>
          <w:rFonts w:ascii="Times New Roman" w:hAnsi="Times New Roman" w:cs="Times New Roman"/>
          <w:bCs/>
          <w:lang w:val="en-CA"/>
        </w:rPr>
        <w:t>, n=</w:t>
      </w:r>
      <w:r w:rsidR="0072035A">
        <w:rPr>
          <w:rFonts w:ascii="Times New Roman" w:hAnsi="Times New Roman" w:cs="Times New Roman"/>
          <w:bCs/>
          <w:lang w:val="en-CA"/>
        </w:rPr>
        <w:t>4,955</w:t>
      </w:r>
      <w:r w:rsidR="0072035A" w:rsidRPr="0072035A">
        <w:rPr>
          <w:rFonts w:ascii="Times New Roman" w:hAnsi="Times New Roman" w:cs="Times New Roman"/>
          <w:bCs/>
          <w:lang w:val="en-CA"/>
        </w:rPr>
        <w:t xml:space="preserve"> individual dives</w:t>
      </w:r>
      <w:r w:rsidR="00E93108" w:rsidRPr="0072035A">
        <w:rPr>
          <w:rFonts w:ascii="Times New Roman" w:hAnsi="Times New Roman" w:cs="Times New Roman"/>
          <w:bCs/>
          <w:lang w:val="en-CA"/>
        </w:rPr>
        <w:t xml:space="preserve">) for males and </w:t>
      </w:r>
      <w:r w:rsidR="0072035A" w:rsidRPr="0072035A">
        <w:rPr>
          <w:rFonts w:ascii="Times New Roman" w:hAnsi="Times New Roman" w:cs="Times New Roman"/>
          <w:bCs/>
          <w:lang w:val="en-CA"/>
        </w:rPr>
        <w:t>0.6</w:t>
      </w:r>
      <w:r w:rsidR="00E93108" w:rsidRPr="0072035A">
        <w:rPr>
          <w:rFonts w:ascii="Times New Roman" w:hAnsi="Times New Roman" w:cs="Times New Roman"/>
          <w:bCs/>
          <w:lang w:val="en-CA"/>
        </w:rPr>
        <w:t xml:space="preserve"> min (</w:t>
      </w:r>
      <w:r w:rsidR="0072035A">
        <w:rPr>
          <w:rFonts w:ascii="Times New Roman" w:hAnsi="Times New Roman" w:cs="Times New Roman"/>
          <w:bCs/>
          <w:lang w:val="en-CA"/>
        </w:rPr>
        <w:t xml:space="preserve">36 sec, </w:t>
      </w:r>
      <w:r w:rsidR="0072035A" w:rsidRPr="0072035A">
        <w:rPr>
          <w:rFonts w:ascii="Times New Roman" w:hAnsi="Times New Roman" w:cs="Times New Roman"/>
        </w:rPr>
        <w:t>SD = 0.84</w:t>
      </w:r>
      <w:r w:rsidR="00D44C69" w:rsidRPr="0072035A">
        <w:rPr>
          <w:rFonts w:ascii="Times New Roman" w:hAnsi="Times New Roman" w:cs="Times New Roman"/>
          <w:bCs/>
          <w:lang w:val="en-CA"/>
        </w:rPr>
        <w:t>, n=</w:t>
      </w:r>
      <w:r w:rsidR="0072035A" w:rsidRPr="0072035A">
        <w:rPr>
          <w:rFonts w:ascii="Times New Roman" w:hAnsi="Times New Roman" w:cs="Times New Roman"/>
          <w:bCs/>
          <w:lang w:val="en-CA"/>
        </w:rPr>
        <w:t>3,163 individual dives</w:t>
      </w:r>
      <w:r w:rsidR="00E93108" w:rsidRPr="0072035A">
        <w:rPr>
          <w:rFonts w:ascii="Times New Roman" w:hAnsi="Times New Roman" w:cs="Times New Roman"/>
          <w:bCs/>
          <w:lang w:val="en-CA"/>
        </w:rPr>
        <w:t>) for females</w:t>
      </w:r>
      <w:r w:rsidR="00C73542" w:rsidRPr="0072035A">
        <w:rPr>
          <w:rFonts w:ascii="Times New Roman" w:hAnsi="Times New Roman" w:cs="Times New Roman"/>
          <w:bCs/>
          <w:lang w:val="en-CA"/>
        </w:rPr>
        <w:t xml:space="preserve"> on all CATS tags</w:t>
      </w:r>
      <w:r w:rsidR="009F4E5E" w:rsidRPr="0072035A">
        <w:rPr>
          <w:rFonts w:ascii="Times New Roman" w:hAnsi="Times New Roman" w:cs="Times New Roman"/>
          <w:bCs/>
          <w:lang w:val="en-CA"/>
        </w:rPr>
        <w:t>.</w:t>
      </w:r>
      <w:r w:rsidR="009F4E5E" w:rsidRPr="0072035A">
        <w:rPr>
          <w:rFonts w:ascii="Times New Roman" w:hAnsi="Times New Roman" w:cs="Times New Roman"/>
        </w:rPr>
        <w:t xml:space="preserve"> </w:t>
      </w:r>
      <w:proofErr w:type="gramStart"/>
      <w:r w:rsidRPr="0072035A">
        <w:rPr>
          <w:rFonts w:ascii="Times New Roman" w:hAnsi="Times New Roman" w:cs="Times New Roman"/>
          <w:bCs/>
          <w:lang w:val="en-CA"/>
        </w:rPr>
        <w:t>The majority of</w:t>
      </w:r>
      <w:proofErr w:type="gramEnd"/>
      <w:r w:rsidRPr="0072035A">
        <w:rPr>
          <w:rFonts w:ascii="Times New Roman" w:hAnsi="Times New Roman" w:cs="Times New Roman"/>
          <w:bCs/>
          <w:lang w:val="en-CA"/>
        </w:rPr>
        <w:t xml:space="preserve"> individual dives </w:t>
      </w:r>
      <w:r w:rsidR="00BB2CD6" w:rsidRPr="0072035A">
        <w:rPr>
          <w:rFonts w:ascii="Times New Roman" w:hAnsi="Times New Roman" w:cs="Times New Roman"/>
          <w:bCs/>
          <w:lang w:val="en-CA"/>
        </w:rPr>
        <w:t xml:space="preserve">on CATS tags </w:t>
      </w:r>
      <w:r w:rsidRPr="0072035A">
        <w:rPr>
          <w:rFonts w:ascii="Times New Roman" w:hAnsi="Times New Roman" w:cs="Times New Roman"/>
          <w:bCs/>
          <w:lang w:val="en-CA"/>
        </w:rPr>
        <w:t xml:space="preserve">were </w:t>
      </w:r>
      <w:r w:rsidR="00EB5951" w:rsidRPr="0072035A">
        <w:rPr>
          <w:rFonts w:ascii="Times New Roman" w:hAnsi="Times New Roman" w:cs="Times New Roman"/>
          <w:bCs/>
          <w:lang w:val="en-CA"/>
        </w:rPr>
        <w:t>&lt; 1 min</w:t>
      </w:r>
      <w:r w:rsidR="00083D9A" w:rsidRPr="0072035A">
        <w:rPr>
          <w:rFonts w:ascii="Times New Roman" w:hAnsi="Times New Roman" w:cs="Times New Roman"/>
          <w:bCs/>
          <w:lang w:val="en-CA"/>
        </w:rPr>
        <w:t xml:space="preserve"> for both sexes</w:t>
      </w:r>
      <w:r w:rsidR="00300BB8" w:rsidRPr="0072035A">
        <w:rPr>
          <w:rFonts w:ascii="Times New Roman" w:hAnsi="Times New Roman" w:cs="Times New Roman"/>
          <w:bCs/>
          <w:lang w:val="en-CA"/>
        </w:rPr>
        <w:t xml:space="preserve"> </w:t>
      </w:r>
      <w:r w:rsidR="00EB5951" w:rsidRPr="0072035A">
        <w:rPr>
          <w:rFonts w:ascii="Times New Roman" w:hAnsi="Times New Roman" w:cs="Times New Roman"/>
          <w:bCs/>
          <w:lang w:val="en-CA"/>
        </w:rPr>
        <w:t>(</w:t>
      </w:r>
      <w:r w:rsidRPr="0072035A">
        <w:rPr>
          <w:rFonts w:ascii="Times New Roman" w:hAnsi="Times New Roman" w:cs="Times New Roman"/>
          <w:bCs/>
          <w:lang w:val="en-CA"/>
        </w:rPr>
        <w:t xml:space="preserve">89% </w:t>
      </w:r>
      <w:r w:rsidR="00EB5951" w:rsidRPr="0072035A">
        <w:rPr>
          <w:rFonts w:ascii="Times New Roman" w:hAnsi="Times New Roman" w:cs="Times New Roman"/>
          <w:bCs/>
          <w:lang w:val="en-CA"/>
        </w:rPr>
        <w:t xml:space="preserve">of </w:t>
      </w:r>
      <w:r w:rsidRPr="0072035A">
        <w:rPr>
          <w:rFonts w:ascii="Times New Roman" w:hAnsi="Times New Roman" w:cs="Times New Roman"/>
          <w:bCs/>
          <w:lang w:val="en-CA"/>
        </w:rPr>
        <w:t>female</w:t>
      </w:r>
      <w:r w:rsidR="00EB5951" w:rsidRPr="0072035A">
        <w:rPr>
          <w:rFonts w:ascii="Times New Roman" w:hAnsi="Times New Roman" w:cs="Times New Roman"/>
          <w:bCs/>
          <w:lang w:val="en-CA"/>
        </w:rPr>
        <w:t xml:space="preserve"> dive</w:t>
      </w:r>
      <w:r w:rsidRPr="0072035A">
        <w:rPr>
          <w:rFonts w:ascii="Times New Roman" w:hAnsi="Times New Roman" w:cs="Times New Roman"/>
          <w:bCs/>
          <w:lang w:val="en-CA"/>
        </w:rPr>
        <w:t>s, and 91%</w:t>
      </w:r>
      <w:r w:rsidR="00083D9A" w:rsidRPr="0072035A">
        <w:rPr>
          <w:rFonts w:ascii="Times New Roman" w:hAnsi="Times New Roman" w:cs="Times New Roman"/>
          <w:bCs/>
          <w:lang w:val="en-CA"/>
        </w:rPr>
        <w:t xml:space="preserve"> of all individual </w:t>
      </w:r>
      <w:r w:rsidR="00EB5951" w:rsidRPr="0072035A">
        <w:rPr>
          <w:rFonts w:ascii="Times New Roman" w:hAnsi="Times New Roman" w:cs="Times New Roman"/>
          <w:bCs/>
          <w:lang w:val="en-CA"/>
        </w:rPr>
        <w:t xml:space="preserve">male </w:t>
      </w:r>
      <w:r w:rsidR="00083D9A" w:rsidRPr="0072035A">
        <w:rPr>
          <w:rFonts w:ascii="Times New Roman" w:hAnsi="Times New Roman" w:cs="Times New Roman"/>
          <w:bCs/>
          <w:lang w:val="en-CA"/>
        </w:rPr>
        <w:t>dives on CATS t</w:t>
      </w:r>
      <w:r w:rsidR="0088703F" w:rsidRPr="0072035A">
        <w:rPr>
          <w:rFonts w:ascii="Times New Roman" w:hAnsi="Times New Roman" w:cs="Times New Roman"/>
          <w:bCs/>
          <w:lang w:val="en-CA"/>
        </w:rPr>
        <w:t>a</w:t>
      </w:r>
      <w:r w:rsidR="00083D9A" w:rsidRPr="0072035A">
        <w:rPr>
          <w:rFonts w:ascii="Times New Roman" w:hAnsi="Times New Roman" w:cs="Times New Roman"/>
          <w:bCs/>
          <w:lang w:val="en-CA"/>
        </w:rPr>
        <w:t>gs</w:t>
      </w:r>
      <w:r w:rsidR="00BD6574" w:rsidRPr="0072035A">
        <w:rPr>
          <w:rFonts w:ascii="Times New Roman" w:hAnsi="Times New Roman" w:cs="Times New Roman"/>
          <w:bCs/>
          <w:lang w:val="en-CA"/>
        </w:rPr>
        <w:t>)</w:t>
      </w:r>
      <w:r w:rsidRPr="0072035A">
        <w:rPr>
          <w:rFonts w:ascii="Times New Roman" w:hAnsi="Times New Roman" w:cs="Times New Roman"/>
          <w:bCs/>
          <w:lang w:val="en-CA"/>
        </w:rPr>
        <w:t>.</w:t>
      </w:r>
      <w:r w:rsidR="00E93108" w:rsidRPr="0072035A">
        <w:rPr>
          <w:rFonts w:ascii="Times New Roman" w:hAnsi="Times New Roman" w:cs="Times New Roman"/>
          <w:bCs/>
          <w:lang w:val="en-CA"/>
        </w:rPr>
        <w:t xml:space="preserve"> </w:t>
      </w:r>
    </w:p>
    <w:p w14:paraId="1BF27E3E" w14:textId="77777777" w:rsidR="009F4E5E" w:rsidRDefault="009F4E5E" w:rsidP="009F4E5E">
      <w:pPr>
        <w:pStyle w:val="EndNoteBibliography"/>
        <w:snapToGrid w:val="0"/>
        <w:spacing w:after="120"/>
        <w:rPr>
          <w:rFonts w:ascii="Times New Roman" w:hAnsi="Times New Roman" w:cs="Times New Roman"/>
          <w:b/>
          <w:bCs/>
          <w:lang w:val="en-CA"/>
        </w:rPr>
      </w:pPr>
      <w:r>
        <w:rPr>
          <w:rFonts w:ascii="Times New Roman" w:hAnsi="Times New Roman" w:cs="Times New Roman"/>
          <w:b/>
          <w:lang w:val="en-CA"/>
        </w:rPr>
        <w:t>Fig 4.</w:t>
      </w:r>
      <w:r w:rsidRPr="00AC0424">
        <w:rPr>
          <w:rFonts w:ascii="Times New Roman" w:hAnsi="Times New Roman" w:cs="Times New Roman"/>
          <w:b/>
          <w:bCs/>
          <w:lang w:val="en-CA"/>
        </w:rPr>
        <w:t xml:space="preserve"> </w:t>
      </w:r>
      <w:r w:rsidRPr="00AB30F1">
        <w:rPr>
          <w:rFonts w:ascii="Times New Roman" w:hAnsi="Times New Roman" w:cs="Times New Roman"/>
          <w:b/>
          <w:bCs/>
          <w:lang w:val="en-CA"/>
        </w:rPr>
        <w:t xml:space="preserve">Individual </w:t>
      </w:r>
      <w:r>
        <w:rPr>
          <w:rFonts w:ascii="Times New Roman" w:hAnsi="Times New Roman" w:cs="Times New Roman"/>
          <w:b/>
          <w:bCs/>
          <w:lang w:val="en-CA"/>
        </w:rPr>
        <w:t xml:space="preserve">long </w:t>
      </w:r>
      <w:r w:rsidRPr="00AB30F1">
        <w:rPr>
          <w:rFonts w:ascii="Times New Roman" w:hAnsi="Times New Roman" w:cs="Times New Roman"/>
          <w:b/>
          <w:bCs/>
          <w:lang w:val="en-CA"/>
        </w:rPr>
        <w:t>dive durations (</w:t>
      </w:r>
      <w:r w:rsidRPr="005130FD">
        <w:rPr>
          <w:rFonts w:ascii="Times New Roman" w:hAnsi="Times New Roman" w:cs="Times New Roman"/>
          <w:b/>
          <w:bCs/>
          <w:iCs/>
          <w:sz w:val="22"/>
          <w:szCs w:val="22"/>
          <w:lang w:val="en-CA"/>
        </w:rPr>
        <w:t>≥</w:t>
      </w:r>
      <w:r w:rsidRPr="00AB30F1">
        <w:rPr>
          <w:rFonts w:ascii="Times New Roman" w:hAnsi="Times New Roman" w:cs="Times New Roman"/>
          <w:b/>
          <w:bCs/>
          <w:lang w:val="en-CA"/>
        </w:rPr>
        <w:t xml:space="preserve"> 1 minute</w:t>
      </w:r>
      <w:r>
        <w:rPr>
          <w:rFonts w:ascii="Times New Roman" w:hAnsi="Times New Roman" w:cs="Times New Roman"/>
          <w:b/>
          <w:bCs/>
          <w:lang w:val="en-CA"/>
        </w:rPr>
        <w:t>)</w:t>
      </w:r>
      <w:r w:rsidRPr="00AB30F1">
        <w:rPr>
          <w:rFonts w:ascii="Times New Roman" w:hAnsi="Times New Roman" w:cs="Times New Roman"/>
          <w:b/>
          <w:bCs/>
          <w:lang w:val="en-CA"/>
        </w:rPr>
        <w:t xml:space="preserve"> of 7 female and 4 male resident killer whales for different behavioural states (foraging, resting, and travelling). </w:t>
      </w:r>
      <w:r>
        <w:rPr>
          <w:rFonts w:ascii="Times New Roman" w:hAnsi="Times New Roman" w:cs="Times New Roman"/>
          <w:b/>
          <w:bCs/>
          <w:lang w:val="en-CA"/>
        </w:rPr>
        <w:t xml:space="preserve"> </w:t>
      </w:r>
    </w:p>
    <w:p w14:paraId="40E1C007" w14:textId="77777777" w:rsidR="009F4E5E" w:rsidRPr="009F4E5E" w:rsidRDefault="009F4E5E" w:rsidP="009F4E5E">
      <w:pPr>
        <w:snapToGrid w:val="0"/>
        <w:spacing w:after="120"/>
        <w:rPr>
          <w:color w:val="FF0000"/>
        </w:rPr>
      </w:pPr>
      <w:r w:rsidRPr="00842E62">
        <w:rPr>
          <w:color w:val="FF0000"/>
        </w:rPr>
        <w:lastRenderedPageBreak/>
        <w:t>[Fig</w:t>
      </w:r>
      <w:r>
        <w:rPr>
          <w:color w:val="FF0000"/>
        </w:rPr>
        <w:t xml:space="preserve"> 4</w:t>
      </w:r>
      <w:r w:rsidRPr="00842E62">
        <w:rPr>
          <w:color w:val="FF0000"/>
        </w:rPr>
        <w:t xml:space="preserve"> gets</w:t>
      </w:r>
      <w:r>
        <w:rPr>
          <w:color w:val="FF0000"/>
        </w:rPr>
        <w:t xml:space="preserve"> </w:t>
      </w:r>
      <w:r w:rsidRPr="00842E62">
        <w:rPr>
          <w:color w:val="FF0000"/>
        </w:rPr>
        <w:t>uploaded separately</w:t>
      </w:r>
      <w:r>
        <w:rPr>
          <w:color w:val="FF0000"/>
        </w:rPr>
        <w:t>+ need to insert caption</w:t>
      </w:r>
      <w:r w:rsidRPr="00842E62">
        <w:rPr>
          <w:color w:val="FF0000"/>
        </w:rPr>
        <w:t>]</w:t>
      </w:r>
    </w:p>
    <w:p w14:paraId="5B8517E4" w14:textId="77777777" w:rsidR="009F4E5E" w:rsidRPr="00707CC1" w:rsidRDefault="009F4E5E" w:rsidP="00E04323">
      <w:pPr>
        <w:pStyle w:val="EndNoteBibliography"/>
        <w:snapToGrid w:val="0"/>
        <w:spacing w:after="120"/>
        <w:ind w:firstLine="720"/>
      </w:pPr>
    </w:p>
    <w:p w14:paraId="7D8212A6" w14:textId="77777777" w:rsidR="004F39CB" w:rsidRDefault="004F39CB" w:rsidP="00AC0424">
      <w:pPr>
        <w:snapToGrid w:val="0"/>
        <w:spacing w:after="120"/>
        <w:rPr>
          <w:b/>
          <w:bCs/>
        </w:rPr>
      </w:pPr>
      <w:r w:rsidRPr="005130FD">
        <w:rPr>
          <w:b/>
          <w:bCs/>
        </w:rPr>
        <w:t xml:space="preserve">Fig </w:t>
      </w:r>
      <w:r>
        <w:rPr>
          <w:b/>
          <w:bCs/>
        </w:rPr>
        <w:t>5</w:t>
      </w:r>
      <w:r w:rsidRPr="005130FD">
        <w:rPr>
          <w:b/>
          <w:bCs/>
        </w:rPr>
        <w:t>.</w:t>
      </w:r>
      <w:r>
        <w:rPr>
          <w:b/>
          <w:bCs/>
        </w:rPr>
        <w:t xml:space="preserve"> Distributions of individual dive durations for short dives (&lt; 1 minute) from CATS tags with behavioural state predicted by HHMM (bins = 4 seconds). </w:t>
      </w:r>
    </w:p>
    <w:p w14:paraId="721C5858" w14:textId="769CEECD" w:rsidR="00AC0424" w:rsidRPr="00AC0424" w:rsidRDefault="00AC0424" w:rsidP="00AC0424">
      <w:pPr>
        <w:snapToGrid w:val="0"/>
        <w:spacing w:after="120"/>
        <w:rPr>
          <w:color w:val="FF0000"/>
        </w:rPr>
      </w:pPr>
      <w:r w:rsidRPr="00842E62">
        <w:rPr>
          <w:color w:val="FF0000"/>
        </w:rPr>
        <w:t>[Fig</w:t>
      </w:r>
      <w:r>
        <w:rPr>
          <w:color w:val="FF0000"/>
        </w:rPr>
        <w:t xml:space="preserve"> 5 </w:t>
      </w:r>
      <w:r w:rsidRPr="00842E62">
        <w:rPr>
          <w:color w:val="FF0000"/>
        </w:rPr>
        <w:t>gets</w:t>
      </w:r>
      <w:r>
        <w:rPr>
          <w:color w:val="FF0000"/>
        </w:rPr>
        <w:t xml:space="preserve"> </w:t>
      </w:r>
      <w:r w:rsidRPr="00842E62">
        <w:rPr>
          <w:color w:val="FF0000"/>
        </w:rPr>
        <w:t>uploaded separately</w:t>
      </w:r>
      <w:r>
        <w:rPr>
          <w:color w:val="FF0000"/>
        </w:rPr>
        <w:t>+ need to insert caption</w:t>
      </w:r>
      <w:r w:rsidRPr="00842E62">
        <w:rPr>
          <w:color w:val="FF0000"/>
        </w:rPr>
        <w:t>]</w:t>
      </w:r>
    </w:p>
    <w:p w14:paraId="44760E9F" w14:textId="31BFCDB1" w:rsidR="00AC0424" w:rsidRDefault="00AC0424" w:rsidP="00AC0424">
      <w:pPr>
        <w:pStyle w:val="EndNoteBibliography"/>
        <w:snapToGrid w:val="0"/>
        <w:spacing w:after="120"/>
        <w:ind w:firstLine="720"/>
        <w:rPr>
          <w:rFonts w:ascii="Times New Roman" w:hAnsi="Times New Roman" w:cs="Times New Roman"/>
          <w:bCs/>
          <w:lang w:val="en-CA"/>
        </w:rPr>
      </w:pPr>
      <w:r>
        <w:rPr>
          <w:rFonts w:ascii="Times New Roman" w:hAnsi="Times New Roman" w:cs="Times New Roman"/>
          <w:bCs/>
          <w:lang w:val="en-CA"/>
        </w:rPr>
        <w:t xml:space="preserve">In terms of </w:t>
      </w:r>
      <w:r w:rsidR="00A40E5D">
        <w:rPr>
          <w:rFonts w:ascii="Times New Roman" w:hAnsi="Times New Roman" w:cs="Times New Roman"/>
          <w:bCs/>
          <w:lang w:val="en-CA"/>
        </w:rPr>
        <w:t xml:space="preserve">longer </w:t>
      </w:r>
      <w:r>
        <w:rPr>
          <w:rFonts w:ascii="Times New Roman" w:hAnsi="Times New Roman" w:cs="Times New Roman"/>
          <w:bCs/>
          <w:lang w:val="en-CA"/>
        </w:rPr>
        <w:t xml:space="preserve">dives </w:t>
      </w:r>
      <w:r w:rsidR="00A40E5D" w:rsidRPr="005130FD">
        <w:rPr>
          <w:rFonts w:ascii="Times New Roman" w:hAnsi="Times New Roman" w:cs="Times New Roman"/>
          <w:b/>
          <w:bCs/>
          <w:iCs/>
          <w:sz w:val="22"/>
          <w:szCs w:val="22"/>
          <w:lang w:val="en-CA"/>
        </w:rPr>
        <w:t>≥</w:t>
      </w:r>
      <w:r>
        <w:rPr>
          <w:rFonts w:ascii="Times New Roman" w:hAnsi="Times New Roman" w:cs="Times New Roman"/>
          <w:bCs/>
          <w:lang w:val="en-CA"/>
        </w:rPr>
        <w:t xml:space="preserve"> 1 minute</w:t>
      </w:r>
      <w:r w:rsidR="00507D94">
        <w:rPr>
          <w:rFonts w:ascii="Times New Roman" w:hAnsi="Times New Roman" w:cs="Times New Roman"/>
          <w:bCs/>
          <w:lang w:val="en-CA"/>
        </w:rPr>
        <w:t xml:space="preserve"> </w:t>
      </w:r>
      <w:r>
        <w:rPr>
          <w:rFonts w:ascii="Times New Roman" w:hAnsi="Times New Roman" w:cs="Times New Roman"/>
          <w:bCs/>
          <w:lang w:val="en-CA"/>
        </w:rPr>
        <w:t>(Fi</w:t>
      </w:r>
      <w:r w:rsidR="0086664F">
        <w:rPr>
          <w:rFonts w:ascii="Times New Roman" w:hAnsi="Times New Roman" w:cs="Times New Roman"/>
          <w:bCs/>
          <w:lang w:val="en-CA"/>
        </w:rPr>
        <w:t>g</w:t>
      </w:r>
      <w:r>
        <w:rPr>
          <w:rFonts w:ascii="Times New Roman" w:hAnsi="Times New Roman" w:cs="Times New Roman"/>
          <w:bCs/>
          <w:lang w:val="en-CA"/>
        </w:rPr>
        <w:t xml:space="preserve"> </w:t>
      </w:r>
      <w:r w:rsidR="00A40E5D">
        <w:rPr>
          <w:rFonts w:ascii="Times New Roman" w:hAnsi="Times New Roman" w:cs="Times New Roman"/>
          <w:bCs/>
          <w:lang w:val="en-CA"/>
        </w:rPr>
        <w:t>4</w:t>
      </w:r>
      <w:r>
        <w:rPr>
          <w:rFonts w:ascii="Times New Roman" w:hAnsi="Times New Roman" w:cs="Times New Roman"/>
          <w:bCs/>
          <w:lang w:val="en-CA"/>
        </w:rPr>
        <w:t>), the males we tagged made longer foraging dives on average (</w:t>
      </w:r>
      <w:r w:rsidR="002B1FD1">
        <w:rPr>
          <w:rFonts w:ascii="Times New Roman" w:hAnsi="Times New Roman" w:cs="Times New Roman"/>
          <w:bCs/>
          <w:lang w:val="en-CA"/>
        </w:rPr>
        <w:t xml:space="preserve">mean </w:t>
      </w:r>
      <w:r>
        <w:rPr>
          <w:rFonts w:ascii="Times New Roman" w:hAnsi="Times New Roman" w:cs="Times New Roman"/>
          <w:bCs/>
          <w:lang w:val="en-CA"/>
        </w:rPr>
        <w:t>= 3.9 vs 2.9 min</w:t>
      </w:r>
      <w:proofErr w:type="gramStart"/>
      <w:r>
        <w:rPr>
          <w:rFonts w:ascii="Times New Roman" w:hAnsi="Times New Roman" w:cs="Times New Roman"/>
          <w:bCs/>
          <w:lang w:val="en-CA"/>
        </w:rPr>
        <w:t>), and</w:t>
      </w:r>
      <w:proofErr w:type="gramEnd"/>
      <w:r>
        <w:rPr>
          <w:rFonts w:ascii="Times New Roman" w:hAnsi="Times New Roman" w:cs="Times New Roman"/>
          <w:bCs/>
          <w:lang w:val="en-CA"/>
        </w:rPr>
        <w:t xml:space="preserve"> had shorter travelling dives than did the females (</w:t>
      </w:r>
      <w:r w:rsidR="002B1FD1">
        <w:rPr>
          <w:rFonts w:ascii="Times New Roman" w:hAnsi="Times New Roman" w:cs="Times New Roman"/>
          <w:bCs/>
          <w:lang w:val="en-CA"/>
        </w:rPr>
        <w:t xml:space="preserve">mean = </w:t>
      </w:r>
      <w:r>
        <w:rPr>
          <w:rFonts w:ascii="Times New Roman" w:hAnsi="Times New Roman" w:cs="Times New Roman"/>
          <w:bCs/>
          <w:lang w:val="en-CA"/>
        </w:rPr>
        <w:t xml:space="preserve">1.5 vs 2.1 min), but had similar resting </w:t>
      </w:r>
      <w:r w:rsidR="0008209C">
        <w:rPr>
          <w:rFonts w:ascii="Times New Roman" w:hAnsi="Times New Roman" w:cs="Times New Roman"/>
          <w:bCs/>
          <w:lang w:val="en-CA"/>
        </w:rPr>
        <w:t xml:space="preserve">individual </w:t>
      </w:r>
      <w:r>
        <w:rPr>
          <w:rFonts w:ascii="Times New Roman" w:hAnsi="Times New Roman" w:cs="Times New Roman"/>
          <w:bCs/>
          <w:lang w:val="en-CA"/>
        </w:rPr>
        <w:t>dives (</w:t>
      </w:r>
      <w:r w:rsidR="002B1FD1">
        <w:rPr>
          <w:rFonts w:ascii="Times New Roman" w:hAnsi="Times New Roman" w:cs="Times New Roman"/>
          <w:bCs/>
          <w:lang w:val="en-CA"/>
        </w:rPr>
        <w:t xml:space="preserve">mean = </w:t>
      </w:r>
      <w:r>
        <w:rPr>
          <w:rFonts w:ascii="Times New Roman" w:hAnsi="Times New Roman" w:cs="Times New Roman"/>
          <w:bCs/>
          <w:lang w:val="en-CA"/>
        </w:rPr>
        <w:t xml:space="preserve">2.6 vs 2.7 min). </w:t>
      </w:r>
      <w:r w:rsidR="00414E38">
        <w:rPr>
          <w:rFonts w:ascii="Times New Roman" w:hAnsi="Times New Roman" w:cs="Times New Roman"/>
          <w:lang w:val="en-CA"/>
        </w:rPr>
        <w:t xml:space="preserve">Long dives </w:t>
      </w:r>
      <w:r w:rsidR="00BD6574">
        <w:rPr>
          <w:rFonts w:ascii="Times New Roman" w:hAnsi="Times New Roman" w:cs="Times New Roman"/>
          <w:lang w:val="en-CA"/>
        </w:rPr>
        <w:t>accounted for</w:t>
      </w:r>
      <w:r w:rsidR="00414E38">
        <w:rPr>
          <w:rFonts w:ascii="Times New Roman" w:hAnsi="Times New Roman" w:cs="Times New Roman"/>
          <w:lang w:val="en-CA"/>
        </w:rPr>
        <w:t xml:space="preserve"> 11% of the total dives </w:t>
      </w:r>
      <w:r w:rsidR="00BD6574">
        <w:rPr>
          <w:rFonts w:ascii="Times New Roman" w:hAnsi="Times New Roman" w:cs="Times New Roman"/>
          <w:lang w:val="en-CA"/>
        </w:rPr>
        <w:t>made by</w:t>
      </w:r>
      <w:r w:rsidR="00414E38">
        <w:rPr>
          <w:rFonts w:ascii="Times New Roman" w:hAnsi="Times New Roman" w:cs="Times New Roman"/>
          <w:lang w:val="en-CA"/>
        </w:rPr>
        <w:t xml:space="preserve"> females (n=354 long dives) and 9% of the total dives </w:t>
      </w:r>
      <w:r w:rsidR="00BD6574">
        <w:rPr>
          <w:rFonts w:ascii="Times New Roman" w:hAnsi="Times New Roman" w:cs="Times New Roman"/>
          <w:lang w:val="en-CA"/>
        </w:rPr>
        <w:t>made by</w:t>
      </w:r>
      <w:r w:rsidR="00414E38">
        <w:rPr>
          <w:rFonts w:ascii="Times New Roman" w:hAnsi="Times New Roman" w:cs="Times New Roman"/>
          <w:lang w:val="en-CA"/>
        </w:rPr>
        <w:t xml:space="preserve"> males (n=440 long dives).</w:t>
      </w:r>
      <w:r w:rsidR="009F4E5E">
        <w:rPr>
          <w:rFonts w:ascii="Times New Roman" w:hAnsi="Times New Roman" w:cs="Times New Roman"/>
          <w:lang w:val="en-CA"/>
        </w:rPr>
        <w:t xml:space="preserve"> </w:t>
      </w:r>
      <w:r w:rsidR="009E230F">
        <w:rPr>
          <w:rFonts w:ascii="Times New Roman" w:hAnsi="Times New Roman" w:cs="Times New Roman"/>
          <w:bCs/>
          <w:lang w:val="en-CA"/>
        </w:rPr>
        <w:t>Individual dive durations for males</w:t>
      </w:r>
      <w:r>
        <w:rPr>
          <w:rFonts w:ascii="Times New Roman" w:hAnsi="Times New Roman" w:cs="Times New Roman"/>
          <w:bCs/>
          <w:lang w:val="en-CA"/>
        </w:rPr>
        <w:t xml:space="preserve"> were also</w:t>
      </w:r>
      <w:r w:rsidR="009E230F">
        <w:rPr>
          <w:rFonts w:ascii="Times New Roman" w:hAnsi="Times New Roman" w:cs="Times New Roman"/>
          <w:bCs/>
          <w:lang w:val="en-CA"/>
        </w:rPr>
        <w:t xml:space="preserve"> </w:t>
      </w:r>
      <w:r>
        <w:rPr>
          <w:rFonts w:ascii="Times New Roman" w:hAnsi="Times New Roman" w:cs="Times New Roman"/>
          <w:bCs/>
          <w:lang w:val="en-CA"/>
        </w:rPr>
        <w:t xml:space="preserve">more variable compared to those of females for all behaviours (i.e., while foraging, </w:t>
      </w:r>
      <w:proofErr w:type="gramStart"/>
      <w:r>
        <w:rPr>
          <w:rFonts w:ascii="Times New Roman" w:hAnsi="Times New Roman" w:cs="Times New Roman"/>
          <w:bCs/>
          <w:lang w:val="en-CA"/>
        </w:rPr>
        <w:t>resting</w:t>
      </w:r>
      <w:proofErr w:type="gramEnd"/>
      <w:r>
        <w:rPr>
          <w:rFonts w:ascii="Times New Roman" w:hAnsi="Times New Roman" w:cs="Times New Roman"/>
          <w:bCs/>
          <w:lang w:val="en-CA"/>
        </w:rPr>
        <w:t xml:space="preserve"> or travelling; Fig </w:t>
      </w:r>
      <w:r w:rsidR="00707CC1">
        <w:rPr>
          <w:rFonts w:ascii="Times New Roman" w:hAnsi="Times New Roman" w:cs="Times New Roman"/>
          <w:bCs/>
          <w:lang w:val="en-CA"/>
        </w:rPr>
        <w:t>4</w:t>
      </w:r>
      <w:r>
        <w:rPr>
          <w:rFonts w:ascii="Times New Roman" w:hAnsi="Times New Roman" w:cs="Times New Roman"/>
          <w:bCs/>
          <w:lang w:val="en-CA"/>
        </w:rPr>
        <w:t xml:space="preserve">). </w:t>
      </w:r>
      <w:r w:rsidR="00707CC1">
        <w:rPr>
          <w:rFonts w:ascii="Times New Roman" w:hAnsi="Times New Roman" w:cs="Times New Roman"/>
          <w:bCs/>
          <w:lang w:val="en-CA"/>
        </w:rPr>
        <w:t>Within the long dives only, f</w:t>
      </w:r>
      <w:r>
        <w:rPr>
          <w:rFonts w:ascii="Times New Roman" w:hAnsi="Times New Roman" w:cs="Times New Roman"/>
          <w:bCs/>
          <w:lang w:val="en-CA"/>
        </w:rPr>
        <w:t xml:space="preserve">emale dive durations appeared to conform more to a central tendency than did those of males for all behavioural </w:t>
      </w:r>
      <w:r w:rsidR="009E230F">
        <w:rPr>
          <w:rFonts w:ascii="Times New Roman" w:hAnsi="Times New Roman" w:cs="Times New Roman"/>
          <w:bCs/>
          <w:lang w:val="en-CA"/>
        </w:rPr>
        <w:t>states</w:t>
      </w:r>
      <w:r>
        <w:rPr>
          <w:rFonts w:ascii="Times New Roman" w:hAnsi="Times New Roman" w:cs="Times New Roman"/>
          <w:bCs/>
          <w:lang w:val="en-CA"/>
        </w:rPr>
        <w:t>.  However, males and females were consistent in terms of making longer foraging dives on average than resting dives, which were in turn longer on average than when travelling.</w:t>
      </w:r>
    </w:p>
    <w:p w14:paraId="63BD2474" w14:textId="2642BC25" w:rsidR="00707CC1" w:rsidRDefault="009E230F" w:rsidP="00507D94">
      <w:pPr>
        <w:pStyle w:val="EndNoteBibliography"/>
        <w:snapToGrid w:val="0"/>
        <w:spacing w:after="120"/>
        <w:ind w:firstLine="720"/>
        <w:rPr>
          <w:rFonts w:ascii="Times New Roman" w:hAnsi="Times New Roman" w:cs="Times New Roman"/>
          <w:bCs/>
          <w:lang w:val="en-CA"/>
        </w:rPr>
      </w:pPr>
      <w:r>
        <w:rPr>
          <w:rFonts w:ascii="Times New Roman" w:hAnsi="Times New Roman" w:cs="Times New Roman"/>
          <w:bCs/>
          <w:lang w:val="en-CA"/>
        </w:rPr>
        <w:t>Sh</w:t>
      </w:r>
      <w:r w:rsidR="00AC0424">
        <w:rPr>
          <w:rFonts w:ascii="Times New Roman" w:hAnsi="Times New Roman" w:cs="Times New Roman"/>
          <w:bCs/>
          <w:lang w:val="en-CA"/>
        </w:rPr>
        <w:t>ort</w:t>
      </w:r>
      <w:r>
        <w:rPr>
          <w:rFonts w:ascii="Times New Roman" w:hAnsi="Times New Roman" w:cs="Times New Roman"/>
          <w:bCs/>
          <w:lang w:val="en-CA"/>
        </w:rPr>
        <w:t>er</w:t>
      </w:r>
      <w:r w:rsidR="00AC0424">
        <w:rPr>
          <w:rFonts w:ascii="Times New Roman" w:hAnsi="Times New Roman" w:cs="Times New Roman"/>
          <w:bCs/>
          <w:lang w:val="en-CA"/>
        </w:rPr>
        <w:t xml:space="preserve"> duration dives</w:t>
      </w:r>
      <w:r>
        <w:rPr>
          <w:rFonts w:ascii="Times New Roman" w:hAnsi="Times New Roman" w:cs="Times New Roman"/>
          <w:bCs/>
          <w:lang w:val="en-CA"/>
        </w:rPr>
        <w:t xml:space="preserve"> (&lt; 1 min)</w:t>
      </w:r>
      <w:r w:rsidR="00AC0424">
        <w:rPr>
          <w:rFonts w:ascii="Times New Roman" w:hAnsi="Times New Roman" w:cs="Times New Roman"/>
          <w:bCs/>
          <w:lang w:val="en-CA"/>
        </w:rPr>
        <w:t xml:space="preserve"> tended to be normally distributed while </w:t>
      </w:r>
      <w:proofErr w:type="gramStart"/>
      <w:r w:rsidR="00AC0424">
        <w:rPr>
          <w:rFonts w:ascii="Times New Roman" w:hAnsi="Times New Roman" w:cs="Times New Roman"/>
          <w:bCs/>
          <w:lang w:val="en-CA"/>
        </w:rPr>
        <w:t>travelling, but</w:t>
      </w:r>
      <w:proofErr w:type="gramEnd"/>
      <w:r w:rsidR="00AC0424">
        <w:rPr>
          <w:rFonts w:ascii="Times New Roman" w:hAnsi="Times New Roman" w:cs="Times New Roman"/>
          <w:bCs/>
          <w:lang w:val="en-CA"/>
        </w:rPr>
        <w:t xml:space="preserve"> were skewed following </w:t>
      </w:r>
      <w:r w:rsidR="00506BB1">
        <w:rPr>
          <w:rFonts w:ascii="Times New Roman" w:hAnsi="Times New Roman" w:cs="Times New Roman"/>
          <w:bCs/>
          <w:lang w:val="en-CA"/>
        </w:rPr>
        <w:t>short</w:t>
      </w:r>
      <w:r w:rsidR="00AC0424">
        <w:rPr>
          <w:rFonts w:ascii="Times New Roman" w:hAnsi="Times New Roman" w:cs="Times New Roman"/>
          <w:bCs/>
          <w:lang w:val="en-CA"/>
        </w:rPr>
        <w:t xml:space="preserve"> foraging dives (Fig </w:t>
      </w:r>
      <w:r>
        <w:rPr>
          <w:rFonts w:ascii="Times New Roman" w:hAnsi="Times New Roman" w:cs="Times New Roman"/>
          <w:bCs/>
          <w:lang w:val="en-CA"/>
        </w:rPr>
        <w:t>5</w:t>
      </w:r>
      <w:r w:rsidR="00AC0424">
        <w:rPr>
          <w:rFonts w:ascii="Times New Roman" w:hAnsi="Times New Roman" w:cs="Times New Roman"/>
          <w:bCs/>
          <w:lang w:val="en-CA"/>
        </w:rPr>
        <w:t xml:space="preserve">). </w:t>
      </w:r>
      <w:r w:rsidR="00506BB1">
        <w:rPr>
          <w:rFonts w:ascii="Times New Roman" w:hAnsi="Times New Roman" w:cs="Times New Roman"/>
          <w:bCs/>
          <w:lang w:val="en-CA"/>
        </w:rPr>
        <w:t>T</w:t>
      </w:r>
      <w:r w:rsidR="00AC0424">
        <w:rPr>
          <w:rFonts w:ascii="Times New Roman" w:hAnsi="Times New Roman" w:cs="Times New Roman"/>
          <w:bCs/>
          <w:lang w:val="en-CA"/>
        </w:rPr>
        <w:t>he distribution of short resting dives made by males and females fell between those incurred while foraging and travelling. Overall, however, the distribution of short duration dives (&lt;</w:t>
      </w:r>
      <w:r w:rsidR="00506BB1">
        <w:rPr>
          <w:rFonts w:ascii="Times New Roman" w:hAnsi="Times New Roman" w:cs="Times New Roman"/>
          <w:bCs/>
          <w:lang w:val="en-CA"/>
        </w:rPr>
        <w:t xml:space="preserve"> </w:t>
      </w:r>
      <w:r w:rsidR="00AC0424">
        <w:rPr>
          <w:rFonts w:ascii="Times New Roman" w:hAnsi="Times New Roman" w:cs="Times New Roman"/>
          <w:bCs/>
          <w:lang w:val="en-CA"/>
        </w:rPr>
        <w:t>1 min) for all three behaviour</w:t>
      </w:r>
      <w:r w:rsidR="00F02F86">
        <w:rPr>
          <w:rFonts w:ascii="Times New Roman" w:hAnsi="Times New Roman" w:cs="Times New Roman"/>
          <w:bCs/>
          <w:lang w:val="en-CA"/>
        </w:rPr>
        <w:t>al states</w:t>
      </w:r>
      <w:r w:rsidR="00AC0424">
        <w:rPr>
          <w:rFonts w:ascii="Times New Roman" w:hAnsi="Times New Roman" w:cs="Times New Roman"/>
          <w:bCs/>
          <w:lang w:val="en-CA"/>
        </w:rPr>
        <w:t xml:space="preserve"> were consistent between males and females (Fig </w:t>
      </w:r>
      <w:r w:rsidR="00F02F86">
        <w:rPr>
          <w:rFonts w:ascii="Times New Roman" w:hAnsi="Times New Roman" w:cs="Times New Roman"/>
          <w:bCs/>
          <w:lang w:val="en-CA"/>
        </w:rPr>
        <w:t>5</w:t>
      </w:r>
      <w:r w:rsidR="00AC0424">
        <w:rPr>
          <w:rFonts w:ascii="Times New Roman" w:hAnsi="Times New Roman" w:cs="Times New Roman"/>
          <w:bCs/>
          <w:lang w:val="en-CA"/>
        </w:rPr>
        <w:t xml:space="preserve">), unlike their long duration dives (&gt;1 min) that </w:t>
      </w:r>
      <w:r w:rsidR="00506BB1">
        <w:rPr>
          <w:rFonts w:ascii="Times New Roman" w:hAnsi="Times New Roman" w:cs="Times New Roman"/>
          <w:bCs/>
          <w:lang w:val="en-CA"/>
        </w:rPr>
        <w:t>showed greater variability among behavioural states and sexes</w:t>
      </w:r>
      <w:r w:rsidR="00AC0424">
        <w:rPr>
          <w:rFonts w:ascii="Times New Roman" w:hAnsi="Times New Roman" w:cs="Times New Roman"/>
          <w:bCs/>
          <w:lang w:val="en-CA"/>
        </w:rPr>
        <w:t xml:space="preserve"> (Fig </w:t>
      </w:r>
      <w:r w:rsidR="00F02F86">
        <w:rPr>
          <w:rFonts w:ascii="Times New Roman" w:hAnsi="Times New Roman" w:cs="Times New Roman"/>
          <w:bCs/>
          <w:lang w:val="en-CA"/>
        </w:rPr>
        <w:t>5</w:t>
      </w:r>
      <w:r w:rsidR="00AC0424">
        <w:rPr>
          <w:rFonts w:ascii="Times New Roman" w:hAnsi="Times New Roman" w:cs="Times New Roman"/>
          <w:bCs/>
          <w:lang w:val="en-CA"/>
        </w:rPr>
        <w:t>).</w:t>
      </w:r>
    </w:p>
    <w:p w14:paraId="06CCA994" w14:textId="30C9C666" w:rsidR="00620B34" w:rsidRDefault="0051676E" w:rsidP="006203F4">
      <w:pPr>
        <w:snapToGrid w:val="0"/>
        <w:spacing w:after="120"/>
        <w:rPr>
          <w:b/>
          <w:bCs/>
          <w:sz w:val="32"/>
          <w:szCs w:val="32"/>
        </w:rPr>
      </w:pPr>
      <w:r>
        <w:rPr>
          <w:b/>
          <w:bCs/>
          <w:sz w:val="32"/>
          <w:szCs w:val="32"/>
        </w:rPr>
        <w:t>C</w:t>
      </w:r>
      <w:r w:rsidR="00620B34" w:rsidRPr="00620B34">
        <w:rPr>
          <w:b/>
          <w:bCs/>
          <w:sz w:val="32"/>
          <w:szCs w:val="32"/>
        </w:rPr>
        <w:t>alculated oxygen consumption</w:t>
      </w:r>
    </w:p>
    <w:p w14:paraId="74924929" w14:textId="78E73C7C" w:rsidR="00AF12F9" w:rsidRPr="003B179D" w:rsidRDefault="00AF12F9" w:rsidP="006203F4">
      <w:pPr>
        <w:snapToGrid w:val="0"/>
        <w:spacing w:after="120"/>
        <w:ind w:firstLine="720"/>
        <w:rPr>
          <w:bCs/>
        </w:rPr>
      </w:pPr>
      <w:r>
        <w:t>Overall, c</w:t>
      </w:r>
      <w:r w:rsidR="00620B34">
        <w:t>alculated VO</w:t>
      </w:r>
      <w:r w:rsidR="00620B34">
        <w:rPr>
          <w:vertAlign w:val="subscript"/>
        </w:rPr>
        <w:t xml:space="preserve">2 </w:t>
      </w:r>
      <w:r w:rsidR="00620B34">
        <w:t>(L O</w:t>
      </w:r>
      <w:r w:rsidR="00620B34">
        <w:rPr>
          <w:vertAlign w:val="subscript"/>
        </w:rPr>
        <w:t>2</w:t>
      </w:r>
      <w:r w:rsidR="00620B34">
        <w:t xml:space="preserve"> min</w:t>
      </w:r>
      <w:r w:rsidR="00620B34">
        <w:rPr>
          <w:vertAlign w:val="superscript"/>
        </w:rPr>
        <w:t>-1</w:t>
      </w:r>
      <w:r w:rsidR="00620B34">
        <w:t xml:space="preserve">) </w:t>
      </w:r>
      <w:r w:rsidR="004F691D">
        <w:t>based on fixed tidal volume (VO</w:t>
      </w:r>
      <w:r w:rsidR="004F691D" w:rsidRPr="00AF12F9">
        <w:rPr>
          <w:vertAlign w:val="subscript"/>
        </w:rPr>
        <w:t>2</w:t>
      </w:r>
      <w:r w:rsidR="004F691D">
        <w:rPr>
          <w:vertAlign w:val="subscript"/>
        </w:rPr>
        <w:t xml:space="preserve"> </w:t>
      </w:r>
      <w:r w:rsidR="004F691D" w:rsidRPr="00AF12F9">
        <w:rPr>
          <w:vertAlign w:val="subscript"/>
        </w:rPr>
        <w:t>fixed</w:t>
      </w:r>
      <w:proofErr w:type="gramStart"/>
      <w:r w:rsidR="004F691D">
        <w:t>)</w:t>
      </w:r>
      <w:proofErr w:type="gramEnd"/>
      <w:r w:rsidR="004F691D">
        <w:t xml:space="preserve"> or mass-specific tidal volume (VO</w:t>
      </w:r>
      <w:r w:rsidR="004F691D" w:rsidRPr="00AF12F9">
        <w:rPr>
          <w:vertAlign w:val="subscript"/>
        </w:rPr>
        <w:t>2 mass-specific</w:t>
      </w:r>
      <w:r w:rsidR="004F691D">
        <w:t xml:space="preserve">) </w:t>
      </w:r>
      <w:r>
        <w:t>followed the same overall trends as respiration rate among behaviours for each sex</w:t>
      </w:r>
      <w:r w:rsidR="004F691D">
        <w:t>. This reflects the fact that</w:t>
      </w:r>
      <w:r>
        <w:t xml:space="preserve"> VO</w:t>
      </w:r>
      <w:r>
        <w:rPr>
          <w:vertAlign w:val="subscript"/>
        </w:rPr>
        <w:t>2</w:t>
      </w:r>
      <w:r>
        <w:t xml:space="preserve"> </w:t>
      </w:r>
      <w:r w:rsidR="00E80E88">
        <w:t>calculations were</w:t>
      </w:r>
      <w:r>
        <w:t xml:space="preserve"> based on respiration rate</w:t>
      </w:r>
      <w:r w:rsidR="00E80E88">
        <w:t xml:space="preserve"> along with values from the literature</w:t>
      </w:r>
      <w:r>
        <w:t>. However</w:t>
      </w:r>
      <w:r w:rsidR="00414883">
        <w:t>,</w:t>
      </w:r>
      <w:r w:rsidR="00785160">
        <w:t xml:space="preserve"> </w:t>
      </w:r>
      <w:r>
        <w:t xml:space="preserve">differences </w:t>
      </w:r>
      <w:r w:rsidR="004F691D">
        <w:t xml:space="preserve">in calculated energy expenditure </w:t>
      </w:r>
      <w:r>
        <w:t xml:space="preserve">among behaviours </w:t>
      </w:r>
      <w:r w:rsidR="00785160">
        <w:t>were</w:t>
      </w:r>
      <w:r>
        <w:t xml:space="preserve"> more pronounced when tidal volume (and consequently</w:t>
      </w:r>
      <w:r w:rsidR="007C01A9">
        <w:t xml:space="preserve"> </w:t>
      </w:r>
      <w:r>
        <w:t>T</w:t>
      </w:r>
      <w:r w:rsidRPr="00AF12F9">
        <w:rPr>
          <w:vertAlign w:val="subscript"/>
        </w:rPr>
        <w:t>O2</w:t>
      </w:r>
      <w:r>
        <w:t xml:space="preserve">) were </w:t>
      </w:r>
      <w:proofErr w:type="gramStart"/>
      <w:r>
        <w:t>mass-specific</w:t>
      </w:r>
      <w:proofErr w:type="gramEnd"/>
      <w:r>
        <w:t xml:space="preserve">. </w:t>
      </w:r>
    </w:p>
    <w:p w14:paraId="2B0DA527" w14:textId="77777777" w:rsidR="00AF12F9" w:rsidRPr="00785160" w:rsidRDefault="00AF12F9" w:rsidP="006203F4">
      <w:pPr>
        <w:snapToGrid w:val="0"/>
        <w:spacing w:after="120"/>
        <w:rPr>
          <w:b/>
          <w:bCs/>
          <w:iCs/>
          <w:sz w:val="28"/>
          <w:szCs w:val="28"/>
        </w:rPr>
      </w:pPr>
      <w:r w:rsidRPr="00785160">
        <w:rPr>
          <w:b/>
          <w:bCs/>
          <w:iCs/>
          <w:sz w:val="28"/>
          <w:szCs w:val="28"/>
        </w:rPr>
        <w:t xml:space="preserve">Oxygen consumption calculated with fixed tidal </w:t>
      </w:r>
      <w:proofErr w:type="gramStart"/>
      <w:r w:rsidRPr="00785160">
        <w:rPr>
          <w:b/>
          <w:bCs/>
          <w:iCs/>
          <w:sz w:val="28"/>
          <w:szCs w:val="28"/>
        </w:rPr>
        <w:t>volume</w:t>
      </w:r>
      <w:proofErr w:type="gramEnd"/>
    </w:p>
    <w:p w14:paraId="45859B5D" w14:textId="3AFB723B" w:rsidR="00E552EC" w:rsidRDefault="00AC3803" w:rsidP="006203F4">
      <w:pPr>
        <w:snapToGrid w:val="0"/>
        <w:spacing w:after="120"/>
        <w:ind w:firstLine="720"/>
      </w:pPr>
      <w:r>
        <w:t>VO</w:t>
      </w:r>
      <w:r w:rsidRPr="00AF12F9">
        <w:rPr>
          <w:vertAlign w:val="subscript"/>
        </w:rPr>
        <w:t>2</w:t>
      </w:r>
      <w:r>
        <w:rPr>
          <w:vertAlign w:val="subscript"/>
        </w:rPr>
        <w:t xml:space="preserve"> </w:t>
      </w:r>
      <w:r w:rsidRPr="00AF12F9">
        <w:rPr>
          <w:vertAlign w:val="subscript"/>
        </w:rPr>
        <w:t>fixed</w:t>
      </w:r>
      <w:r>
        <w:t xml:space="preserve"> refers to V</w:t>
      </w:r>
      <w:r w:rsidRPr="00B934EC">
        <w:rPr>
          <w:vertAlign w:val="subscript"/>
        </w:rPr>
        <w:t>T</w:t>
      </w:r>
      <w:r>
        <w:t xml:space="preserve"> and subsequent T</w:t>
      </w:r>
      <w:r w:rsidRPr="008F2C63">
        <w:rPr>
          <w:vertAlign w:val="subscript"/>
        </w:rPr>
        <w:t>O2</w:t>
      </w:r>
      <w:r>
        <w:t xml:space="preserve"> being fixed per sex (</w:t>
      </w:r>
      <w:r w:rsidR="00D3079B">
        <w:t>regardless</w:t>
      </w:r>
      <w:r>
        <w:t xml:space="preserve"> of age or body mass) for all females at 149</w:t>
      </w:r>
      <w:r w:rsidR="00E552EC">
        <w:t>.0</w:t>
      </w:r>
      <w:r>
        <w:t xml:space="preserve"> L and fixed for all males at 258.5 L as in previous studies</w:t>
      </w:r>
      <w:r w:rsidR="00C84565">
        <w:t xml:space="preserve"> </w:t>
      </w:r>
      <w:r w:rsidR="00C84565">
        <w:fldChar w:fldCharType="begin"/>
      </w:r>
      <w:r w:rsidR="00AC0424">
        <w:instrText xml:space="preserve"> ADDIN EN.CITE &lt;EndNote&gt;&lt;Cite&gt;&lt;Author&gt;Noren&lt;/Author&gt;&lt;Year&gt;2011&lt;/Year&gt;&lt;RecNum&gt;44&lt;/RecNum&gt;&lt;DisplayText&gt;(Noren, 2011, Roos et al., 2016)&lt;/DisplayText&gt;&lt;record&gt;&lt;rec-number&gt;44&lt;/rec-number&gt;&lt;foreign-keys&gt;&lt;key app="EN" db-id="v2wzxz507eexr4e2wf7v0ez1e9z95w0x9ded" timestamp="1681923476"&gt;44&lt;/key&gt;&lt;/foreign-keys&gt;&lt;ref-type name="Journal Article"&gt;17&lt;/ref-type&gt;&lt;contributors&gt;&lt;authors&gt;&lt;author&gt;Noren, Dawn P&lt;/author&gt;&lt;/authors&gt;&lt;/contributors&gt;&lt;titles&gt;&lt;title&gt;Estimated field metabolic rates and prey requirements of resident killer whales&lt;/title&gt;&lt;secondary-title&gt;Marine Mammal Science&lt;/secondary-title&gt;&lt;/titles&gt;&lt;periodical&gt;&lt;full-title&gt;Marine Mammal Science&lt;/full-title&gt;&lt;/periodical&gt;&lt;pages&gt;60-77&lt;/pages&gt;&lt;volume&gt;27&lt;/volume&gt;&lt;number&gt;1&lt;/number&gt;&lt;dates&gt;&lt;year&gt;2011&lt;/year&gt;&lt;/dates&gt;&lt;isbn&gt;0824-0469&lt;/isbn&gt;&lt;urls&gt;&lt;/urls&gt;&lt;electronic-resource-num&gt;10.1111/j.1748-7692.2010.00386.x&lt;/electronic-resource-num&gt;&lt;/record&gt;&lt;/Cite&gt;&lt;Cite&gt;&lt;Author&gt;Roos&lt;/Author&gt;&lt;Year&gt;2016&lt;/Year&gt;&lt;RecNum&gt;50&lt;/RecNum&gt;&lt;record&gt;&lt;rec-number&gt;50&lt;/rec-number&gt;&lt;foreign-keys&gt;&lt;key app="EN" db-id="v2wzxz507eexr4e2wf7v0ez1e9z95w0x9ded" timestamp="1681923690"&gt;50&lt;/key&gt;&lt;/foreign-keys&gt;&lt;ref-type name="Journal Article"&gt;17&lt;/ref-type&gt;&lt;contributors&gt;&lt;authors&gt;&lt;author&gt;Roos, Marjoleine MH&lt;/author&gt;&lt;author&gt;Wu, Gi-Mick&lt;/author&gt;&lt;author&gt;Miller, Patrick JO&lt;/author&gt;&lt;/authors&gt;&lt;/contributors&gt;&lt;titles&gt;&lt;title&gt;&lt;style face="normal" font="default" size="100%"&gt;The significance of respiration timing in the energetics estimates of free-ranging killer whales (&lt;/style&gt;&lt;style face="italic" font="default" size="100%"&gt;Orcinus orca&lt;/style&gt;&lt;style face="normal" font="default" size="100%"&gt;)&lt;/style&gt;&lt;/title&gt;&lt;secondary-title&gt;Journal of Experimental Biology&lt;/secondary-title&gt;&lt;/titles&gt;&lt;periodical&gt;&lt;full-title&gt;Journal of Experimental Biology&lt;/full-title&gt;&lt;/periodical&gt;&lt;pages&gt;2066-2077&lt;/pages&gt;&lt;volume&gt;219&lt;/volume&gt;&lt;number&gt;13&lt;/number&gt;&lt;dates&gt;&lt;year&gt;2016&lt;/year&gt;&lt;/dates&gt;&lt;isbn&gt;1477-9145&lt;/isbn&gt;&lt;urls&gt;&lt;/urls&gt;&lt;electronic-resource-num&gt;10.1242/jeb.137513&lt;/electronic-resource-num&gt;&lt;/record&gt;&lt;/Cite&gt;&lt;/EndNote&gt;</w:instrText>
      </w:r>
      <w:r w:rsidR="00C84565">
        <w:fldChar w:fldCharType="separate"/>
      </w:r>
      <w:r w:rsidR="00C84565">
        <w:rPr>
          <w:noProof/>
        </w:rPr>
        <w:t>(Noren, 2011, Roos et al., 2016)</w:t>
      </w:r>
      <w:r w:rsidR="00C84565">
        <w:fldChar w:fldCharType="end"/>
      </w:r>
      <w:r>
        <w:t xml:space="preserve">. </w:t>
      </w:r>
      <w:r w:rsidR="008B14C8">
        <w:t>Calculated VO</w:t>
      </w:r>
      <w:r w:rsidR="008B14C8" w:rsidRPr="00AF12F9">
        <w:rPr>
          <w:vertAlign w:val="subscript"/>
        </w:rPr>
        <w:t>2</w:t>
      </w:r>
      <w:r w:rsidR="008B14C8">
        <w:rPr>
          <w:vertAlign w:val="subscript"/>
        </w:rPr>
        <w:t xml:space="preserve"> </w:t>
      </w:r>
      <w:r w:rsidR="008B14C8" w:rsidRPr="00AF12F9">
        <w:rPr>
          <w:vertAlign w:val="subscript"/>
        </w:rPr>
        <w:t>fixed</w:t>
      </w:r>
      <w:r w:rsidR="008B14C8" w:rsidRPr="00620B34">
        <w:t xml:space="preserve"> </w:t>
      </w:r>
      <w:r w:rsidR="008B14C8">
        <w:t xml:space="preserve">rates </w:t>
      </w:r>
      <w:r w:rsidR="00620B34" w:rsidRPr="00620B34">
        <w:t xml:space="preserve">ranged </w:t>
      </w:r>
      <w:r w:rsidR="00620B34" w:rsidRPr="00E552EC">
        <w:t xml:space="preserve">from </w:t>
      </w:r>
      <w:r w:rsidR="00263580" w:rsidRPr="00E552EC">
        <w:t>5.8-</w:t>
      </w:r>
      <w:r w:rsidR="00E552EC" w:rsidRPr="00E552EC">
        <w:t>39.7</w:t>
      </w:r>
      <w:r w:rsidR="00263580">
        <w:t xml:space="preserve"> </w:t>
      </w:r>
      <w:r w:rsidR="00263580" w:rsidRPr="00620B34">
        <w:t>L O</w:t>
      </w:r>
      <w:r w:rsidR="00263580">
        <w:rPr>
          <w:vertAlign w:val="subscript"/>
        </w:rPr>
        <w:t>2</w:t>
      </w:r>
      <w:r w:rsidR="00263580" w:rsidRPr="00620B34">
        <w:t xml:space="preserve"> min</w:t>
      </w:r>
      <w:r w:rsidR="00263580">
        <w:rPr>
          <w:vertAlign w:val="superscript"/>
        </w:rPr>
        <w:t>-1</w:t>
      </w:r>
      <w:r w:rsidR="00263580" w:rsidRPr="00620B34">
        <w:t xml:space="preserve"> for females </w:t>
      </w:r>
      <w:r w:rsidR="00620B34" w:rsidRPr="00620B34">
        <w:t xml:space="preserve">across all behavioural states (Table </w:t>
      </w:r>
      <w:r w:rsidR="008B14C8">
        <w:t>6</w:t>
      </w:r>
      <w:r w:rsidR="00620B34" w:rsidRPr="00620B34">
        <w:t>) — and were also calculated in L O</w:t>
      </w:r>
      <w:r w:rsidR="00263580">
        <w:rPr>
          <w:vertAlign w:val="subscript"/>
        </w:rPr>
        <w:t>2</w:t>
      </w:r>
      <w:r w:rsidR="00620B34" w:rsidRPr="00620B34">
        <w:t xml:space="preserve"> sec</w:t>
      </w:r>
      <w:r w:rsidR="00263580">
        <w:rPr>
          <w:vertAlign w:val="superscript"/>
        </w:rPr>
        <w:t>-1</w:t>
      </w:r>
      <w:r w:rsidR="00620B34" w:rsidRPr="00620B34">
        <w:t xml:space="preserve">  for comparison with similar studies on killer whales </w:t>
      </w:r>
      <w:r w:rsidR="00263580">
        <w:fldChar w:fldCharType="begin"/>
      </w:r>
      <w:r w:rsidR="00AC0424">
        <w:instrText xml:space="preserve"> ADDIN EN.CITE &lt;EndNote&gt;&lt;Cite&gt;&lt;Author&gt;Roos&lt;/Author&gt;&lt;Year&gt;2016&lt;/Year&gt;&lt;RecNum&gt;50&lt;/RecNum&gt;&lt;DisplayText&gt;(Roos et al., 2016, Kriete, 1995)&lt;/DisplayText&gt;&lt;record&gt;&lt;rec-number&gt;50&lt;/rec-number&gt;&lt;foreign-keys&gt;&lt;key app="EN" db-id="v2wzxz507eexr4e2wf7v0ez1e9z95w0x9ded" timestamp="1681923690"&gt;50&lt;/key&gt;&lt;/foreign-keys&gt;&lt;ref-type name="Journal Article"&gt;17&lt;/ref-type&gt;&lt;contributors&gt;&lt;authors&gt;&lt;author&gt;Roos, Marjoleine MH&lt;/author&gt;&lt;author&gt;Wu, Gi-Mick&lt;/author&gt;&lt;author&gt;Miller, Patrick JO&lt;/author&gt;&lt;/authors&gt;&lt;/contributors&gt;&lt;titles&gt;&lt;title&gt;&lt;style face="normal" font="default" size="100%"&gt;The significance of respiration timing in the energetics estimates of free-ranging killer whales (&lt;/style&gt;&lt;style face="italic" font="default" size="100%"&gt;Orcinus orca&lt;/style&gt;&lt;style face="normal" font="default" size="100%"&gt;)&lt;/style&gt;&lt;/title&gt;&lt;secondary-title&gt;Journal of Experimental Biology&lt;/secondary-title&gt;&lt;/titles&gt;&lt;periodical&gt;&lt;full-title&gt;Journal of Experimental Biology&lt;/full-title&gt;&lt;/periodical&gt;&lt;pages&gt;2066-2077&lt;/pages&gt;&lt;volume&gt;219&lt;/volume&gt;&lt;number&gt;13&lt;/number&gt;&lt;dates&gt;&lt;year&gt;2016&lt;/year&gt;&lt;/dates&gt;&lt;isbn&gt;1477-9145&lt;/isbn&gt;&lt;urls&gt;&lt;/urls&gt;&lt;electronic-resource-num&gt;10.1242/jeb.137513&lt;/electronic-resource-num&gt;&lt;/record&gt;&lt;/Cite&gt;&lt;Cite&gt;&lt;Author&gt;Kriete&lt;/Author&gt;&lt;Year&gt;1995&lt;/Year&gt;&lt;RecNum&gt;51&lt;/RecNum&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263580">
        <w:fldChar w:fldCharType="separate"/>
      </w:r>
      <w:r w:rsidR="00C02A6C">
        <w:rPr>
          <w:noProof/>
        </w:rPr>
        <w:t>(Roos et al., 2016, Kriete, 1995)</w:t>
      </w:r>
      <w:r w:rsidR="00263580">
        <w:fldChar w:fldCharType="end"/>
      </w:r>
      <w:r w:rsidR="00E471BB">
        <w:t xml:space="preserve">. </w:t>
      </w:r>
      <w:r w:rsidR="00263580">
        <w:t xml:space="preserve">Within females, mean </w:t>
      </w:r>
      <w:r w:rsidR="008B14C8">
        <w:t>VO</w:t>
      </w:r>
      <w:r w:rsidR="008B14C8" w:rsidRPr="00AF12F9">
        <w:rPr>
          <w:vertAlign w:val="subscript"/>
        </w:rPr>
        <w:t>2</w:t>
      </w:r>
      <w:r w:rsidR="008B14C8">
        <w:rPr>
          <w:vertAlign w:val="subscript"/>
        </w:rPr>
        <w:t xml:space="preserve"> </w:t>
      </w:r>
      <w:r w:rsidR="008B14C8" w:rsidRPr="00AF12F9">
        <w:rPr>
          <w:vertAlign w:val="subscript"/>
        </w:rPr>
        <w:t>fixed</w:t>
      </w:r>
      <w:r w:rsidR="00263580">
        <w:t xml:space="preserve"> was highest for </w:t>
      </w:r>
      <w:r w:rsidR="00263580" w:rsidRPr="00E552EC">
        <w:t>travelling (</w:t>
      </w:r>
      <w:r w:rsidR="00E552EC" w:rsidRPr="00E552EC">
        <w:t>20.5</w:t>
      </w:r>
      <w:r w:rsidR="00263580" w:rsidRPr="00E552EC">
        <w:t>), followed by foraging (</w:t>
      </w:r>
      <w:r w:rsidR="00E552EC" w:rsidRPr="00E552EC">
        <w:t>18.1</w:t>
      </w:r>
      <w:r w:rsidR="00263580" w:rsidRPr="00E552EC">
        <w:t xml:space="preserve">), </w:t>
      </w:r>
      <w:r w:rsidR="004F691D">
        <w:t>and were</w:t>
      </w:r>
      <w:r w:rsidR="004F691D" w:rsidRPr="00E552EC">
        <w:t xml:space="preserve"> </w:t>
      </w:r>
      <w:r w:rsidR="00263580" w:rsidRPr="00E552EC">
        <w:t>lowest for resting (</w:t>
      </w:r>
      <w:r w:rsidR="00E552EC" w:rsidRPr="00E552EC">
        <w:t>13.6</w:t>
      </w:r>
      <w:r w:rsidR="00263580" w:rsidRPr="00E552EC">
        <w:t xml:space="preserve"> L</w:t>
      </w:r>
      <w:r w:rsidR="00263580">
        <w:t xml:space="preserve"> </w:t>
      </w:r>
      <w:r w:rsidR="00263580" w:rsidRPr="00263580">
        <w:t>O</w:t>
      </w:r>
      <w:r w:rsidR="00263580">
        <w:rPr>
          <w:vertAlign w:val="subscript"/>
        </w:rPr>
        <w:t>2</w:t>
      </w:r>
      <w:r w:rsidR="00263580">
        <w:t xml:space="preserve"> min</w:t>
      </w:r>
      <w:r w:rsidR="00263580">
        <w:rPr>
          <w:vertAlign w:val="superscript"/>
        </w:rPr>
        <w:t>-1</w:t>
      </w:r>
      <w:r w:rsidR="00E552EC">
        <w:t>,</w:t>
      </w:r>
      <w:r w:rsidR="00E471BB">
        <w:t xml:space="preserve"> </w:t>
      </w:r>
      <w:r w:rsidR="00E552EC">
        <w:t>Table 6</w:t>
      </w:r>
      <w:r w:rsidR="00263580">
        <w:t xml:space="preserve">). </w:t>
      </w:r>
      <w:r w:rsidR="00027E74">
        <w:t>VO</w:t>
      </w:r>
      <w:r w:rsidR="00027E74" w:rsidRPr="00E552EC">
        <w:rPr>
          <w:vertAlign w:val="subscript"/>
        </w:rPr>
        <w:t>2</w:t>
      </w:r>
      <w:r w:rsidR="00E471BB">
        <w:rPr>
          <w:vertAlign w:val="subscript"/>
        </w:rPr>
        <w:t xml:space="preserve"> </w:t>
      </w:r>
      <w:r w:rsidR="00027E74" w:rsidRPr="00E552EC">
        <w:rPr>
          <w:vertAlign w:val="subscript"/>
        </w:rPr>
        <w:t>fixed</w:t>
      </w:r>
      <w:r w:rsidR="00027E74">
        <w:t xml:space="preserve"> significantly varied among behavioural states (</w:t>
      </w:r>
      <w:r w:rsidR="007F2C4E">
        <w:t xml:space="preserve">using </w:t>
      </w:r>
      <w:r w:rsidR="007F2C4E" w:rsidRPr="00620B34">
        <w:t>L O</w:t>
      </w:r>
      <w:r w:rsidR="007F2C4E">
        <w:rPr>
          <w:vertAlign w:val="subscript"/>
        </w:rPr>
        <w:t>2</w:t>
      </w:r>
      <w:r w:rsidR="007F2C4E" w:rsidRPr="00620B34">
        <w:t xml:space="preserve"> min</w:t>
      </w:r>
      <w:r w:rsidR="007F2C4E">
        <w:rPr>
          <w:vertAlign w:val="superscript"/>
        </w:rPr>
        <w:t>-1</w:t>
      </w:r>
      <w:r w:rsidR="0008476C" w:rsidRPr="0008476C">
        <w:t>,</w:t>
      </w:r>
      <w:r w:rsidR="00E471BB">
        <w:t xml:space="preserve"> </w:t>
      </w:r>
      <w:r w:rsidR="00027E74">
        <w:t>LRT</w:t>
      </w:r>
      <w:r w:rsidR="009E48FF">
        <w:t xml:space="preserve"> </w:t>
      </w:r>
      <w:r w:rsidR="00027E74">
        <w:t>=</w:t>
      </w:r>
      <w:r w:rsidR="009E48FF">
        <w:t xml:space="preserve"> </w:t>
      </w:r>
      <w:r w:rsidR="00027E74">
        <w:t>36.64</w:t>
      </w:r>
      <w:r w:rsidR="0008476C">
        <w:t>, p</w:t>
      </w:r>
      <w:r w:rsidR="009E48FF">
        <w:t xml:space="preserve"> </w:t>
      </w:r>
      <w:r w:rsidR="0008476C">
        <w:t>&lt; 0.001</w:t>
      </w:r>
      <w:r w:rsidR="00027E74">
        <w:t>)</w:t>
      </w:r>
      <w:r w:rsidR="004F691D">
        <w:t xml:space="preserve"> due to </w:t>
      </w:r>
      <w:r w:rsidR="00027E74">
        <w:t>VO</w:t>
      </w:r>
      <w:r w:rsidR="00027E74" w:rsidRPr="00E552EC">
        <w:rPr>
          <w:vertAlign w:val="subscript"/>
        </w:rPr>
        <w:t>2</w:t>
      </w:r>
      <w:r w:rsidR="00E471BB">
        <w:rPr>
          <w:vertAlign w:val="subscript"/>
        </w:rPr>
        <w:t xml:space="preserve"> </w:t>
      </w:r>
      <w:r w:rsidR="00027E74" w:rsidRPr="00E552EC">
        <w:rPr>
          <w:vertAlign w:val="subscript"/>
        </w:rPr>
        <w:t>fixed</w:t>
      </w:r>
      <w:r w:rsidR="00027E74">
        <w:t xml:space="preserve"> </w:t>
      </w:r>
      <w:r w:rsidR="004F691D">
        <w:t xml:space="preserve">being lower </w:t>
      </w:r>
      <w:r w:rsidR="00027E74">
        <w:t>during the resting behavioural state.  Specifically, resting VO</w:t>
      </w:r>
      <w:r w:rsidR="00027E74" w:rsidRPr="00E552EC">
        <w:rPr>
          <w:vertAlign w:val="subscript"/>
        </w:rPr>
        <w:t>2</w:t>
      </w:r>
      <w:r w:rsidR="00E471BB">
        <w:rPr>
          <w:vertAlign w:val="subscript"/>
        </w:rPr>
        <w:t xml:space="preserve"> </w:t>
      </w:r>
      <w:r w:rsidR="00027E74" w:rsidRPr="00E552EC">
        <w:rPr>
          <w:vertAlign w:val="subscript"/>
        </w:rPr>
        <w:t>fixed</w:t>
      </w:r>
      <w:r w:rsidR="00027E74">
        <w:t xml:space="preserve"> significantly differed from travelling (Tukey, p &lt;</w:t>
      </w:r>
      <w:r w:rsidR="009E48FF">
        <w:t xml:space="preserve"> </w:t>
      </w:r>
      <w:r w:rsidR="00027E74">
        <w:t>0.001) or foraging (Tukey, p &lt;</w:t>
      </w:r>
      <w:r w:rsidR="009E48FF">
        <w:t xml:space="preserve"> </w:t>
      </w:r>
      <w:r w:rsidR="00027E74">
        <w:t>0.001), but travelling did not differ from foraging (Tukey, p = 0.86).</w:t>
      </w:r>
    </w:p>
    <w:p w14:paraId="31A62297" w14:textId="77777777" w:rsidR="002076CD" w:rsidRDefault="00263580" w:rsidP="006203F4">
      <w:pPr>
        <w:snapToGrid w:val="0"/>
        <w:spacing w:after="120"/>
        <w:ind w:firstLine="720"/>
      </w:pPr>
      <w:r>
        <w:t>Males showed the same trend</w:t>
      </w:r>
      <w:r w:rsidR="005D7ADD">
        <w:t xml:space="preserve">s as females </w:t>
      </w:r>
      <w:r>
        <w:t xml:space="preserve">with travelling </w:t>
      </w:r>
      <w:r w:rsidR="00286296">
        <w:t xml:space="preserve">whales </w:t>
      </w:r>
      <w:r>
        <w:t xml:space="preserve">expending more energy on average relative to the other </w:t>
      </w:r>
      <w:r w:rsidRPr="00FC147D">
        <w:t xml:space="preserve">behaviours </w:t>
      </w:r>
      <w:r w:rsidRPr="005D329D">
        <w:t xml:space="preserve">(travelling = </w:t>
      </w:r>
      <w:r w:rsidR="00FC147D" w:rsidRPr="005D329D">
        <w:t>42.1</w:t>
      </w:r>
      <w:r w:rsidRPr="005D329D">
        <w:t xml:space="preserve">, foraging = </w:t>
      </w:r>
      <w:r w:rsidR="00FC147D" w:rsidRPr="005D329D">
        <w:t>40.4</w:t>
      </w:r>
      <w:r w:rsidRPr="005D329D">
        <w:t xml:space="preserve">, and resting = </w:t>
      </w:r>
      <w:r w:rsidR="00FC147D" w:rsidRPr="005D329D">
        <w:t>27.9</w:t>
      </w:r>
      <w:r w:rsidRPr="005D329D">
        <w:t xml:space="preserve"> L O</w:t>
      </w:r>
      <w:r w:rsidRPr="005D329D">
        <w:rPr>
          <w:vertAlign w:val="subscript"/>
        </w:rPr>
        <w:t>2</w:t>
      </w:r>
      <w:r w:rsidRPr="005D329D">
        <w:t xml:space="preserve"> min</w:t>
      </w:r>
      <w:r w:rsidRPr="005D329D">
        <w:rPr>
          <w:vertAlign w:val="superscript"/>
        </w:rPr>
        <w:t>-</w:t>
      </w:r>
      <w:r w:rsidR="009E48FF">
        <w:rPr>
          <w:vertAlign w:val="superscript"/>
        </w:rPr>
        <w:t>1</w:t>
      </w:r>
      <w:r w:rsidR="009E48FF">
        <w:t xml:space="preserve">, </w:t>
      </w:r>
      <w:r w:rsidR="005D7ADD" w:rsidRPr="009E48FF">
        <w:t>Table</w:t>
      </w:r>
      <w:r w:rsidR="005D7ADD" w:rsidRPr="005D329D">
        <w:t xml:space="preserve"> 6</w:t>
      </w:r>
      <w:r w:rsidRPr="005D329D">
        <w:t>).</w:t>
      </w:r>
      <w:r w:rsidR="00B934EC">
        <w:t xml:space="preserve"> </w:t>
      </w:r>
      <w:r w:rsidR="00052972">
        <w:t>VO</w:t>
      </w:r>
      <w:r w:rsidR="00052972" w:rsidRPr="0008476C">
        <w:rPr>
          <w:vertAlign w:val="subscript"/>
        </w:rPr>
        <w:t>2</w:t>
      </w:r>
      <w:r w:rsidR="0003615E">
        <w:rPr>
          <w:vertAlign w:val="subscript"/>
        </w:rPr>
        <w:t xml:space="preserve"> </w:t>
      </w:r>
      <w:r w:rsidR="00052972" w:rsidRPr="0008476C">
        <w:rPr>
          <w:vertAlign w:val="subscript"/>
        </w:rPr>
        <w:t>fixed</w:t>
      </w:r>
      <w:r w:rsidR="00052972">
        <w:t xml:space="preserve"> for males significantly varied among</w:t>
      </w:r>
      <w:r w:rsidR="005D329D">
        <w:t xml:space="preserve"> </w:t>
      </w:r>
      <w:r w:rsidR="00052972">
        <w:t>behaviour</w:t>
      </w:r>
      <w:r w:rsidR="005D329D">
        <w:t>al states</w:t>
      </w:r>
      <w:r w:rsidR="00052972">
        <w:t xml:space="preserve"> (using </w:t>
      </w:r>
      <w:r w:rsidR="00052972" w:rsidRPr="00620B34">
        <w:t xml:space="preserve">L </w:t>
      </w:r>
      <w:r w:rsidR="00052972" w:rsidRPr="00620B34">
        <w:lastRenderedPageBreak/>
        <w:t>O</w:t>
      </w:r>
      <w:r w:rsidR="00052972">
        <w:rPr>
          <w:vertAlign w:val="subscript"/>
        </w:rPr>
        <w:t>2</w:t>
      </w:r>
      <w:r w:rsidR="00052972" w:rsidRPr="00620B34">
        <w:t xml:space="preserve"> min</w:t>
      </w:r>
      <w:r w:rsidR="00052972">
        <w:rPr>
          <w:vertAlign w:val="superscript"/>
        </w:rPr>
        <w:t>-1</w:t>
      </w:r>
      <w:r w:rsidR="00052972" w:rsidRPr="0008476C">
        <w:t>,</w:t>
      </w:r>
      <w:r w:rsidR="009E48FF">
        <w:t xml:space="preserve"> </w:t>
      </w:r>
      <w:r w:rsidR="00052972">
        <w:t>LRT</w:t>
      </w:r>
      <w:r w:rsidR="009E48FF">
        <w:t xml:space="preserve"> </w:t>
      </w:r>
      <w:r w:rsidR="00052972">
        <w:t>=</w:t>
      </w:r>
      <w:r w:rsidR="009E48FF">
        <w:t xml:space="preserve"> </w:t>
      </w:r>
      <w:r w:rsidR="00052972">
        <w:t>105.04, p &lt;</w:t>
      </w:r>
      <w:r w:rsidR="009E48FF">
        <w:t xml:space="preserve"> </w:t>
      </w:r>
      <w:r w:rsidR="00052972">
        <w:t>0.001), and post hoc Tukey tests showed that all 3 behavioural states significantly varied among each other (Tukey,</w:t>
      </w:r>
      <w:r w:rsidR="009E48FF">
        <w:t xml:space="preserve"> </w:t>
      </w:r>
      <w:r w:rsidR="00052972">
        <w:t>p &lt; 0.001 for all comparisons).</w:t>
      </w:r>
      <w:r w:rsidR="004F691D">
        <w:t xml:space="preserve"> </w:t>
      </w:r>
      <w:r w:rsidR="00286296" w:rsidRPr="00BE5B55">
        <w:t xml:space="preserve">The predicted </w:t>
      </w:r>
      <w:r w:rsidR="00286296">
        <w:t>VO</w:t>
      </w:r>
      <w:r w:rsidR="00286296" w:rsidRPr="00AF12F9">
        <w:rPr>
          <w:vertAlign w:val="subscript"/>
        </w:rPr>
        <w:t>2</w:t>
      </w:r>
      <w:r w:rsidR="00286296">
        <w:rPr>
          <w:vertAlign w:val="subscript"/>
        </w:rPr>
        <w:t xml:space="preserve"> </w:t>
      </w:r>
      <w:r w:rsidR="00286296" w:rsidRPr="00AF12F9">
        <w:rPr>
          <w:vertAlign w:val="subscript"/>
        </w:rPr>
        <w:t>fixed</w:t>
      </w:r>
      <w:r w:rsidR="00286296" w:rsidRPr="00620B34">
        <w:t xml:space="preserve"> </w:t>
      </w:r>
      <w:r w:rsidR="00286296" w:rsidRPr="00BE5B55">
        <w:t>value</w:t>
      </w:r>
      <w:r w:rsidR="00286296">
        <w:t>s</w:t>
      </w:r>
      <w:r w:rsidR="00286296" w:rsidRPr="00BE5B55">
        <w:t xml:space="preserve"> for males were higher than females </w:t>
      </w:r>
      <w:r w:rsidR="00286296">
        <w:t xml:space="preserve">at the same respiration rate </w:t>
      </w:r>
      <w:r w:rsidR="005D7ADD">
        <w:t xml:space="preserve">and behaviour </w:t>
      </w:r>
      <w:r w:rsidR="00286296" w:rsidRPr="00BE5B55">
        <w:t>because the E</w:t>
      </w:r>
      <w:r w:rsidR="00286296" w:rsidRPr="008861C6">
        <w:rPr>
          <w:vertAlign w:val="subscript"/>
        </w:rPr>
        <w:t>O</w:t>
      </w:r>
      <w:r w:rsidR="00286296" w:rsidRPr="00BE5B55">
        <w:rPr>
          <w:vertAlign w:val="subscript"/>
        </w:rPr>
        <w:t>2</w:t>
      </w:r>
      <w:r w:rsidR="00286296" w:rsidRPr="00BE5B55">
        <w:t xml:space="preserve"> and V</w:t>
      </w:r>
      <w:r w:rsidR="00286296" w:rsidRPr="00BE5B55">
        <w:rPr>
          <w:vertAlign w:val="subscript"/>
        </w:rPr>
        <w:t>T</w:t>
      </w:r>
      <w:r w:rsidR="00286296" w:rsidRPr="00BE5B55">
        <w:t xml:space="preserve"> values</w:t>
      </w:r>
      <w:r w:rsidR="00286296">
        <w:t xml:space="preserve"> were</w:t>
      </w:r>
      <w:r w:rsidR="00286296" w:rsidRPr="00BE5B55">
        <w:t xml:space="preserve"> </w:t>
      </w:r>
      <w:r w:rsidR="00286296">
        <w:t xml:space="preserve">fixed at a higher </w:t>
      </w:r>
      <w:r w:rsidR="00286296" w:rsidRPr="00BE5B55">
        <w:t>V</w:t>
      </w:r>
      <w:r w:rsidR="00286296" w:rsidRPr="00BE5B55">
        <w:rPr>
          <w:vertAlign w:val="subscript"/>
        </w:rPr>
        <w:t>T</w:t>
      </w:r>
      <w:r w:rsidR="00286296">
        <w:t xml:space="preserve"> for males (258.5 L) compared to females (149.0 L) </w:t>
      </w:r>
      <w:r w:rsidR="00286296" w:rsidRPr="00BE5B55">
        <w:t xml:space="preserve">in this sexually dimorphic species. </w:t>
      </w:r>
    </w:p>
    <w:p w14:paraId="4D89D299" w14:textId="77777777" w:rsidR="00286296" w:rsidRDefault="00286296" w:rsidP="006203F4">
      <w:pPr>
        <w:snapToGrid w:val="0"/>
        <w:spacing w:after="120"/>
        <w:rPr>
          <w:b/>
          <w:bCs/>
        </w:rPr>
      </w:pPr>
      <w:r w:rsidRPr="00600A55">
        <w:rPr>
          <w:b/>
          <w:bCs/>
        </w:rPr>
        <w:t xml:space="preserve">Table </w:t>
      </w:r>
      <w:r>
        <w:rPr>
          <w:b/>
          <w:bCs/>
        </w:rPr>
        <w:t>6</w:t>
      </w:r>
      <w:r w:rsidRPr="00600A55">
        <w:rPr>
          <w:b/>
          <w:bCs/>
        </w:rPr>
        <w:t xml:space="preserve">. </w:t>
      </w:r>
      <w:r w:rsidRPr="009D3443">
        <w:rPr>
          <w:b/>
          <w:bCs/>
        </w:rPr>
        <w:t>Example of calculated oxygen consumption rates (VO</w:t>
      </w:r>
      <w:r w:rsidRPr="009D3443">
        <w:rPr>
          <w:b/>
          <w:bCs/>
          <w:vertAlign w:val="subscript"/>
        </w:rPr>
        <w:t>2 fixed</w:t>
      </w:r>
      <w:r w:rsidRPr="009D3443">
        <w:rPr>
          <w:b/>
          <w:bCs/>
        </w:rPr>
        <w:t xml:space="preserve">) of </w:t>
      </w:r>
      <w:r w:rsidR="0092094E">
        <w:rPr>
          <w:b/>
          <w:bCs/>
        </w:rPr>
        <w:t>11</w:t>
      </w:r>
      <w:r w:rsidRPr="009D3443">
        <w:rPr>
          <w:b/>
          <w:bCs/>
        </w:rPr>
        <w:t xml:space="preserve"> northern and southern resident killer whales derived from respiration data with fixed tidal volumes per sex.</w:t>
      </w:r>
    </w:p>
    <w:p w14:paraId="3B6105F5" w14:textId="77777777" w:rsidR="00286296" w:rsidRPr="00C84565" w:rsidRDefault="00286296" w:rsidP="006203F4">
      <w:pPr>
        <w:snapToGrid w:val="0"/>
        <w:spacing w:after="120"/>
        <w:rPr>
          <w:color w:val="FF0000"/>
        </w:rPr>
      </w:pPr>
      <w:r w:rsidRPr="00842E62">
        <w:rPr>
          <w:color w:val="FF0000"/>
        </w:rPr>
        <w:t xml:space="preserve">[Insert table </w:t>
      </w:r>
      <w:r>
        <w:rPr>
          <w:color w:val="FF0000"/>
        </w:rPr>
        <w:t>6</w:t>
      </w:r>
      <w:r w:rsidRPr="00842E62">
        <w:rPr>
          <w:color w:val="FF0000"/>
        </w:rPr>
        <w:t>]</w:t>
      </w:r>
    </w:p>
    <w:p w14:paraId="142E61B2" w14:textId="77777777" w:rsidR="00AF12F9" w:rsidRPr="00785160" w:rsidRDefault="00AF12F9" w:rsidP="006203F4">
      <w:pPr>
        <w:snapToGrid w:val="0"/>
        <w:spacing w:after="120"/>
        <w:rPr>
          <w:b/>
          <w:bCs/>
          <w:iCs/>
          <w:sz w:val="28"/>
          <w:szCs w:val="28"/>
        </w:rPr>
      </w:pPr>
      <w:r w:rsidRPr="00785160">
        <w:rPr>
          <w:b/>
          <w:bCs/>
          <w:iCs/>
          <w:sz w:val="28"/>
          <w:szCs w:val="28"/>
        </w:rPr>
        <w:t xml:space="preserve">Oxygen consumption calculated with mass-specific tidal </w:t>
      </w:r>
      <w:proofErr w:type="gramStart"/>
      <w:r w:rsidRPr="00785160">
        <w:rPr>
          <w:b/>
          <w:bCs/>
          <w:iCs/>
          <w:sz w:val="28"/>
          <w:szCs w:val="28"/>
        </w:rPr>
        <w:t>volume</w:t>
      </w:r>
      <w:proofErr w:type="gramEnd"/>
    </w:p>
    <w:p w14:paraId="5266AD66" w14:textId="77777777" w:rsidR="0052333F" w:rsidRPr="008945D5" w:rsidRDefault="0052333F" w:rsidP="006203F4">
      <w:pPr>
        <w:snapToGrid w:val="0"/>
        <w:spacing w:after="120"/>
        <w:ind w:firstLine="720"/>
      </w:pPr>
      <w:r w:rsidRPr="0052333F">
        <w:rPr>
          <w:bCs/>
        </w:rPr>
        <w:t xml:space="preserve">We calculated </w:t>
      </w:r>
      <w:r w:rsidR="009E5331" w:rsidRPr="0052333F">
        <w:rPr>
          <w:bCs/>
        </w:rPr>
        <w:t>VO</w:t>
      </w:r>
      <w:r w:rsidR="009E5331" w:rsidRPr="0052333F">
        <w:rPr>
          <w:bCs/>
          <w:vertAlign w:val="subscript"/>
        </w:rPr>
        <w:t>2</w:t>
      </w:r>
      <w:r w:rsidR="00C84565" w:rsidRPr="0052333F">
        <w:rPr>
          <w:bCs/>
          <w:vertAlign w:val="subscript"/>
        </w:rPr>
        <w:t xml:space="preserve"> </w:t>
      </w:r>
      <w:r w:rsidR="009E5331" w:rsidRPr="0052333F">
        <w:rPr>
          <w:bCs/>
          <w:vertAlign w:val="subscript"/>
        </w:rPr>
        <w:t>mass-specific</w:t>
      </w:r>
      <w:r w:rsidR="009E5331" w:rsidRPr="0052333F">
        <w:rPr>
          <w:bCs/>
        </w:rPr>
        <w:t xml:space="preserve"> </w:t>
      </w:r>
      <w:r w:rsidR="001E335F" w:rsidRPr="0052333F">
        <w:rPr>
          <w:bCs/>
        </w:rPr>
        <w:t xml:space="preserve">only </w:t>
      </w:r>
      <w:r w:rsidR="009E5331" w:rsidRPr="0052333F">
        <w:rPr>
          <w:bCs/>
        </w:rPr>
        <w:t xml:space="preserve">for </w:t>
      </w:r>
      <w:r w:rsidRPr="0052333F">
        <w:rPr>
          <w:bCs/>
        </w:rPr>
        <w:t xml:space="preserve">animals that had predicted body masses within 15% of the body masses available in </w:t>
      </w:r>
      <w:proofErr w:type="spellStart"/>
      <w:r w:rsidRPr="0052333F">
        <w:rPr>
          <w:bCs/>
        </w:rPr>
        <w:t>Kriete</w:t>
      </w:r>
      <w:proofErr w:type="spellEnd"/>
      <w:r w:rsidRPr="0052333F">
        <w:rPr>
          <w:bCs/>
        </w:rPr>
        <w:t xml:space="preserve"> </w:t>
      </w:r>
      <w:r w:rsidR="009E48FF">
        <w:rPr>
          <w:bCs/>
        </w:rPr>
        <w:fldChar w:fldCharType="begin"/>
      </w:r>
      <w:r w:rsidR="009E48FF">
        <w:rPr>
          <w:bCs/>
        </w:rPr>
        <w:instrText xml:space="preserve"> ADDIN EN.CITE &lt;EndNote&gt;&lt;Cite ExcludeAuth="1"&gt;&lt;Author&gt;Kriete&lt;/Author&gt;&lt;Year&gt;1995&lt;/Year&gt;&lt;RecNum&gt;51&lt;/RecNum&gt;&lt;Suffix&gt;`, see S2 for details&lt;/Suffix&gt;&lt;DisplayText&gt;(1995, see S2 for details)&lt;/DisplayText&gt;&lt;record&gt;&lt;rec-number&gt;51&lt;/rec-number&gt;&lt;foreign-keys&gt;&lt;key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9E48FF">
        <w:rPr>
          <w:bCs/>
        </w:rPr>
        <w:fldChar w:fldCharType="separate"/>
      </w:r>
      <w:r w:rsidR="009E48FF">
        <w:rPr>
          <w:bCs/>
          <w:noProof/>
        </w:rPr>
        <w:t>(1995, see S2 for details)</w:t>
      </w:r>
      <w:r w:rsidR="009E48FF">
        <w:rPr>
          <w:bCs/>
        </w:rPr>
        <w:fldChar w:fldCharType="end"/>
      </w:r>
      <w:r w:rsidR="009E48FF">
        <w:rPr>
          <w:bCs/>
        </w:rPr>
        <w:t xml:space="preserve">. </w:t>
      </w:r>
      <w:proofErr w:type="gramStart"/>
      <w:r w:rsidR="001E335F" w:rsidRPr="0052333F">
        <w:rPr>
          <w:bCs/>
        </w:rPr>
        <w:t>Similar to</w:t>
      </w:r>
      <w:proofErr w:type="gramEnd"/>
      <w:r w:rsidR="001E335F" w:rsidRPr="0052333F">
        <w:rPr>
          <w:bCs/>
        </w:rPr>
        <w:t xml:space="preserve"> VO</w:t>
      </w:r>
      <w:r w:rsidR="001E335F" w:rsidRPr="0052333F">
        <w:rPr>
          <w:bCs/>
          <w:vertAlign w:val="subscript"/>
        </w:rPr>
        <w:t>2 fixed</w:t>
      </w:r>
      <w:r w:rsidR="001E335F" w:rsidRPr="0052333F">
        <w:rPr>
          <w:bCs/>
        </w:rPr>
        <w:t xml:space="preserve">, </w:t>
      </w:r>
      <w:r w:rsidR="002438EF" w:rsidRPr="0052333F">
        <w:t>mean c</w:t>
      </w:r>
      <w:r w:rsidR="009E5331" w:rsidRPr="0052333F">
        <w:t>alculated VO</w:t>
      </w:r>
      <w:r w:rsidR="009E5331" w:rsidRPr="0052333F">
        <w:rPr>
          <w:vertAlign w:val="subscript"/>
        </w:rPr>
        <w:t xml:space="preserve">2 </w:t>
      </w:r>
      <w:r w:rsidR="002438EF" w:rsidRPr="0052333F">
        <w:rPr>
          <w:vertAlign w:val="subscript"/>
        </w:rPr>
        <w:t>mass-specific</w:t>
      </w:r>
      <w:r w:rsidR="009E5331" w:rsidRPr="0052333F">
        <w:t xml:space="preserve"> </w:t>
      </w:r>
      <w:r w:rsidR="001E335F" w:rsidRPr="0052333F">
        <w:t xml:space="preserve">for females </w:t>
      </w:r>
      <w:r w:rsidR="002438EF" w:rsidRPr="0052333F">
        <w:t>was highest for travelling (</w:t>
      </w:r>
      <w:r w:rsidRPr="0052333F">
        <w:t>7.4</w:t>
      </w:r>
      <w:r w:rsidR="002438EF" w:rsidRPr="0052333F">
        <w:t>)</w:t>
      </w:r>
      <w:r w:rsidR="009E48FF">
        <w:t xml:space="preserve">, </w:t>
      </w:r>
      <w:r w:rsidR="002438EF" w:rsidRPr="0052333F">
        <w:t>followed by foraging (</w:t>
      </w:r>
      <w:r w:rsidRPr="0052333F">
        <w:t>7.3</w:t>
      </w:r>
      <w:r w:rsidR="002438EF" w:rsidRPr="0052333F">
        <w:t>), then lowest for resting (</w:t>
      </w:r>
      <w:r w:rsidRPr="0052333F">
        <w:t>6.7</w:t>
      </w:r>
      <w:r w:rsidR="002438EF" w:rsidRPr="0052333F">
        <w:t xml:space="preserve"> L O</w:t>
      </w:r>
      <w:r w:rsidR="002438EF" w:rsidRPr="0052333F">
        <w:rPr>
          <w:vertAlign w:val="subscript"/>
        </w:rPr>
        <w:t>2</w:t>
      </w:r>
      <w:r w:rsidR="002438EF" w:rsidRPr="0052333F">
        <w:t xml:space="preserve"> min</w:t>
      </w:r>
      <w:r w:rsidR="002438EF" w:rsidRPr="0052333F">
        <w:rPr>
          <w:vertAlign w:val="superscript"/>
        </w:rPr>
        <w:t>-1</w:t>
      </w:r>
      <w:r w:rsidRPr="0052333F">
        <w:rPr>
          <w:vertAlign w:val="subscript"/>
        </w:rPr>
        <w:t xml:space="preserve">, </w:t>
      </w:r>
      <w:r w:rsidR="002438EF" w:rsidRPr="0052333F">
        <w:t>Table 7</w:t>
      </w:r>
      <w:r w:rsidR="00906D0C">
        <w:t>,</w:t>
      </w:r>
      <w:r w:rsidR="00906D0C" w:rsidRPr="00906D0C">
        <w:t xml:space="preserve"> </w:t>
      </w:r>
      <w:r w:rsidR="00906D0C">
        <w:t>LRT</w:t>
      </w:r>
      <w:r w:rsidR="009E48FF">
        <w:t xml:space="preserve"> </w:t>
      </w:r>
      <w:r w:rsidR="00906D0C">
        <w:t>=</w:t>
      </w:r>
      <w:r w:rsidR="009E48FF">
        <w:t xml:space="preserve"> </w:t>
      </w:r>
      <w:r w:rsidR="00906D0C">
        <w:t>13.26, p = 0.0013</w:t>
      </w:r>
      <w:r w:rsidR="002438EF" w:rsidRPr="0052333F">
        <w:t>).</w:t>
      </w:r>
      <w:r w:rsidR="002438EF">
        <w:t xml:space="preserve">  </w:t>
      </w:r>
      <w:r w:rsidR="001D166B">
        <w:t>Post hoc Tukey tests showed that only foraging differed from resting (p</w:t>
      </w:r>
      <w:r w:rsidR="009E48FF">
        <w:t xml:space="preserve"> </w:t>
      </w:r>
      <w:r w:rsidR="001D166B">
        <w:t>&lt; 0.001). All other comparisons in the Tukey tests within females were not significant.</w:t>
      </w:r>
      <w:r w:rsidR="00AB410B">
        <w:t xml:space="preserve"> </w:t>
      </w:r>
      <w:r w:rsidR="00906D0C">
        <w:t xml:space="preserve">For males, </w:t>
      </w:r>
      <w:r w:rsidR="00906D0C" w:rsidRPr="0052333F">
        <w:t>VO</w:t>
      </w:r>
      <w:r w:rsidR="00906D0C" w:rsidRPr="0052333F">
        <w:rPr>
          <w:vertAlign w:val="subscript"/>
        </w:rPr>
        <w:t>2 mass-specific</w:t>
      </w:r>
      <w:r w:rsidR="00906D0C">
        <w:rPr>
          <w:vertAlign w:val="subscript"/>
        </w:rPr>
        <w:t xml:space="preserve"> </w:t>
      </w:r>
      <w:r w:rsidR="00906D0C">
        <w:t xml:space="preserve">significantly varied among behavioural states (using </w:t>
      </w:r>
      <w:r w:rsidR="00906D0C" w:rsidRPr="00620B34">
        <w:t>L O</w:t>
      </w:r>
      <w:r w:rsidR="00906D0C">
        <w:rPr>
          <w:vertAlign w:val="subscript"/>
        </w:rPr>
        <w:t>2</w:t>
      </w:r>
      <w:r w:rsidR="00906D0C" w:rsidRPr="00620B34">
        <w:t xml:space="preserve"> min</w:t>
      </w:r>
      <w:r w:rsidR="00906D0C">
        <w:rPr>
          <w:vertAlign w:val="superscript"/>
        </w:rPr>
        <w:t>-1</w:t>
      </w:r>
      <w:r w:rsidR="00906D0C" w:rsidRPr="0008476C">
        <w:t>,</w:t>
      </w:r>
      <w:r w:rsidR="009E48FF">
        <w:t xml:space="preserve"> </w:t>
      </w:r>
      <w:r w:rsidR="00906D0C">
        <w:t>LRT</w:t>
      </w:r>
      <w:r w:rsidR="009E48FF">
        <w:t xml:space="preserve"> </w:t>
      </w:r>
      <w:r w:rsidR="00906D0C">
        <w:t>=</w:t>
      </w:r>
      <w:r w:rsidR="009E48FF">
        <w:t xml:space="preserve"> </w:t>
      </w:r>
      <w:r w:rsidR="00906D0C">
        <w:t>110.49, p &lt;</w:t>
      </w:r>
      <w:r w:rsidR="009E48FF">
        <w:t xml:space="preserve"> </w:t>
      </w:r>
      <w:r w:rsidR="00906D0C">
        <w:t xml:space="preserve">0.001) and was significantly higher for travelling (43.6) followed by foraging (35.2), then resting (25.8 </w:t>
      </w:r>
      <w:r w:rsidR="00906D0C" w:rsidRPr="0052333F">
        <w:t>L O</w:t>
      </w:r>
      <w:r w:rsidR="00906D0C" w:rsidRPr="0052333F">
        <w:rPr>
          <w:vertAlign w:val="subscript"/>
        </w:rPr>
        <w:t>2</w:t>
      </w:r>
      <w:r w:rsidR="00906D0C" w:rsidRPr="0052333F">
        <w:t xml:space="preserve"> min</w:t>
      </w:r>
      <w:r w:rsidR="00906D0C" w:rsidRPr="0052333F">
        <w:rPr>
          <w:vertAlign w:val="superscript"/>
        </w:rPr>
        <w:t>-1</w:t>
      </w:r>
      <w:r w:rsidR="00906D0C" w:rsidRPr="0052333F">
        <w:rPr>
          <w:vertAlign w:val="subscript"/>
        </w:rPr>
        <w:t xml:space="preserve">, </w:t>
      </w:r>
      <w:r w:rsidR="00906D0C" w:rsidRPr="0052333F">
        <w:t>Table 7</w:t>
      </w:r>
      <w:r w:rsidR="00906D0C">
        <w:t>,</w:t>
      </w:r>
      <w:r w:rsidR="009E48FF">
        <w:t xml:space="preserve"> </w:t>
      </w:r>
      <w:r w:rsidR="00906D0C">
        <w:t>Tukey, p &lt;</w:t>
      </w:r>
      <w:r w:rsidR="009E48FF">
        <w:t xml:space="preserve"> </w:t>
      </w:r>
      <w:r w:rsidR="00906D0C">
        <w:t xml:space="preserve">0.001 for all comparisons). </w:t>
      </w:r>
      <w:r w:rsidR="001E335F">
        <w:t>VO</w:t>
      </w:r>
      <w:r w:rsidR="001E335F" w:rsidRPr="001E335F">
        <w:rPr>
          <w:vertAlign w:val="subscript"/>
        </w:rPr>
        <w:t>2</w:t>
      </w:r>
      <w:r w:rsidR="00C84565">
        <w:rPr>
          <w:vertAlign w:val="subscript"/>
        </w:rPr>
        <w:t xml:space="preserve"> </w:t>
      </w:r>
      <w:r w:rsidR="001E335F" w:rsidRPr="001E335F">
        <w:rPr>
          <w:vertAlign w:val="subscript"/>
        </w:rPr>
        <w:t>mass-specific</w:t>
      </w:r>
      <w:r w:rsidR="001E335F">
        <w:t xml:space="preserve"> estimates were less than VO</w:t>
      </w:r>
      <w:r w:rsidR="001E335F" w:rsidRPr="00225D92">
        <w:rPr>
          <w:vertAlign w:val="subscript"/>
        </w:rPr>
        <w:t>2 fixed</w:t>
      </w:r>
      <w:r w:rsidR="001E335F">
        <w:t xml:space="preserve"> </w:t>
      </w:r>
      <w:r>
        <w:t xml:space="preserve">for the same </w:t>
      </w:r>
      <w:r w:rsidR="0072013F">
        <w:t xml:space="preserve">sex and </w:t>
      </w:r>
      <w:r>
        <w:t xml:space="preserve">behavioural state </w:t>
      </w:r>
      <w:proofErr w:type="gramStart"/>
      <w:r w:rsidR="00225D92">
        <w:t>and also</w:t>
      </w:r>
      <w:proofErr w:type="gramEnd"/>
      <w:r w:rsidR="00225D92">
        <w:t xml:space="preserve"> showed greater variability within each behaviour </w:t>
      </w:r>
      <w:r w:rsidR="001E335F">
        <w:t>because VO</w:t>
      </w:r>
      <w:r w:rsidR="001E335F" w:rsidRPr="00225D92">
        <w:rPr>
          <w:vertAlign w:val="subscript"/>
        </w:rPr>
        <w:t>2</w:t>
      </w:r>
      <w:r w:rsidR="00571B1E">
        <w:rPr>
          <w:vertAlign w:val="subscript"/>
        </w:rPr>
        <w:t xml:space="preserve"> </w:t>
      </w:r>
      <w:r w:rsidR="001E335F" w:rsidRPr="00225D92">
        <w:rPr>
          <w:vertAlign w:val="subscript"/>
        </w:rPr>
        <w:t>mass-specific</w:t>
      </w:r>
      <w:r w:rsidR="001E335F">
        <w:t xml:space="preserve"> used lower </w:t>
      </w:r>
      <w:r w:rsidR="00225D92">
        <w:t xml:space="preserve">and more variable </w:t>
      </w:r>
      <w:r w:rsidR="001E335F">
        <w:t>values of V</w:t>
      </w:r>
      <w:r w:rsidR="001E335F" w:rsidRPr="00225D92">
        <w:rPr>
          <w:vertAlign w:val="subscript"/>
        </w:rPr>
        <w:t>T</w:t>
      </w:r>
      <w:r w:rsidR="00225D92">
        <w:t xml:space="preserve"> (ranging from 42-149 L, S1)</w:t>
      </w:r>
      <w:r w:rsidR="001E335F">
        <w:t xml:space="preserve"> instead of a higher fixed V</w:t>
      </w:r>
      <w:r w:rsidR="001E335F" w:rsidRPr="00225D92">
        <w:rPr>
          <w:vertAlign w:val="subscript"/>
        </w:rPr>
        <w:t>T</w:t>
      </w:r>
      <w:r w:rsidR="00225D92">
        <w:t xml:space="preserve"> </w:t>
      </w:r>
      <w:r w:rsidR="001E335F">
        <w:t>for all females</w:t>
      </w:r>
      <w:r w:rsidR="00193623">
        <w:t xml:space="preserve"> (149 L) or males (258.5 L)</w:t>
      </w:r>
      <w:r w:rsidR="00225D92">
        <w:t xml:space="preserve">. </w:t>
      </w:r>
    </w:p>
    <w:p w14:paraId="481703B0" w14:textId="2E640117" w:rsidR="00C84565" w:rsidRDefault="00C84565" w:rsidP="006203F4">
      <w:pPr>
        <w:snapToGrid w:val="0"/>
        <w:spacing w:after="120"/>
        <w:rPr>
          <w:bCs/>
        </w:rPr>
      </w:pPr>
      <w:r w:rsidRPr="005130FD">
        <w:rPr>
          <w:b/>
          <w:bCs/>
        </w:rPr>
        <w:t xml:space="preserve">Table </w:t>
      </w:r>
      <w:r>
        <w:rPr>
          <w:b/>
          <w:bCs/>
        </w:rPr>
        <w:t>7</w:t>
      </w:r>
      <w:r w:rsidRPr="005130FD">
        <w:rPr>
          <w:b/>
          <w:bCs/>
        </w:rPr>
        <w:t>.</w:t>
      </w:r>
      <w:r w:rsidRPr="009D3443">
        <w:rPr>
          <w:b/>
          <w:bCs/>
        </w:rPr>
        <w:t xml:space="preserve"> </w:t>
      </w:r>
      <w:r w:rsidR="002F6171" w:rsidRPr="00DF4395">
        <w:rPr>
          <w:b/>
          <w:bCs/>
        </w:rPr>
        <w:t>Example of calculated oxygen consumption rates (VO</w:t>
      </w:r>
      <w:r w:rsidR="002F6171" w:rsidRPr="00DF4395">
        <w:rPr>
          <w:b/>
          <w:bCs/>
          <w:vertAlign w:val="subscript"/>
        </w:rPr>
        <w:t>2 mass-specific</w:t>
      </w:r>
      <w:r w:rsidR="002F6171" w:rsidRPr="00DF4395">
        <w:rPr>
          <w:b/>
          <w:bCs/>
        </w:rPr>
        <w:t xml:space="preserve">) of </w:t>
      </w:r>
      <w:r w:rsidR="002F6171">
        <w:rPr>
          <w:b/>
          <w:bCs/>
        </w:rPr>
        <w:t>6</w:t>
      </w:r>
      <w:r w:rsidR="002F6171" w:rsidRPr="009D3443">
        <w:rPr>
          <w:b/>
          <w:bCs/>
        </w:rPr>
        <w:t xml:space="preserve"> northern and southern resident killer whales </w:t>
      </w:r>
      <w:r w:rsidR="002F6171" w:rsidRPr="00DF4395">
        <w:rPr>
          <w:b/>
          <w:bCs/>
        </w:rPr>
        <w:t>derived from respiration data at the level of the track with mass-specific tidal volumes per sex.</w:t>
      </w:r>
    </w:p>
    <w:p w14:paraId="35F5446A" w14:textId="77777777" w:rsidR="00C84565" w:rsidRDefault="00C84565" w:rsidP="006203F4">
      <w:pPr>
        <w:snapToGrid w:val="0"/>
        <w:spacing w:after="120"/>
        <w:rPr>
          <w:color w:val="FF0000"/>
        </w:rPr>
      </w:pPr>
      <w:r w:rsidRPr="00842E62">
        <w:rPr>
          <w:color w:val="FF0000"/>
        </w:rPr>
        <w:t xml:space="preserve">[Insert table </w:t>
      </w:r>
      <w:r>
        <w:rPr>
          <w:color w:val="FF0000"/>
        </w:rPr>
        <w:t>7</w:t>
      </w:r>
      <w:r w:rsidRPr="00842E62">
        <w:rPr>
          <w:color w:val="FF0000"/>
        </w:rPr>
        <w:t>]</w:t>
      </w:r>
    </w:p>
    <w:p w14:paraId="1D4E694E" w14:textId="77777777" w:rsidR="008945D5" w:rsidRDefault="008945D5" w:rsidP="006203F4">
      <w:pPr>
        <w:snapToGrid w:val="0"/>
        <w:spacing w:after="120"/>
        <w:rPr>
          <w:highlight w:val="yellow"/>
        </w:rPr>
      </w:pPr>
    </w:p>
    <w:p w14:paraId="642AA429" w14:textId="77777777" w:rsidR="00980D1C" w:rsidRPr="004C14D4" w:rsidRDefault="00980D1C" w:rsidP="006203F4">
      <w:pPr>
        <w:pStyle w:val="EndNoteBibliography"/>
        <w:snapToGrid w:val="0"/>
        <w:spacing w:after="120"/>
        <w:rPr>
          <w:rFonts w:ascii="Times New Roman" w:hAnsi="Times New Roman" w:cs="Times New Roman"/>
          <w:b/>
          <w:bCs/>
          <w:sz w:val="36"/>
          <w:szCs w:val="36"/>
          <w:lang w:val="en-CA"/>
        </w:rPr>
      </w:pPr>
      <w:r w:rsidRPr="004C14D4">
        <w:rPr>
          <w:rFonts w:ascii="Times New Roman" w:hAnsi="Times New Roman" w:cs="Times New Roman"/>
          <w:b/>
          <w:bCs/>
          <w:sz w:val="36"/>
          <w:szCs w:val="36"/>
          <w:lang w:val="en-CA"/>
        </w:rPr>
        <w:t>Discussion</w:t>
      </w:r>
    </w:p>
    <w:p w14:paraId="52E89608" w14:textId="099C2AAA" w:rsidR="005A4E7D" w:rsidRPr="008E7F93" w:rsidRDefault="00980D1C" w:rsidP="006203F4">
      <w:pPr>
        <w:pStyle w:val="EndNoteBibliography"/>
        <w:snapToGrid w:val="0"/>
        <w:spacing w:after="120"/>
        <w:rPr>
          <w:rFonts w:asciiTheme="majorBidi" w:hAnsiTheme="majorBidi" w:cstheme="majorBidi"/>
        </w:rPr>
      </w:pPr>
      <w:r>
        <w:rPr>
          <w:rFonts w:ascii="Times New Roman" w:hAnsi="Times New Roman" w:cs="Times New Roman"/>
          <w:sz w:val="36"/>
          <w:szCs w:val="36"/>
          <w:lang w:val="en-CA"/>
        </w:rPr>
        <w:tab/>
      </w:r>
      <w:r w:rsidR="009F2121">
        <w:rPr>
          <w:rFonts w:ascii="Times New Roman" w:hAnsi="Times New Roman" w:cs="Times New Roman"/>
        </w:rPr>
        <w:t xml:space="preserve">Using drones and simultaneously deployed biologging devices to quantify respiration rates and associated </w:t>
      </w:r>
      <w:proofErr w:type="spellStart"/>
      <w:r w:rsidR="009F2121">
        <w:rPr>
          <w:rFonts w:ascii="Times New Roman" w:hAnsi="Times New Roman" w:cs="Times New Roman"/>
        </w:rPr>
        <w:t>behaviours</w:t>
      </w:r>
      <w:proofErr w:type="spellEnd"/>
      <w:r w:rsidR="009F2121">
        <w:rPr>
          <w:rFonts w:ascii="Times New Roman" w:hAnsi="Times New Roman" w:cs="Times New Roman"/>
        </w:rPr>
        <w:t xml:space="preserve">, confirmed the assumptions of others that killer whales take a single </w:t>
      </w:r>
      <w:r w:rsidR="009F2121" w:rsidRPr="00BE5B55">
        <w:rPr>
          <w:rFonts w:ascii="Times New Roman" w:hAnsi="Times New Roman" w:cs="Times New Roman"/>
        </w:rPr>
        <w:t xml:space="preserve">breath per surfacing </w:t>
      </w:r>
      <w:r w:rsidR="009F2121">
        <w:rPr>
          <w:rFonts w:ascii="Times New Roman" w:hAnsi="Times New Roman" w:cs="Times New Roman"/>
        </w:rPr>
        <w:t xml:space="preserve">while travelling, </w:t>
      </w:r>
      <w:proofErr w:type="gramStart"/>
      <w:r w:rsidR="009F2121">
        <w:rPr>
          <w:rFonts w:ascii="Times New Roman" w:hAnsi="Times New Roman" w:cs="Times New Roman"/>
        </w:rPr>
        <w:t>foraging</w:t>
      </w:r>
      <w:proofErr w:type="gramEnd"/>
      <w:r w:rsidR="009F2121">
        <w:rPr>
          <w:rFonts w:ascii="Times New Roman" w:hAnsi="Times New Roman" w:cs="Times New Roman"/>
        </w:rPr>
        <w:t xml:space="preserve"> and resting.  </w:t>
      </w:r>
      <w:r>
        <w:rPr>
          <w:rFonts w:ascii="Times New Roman" w:hAnsi="Times New Roman" w:cs="Times New Roman"/>
          <w:lang w:val="en-CA"/>
        </w:rPr>
        <w:t>Overall, we validated the assumption that one breath equals on surface interval for all behavioural states except when logging</w:t>
      </w:r>
      <w:r w:rsidR="00D856AA">
        <w:rPr>
          <w:rFonts w:ascii="Times New Roman" w:hAnsi="Times New Roman" w:cs="Times New Roman"/>
          <w:lang w:val="en-CA"/>
        </w:rPr>
        <w:t xml:space="preserve"> (mean = 2.1</w:t>
      </w:r>
      <w:r>
        <w:rPr>
          <w:rFonts w:ascii="Times New Roman" w:hAnsi="Times New Roman" w:cs="Times New Roman"/>
          <w:lang w:val="en-CA"/>
        </w:rPr>
        <w:t xml:space="preserve"> </w:t>
      </w:r>
      <w:r w:rsidR="00D856AA">
        <w:rPr>
          <w:rFonts w:asciiTheme="majorBidi" w:hAnsiTheme="majorBidi" w:cstheme="majorBidi"/>
        </w:rPr>
        <w:t>breaths per surface interval)</w:t>
      </w:r>
      <w:r w:rsidR="004F691D">
        <w:rPr>
          <w:rFonts w:asciiTheme="majorBidi" w:hAnsiTheme="majorBidi" w:cstheme="majorBidi"/>
        </w:rPr>
        <w:t>,</w:t>
      </w:r>
      <w:r w:rsidR="00D856AA">
        <w:rPr>
          <w:rFonts w:asciiTheme="majorBidi" w:hAnsiTheme="majorBidi" w:cstheme="majorBidi"/>
        </w:rPr>
        <w:t xml:space="preserve"> </w:t>
      </w:r>
      <w:r w:rsidRPr="00D856AA">
        <w:rPr>
          <w:rFonts w:ascii="Times New Roman" w:hAnsi="Times New Roman" w:cs="Times New Roman"/>
          <w:lang w:val="en-CA"/>
        </w:rPr>
        <w:t>and</w:t>
      </w:r>
      <w:r>
        <w:rPr>
          <w:rFonts w:ascii="Times New Roman" w:hAnsi="Times New Roman" w:cs="Times New Roman"/>
          <w:lang w:val="en-CA"/>
        </w:rPr>
        <w:t xml:space="preserve"> found that the mean respiration rates</w:t>
      </w:r>
      <w:r w:rsidR="00C167D1">
        <w:rPr>
          <w:rFonts w:ascii="Times New Roman" w:hAnsi="Times New Roman" w:cs="Times New Roman"/>
          <w:lang w:val="en-CA"/>
        </w:rPr>
        <w:t xml:space="preserve"> per track</w:t>
      </w:r>
      <w:r>
        <w:rPr>
          <w:rFonts w:ascii="Times New Roman" w:hAnsi="Times New Roman" w:cs="Times New Roman"/>
          <w:lang w:val="en-CA"/>
        </w:rPr>
        <w:t xml:space="preserve"> for females and males </w:t>
      </w:r>
      <w:r>
        <w:rPr>
          <w:rFonts w:asciiTheme="majorBidi" w:hAnsiTheme="majorBidi" w:cstheme="majorBidi"/>
        </w:rPr>
        <w:t>while resting (1.2 and 1.3 breaths min</w:t>
      </w:r>
      <w:r>
        <w:rPr>
          <w:rFonts w:asciiTheme="majorBidi" w:hAnsiTheme="majorBidi" w:cstheme="majorBidi"/>
          <w:vertAlign w:val="superscript"/>
        </w:rPr>
        <w:t>-1</w:t>
      </w:r>
      <w:r>
        <w:rPr>
          <w:rFonts w:asciiTheme="majorBidi" w:hAnsiTheme="majorBidi" w:cstheme="majorBidi"/>
        </w:rPr>
        <w:t>), foraging (1.5 and 1.7 breaths min</w:t>
      </w:r>
      <w:r>
        <w:rPr>
          <w:rFonts w:asciiTheme="majorBidi" w:hAnsiTheme="majorBidi" w:cstheme="majorBidi"/>
          <w:vertAlign w:val="superscript"/>
        </w:rPr>
        <w:t>-1</w:t>
      </w:r>
      <w:r>
        <w:rPr>
          <w:rFonts w:asciiTheme="majorBidi" w:hAnsiTheme="majorBidi" w:cstheme="majorBidi"/>
        </w:rPr>
        <w:t xml:space="preserve">), and travelling (1.6 and 1.8 breath </w:t>
      </w:r>
      <w:proofErr w:type="spellStart"/>
      <w:r>
        <w:rPr>
          <w:rFonts w:asciiTheme="majorBidi" w:hAnsiTheme="majorBidi" w:cstheme="majorBidi"/>
        </w:rPr>
        <w:t>min</w:t>
      </w:r>
      <w:proofErr w:type="spellEnd"/>
      <w:r>
        <w:rPr>
          <w:rFonts w:asciiTheme="majorBidi" w:hAnsiTheme="majorBidi" w:cstheme="majorBidi"/>
          <w:vertAlign w:val="superscript"/>
        </w:rPr>
        <w:t>-1</w:t>
      </w:r>
      <w:r>
        <w:rPr>
          <w:rFonts w:asciiTheme="majorBidi" w:hAnsiTheme="majorBidi" w:cstheme="majorBidi"/>
        </w:rPr>
        <w:t xml:space="preserve">) </w:t>
      </w:r>
      <w:r w:rsidR="004F691D">
        <w:rPr>
          <w:rFonts w:asciiTheme="majorBidi" w:hAnsiTheme="majorBidi" w:cstheme="majorBidi"/>
        </w:rPr>
        <w:t xml:space="preserve">were </w:t>
      </w:r>
      <w:r>
        <w:rPr>
          <w:rFonts w:asciiTheme="majorBidi" w:hAnsiTheme="majorBidi" w:cstheme="majorBidi"/>
        </w:rPr>
        <w:t xml:space="preserve">consistent to those reported for killer whales. </w:t>
      </w:r>
      <w:r w:rsidR="005A4E7D">
        <w:rPr>
          <w:rFonts w:asciiTheme="majorBidi" w:hAnsiTheme="majorBidi" w:cstheme="majorBidi"/>
        </w:rPr>
        <w:t xml:space="preserve">We also </w:t>
      </w:r>
      <w:r w:rsidR="00552348">
        <w:rPr>
          <w:rFonts w:asciiTheme="majorBidi" w:hAnsiTheme="majorBidi" w:cstheme="majorBidi"/>
        </w:rPr>
        <w:t>verified</w:t>
      </w:r>
      <w:r w:rsidR="005A4E7D">
        <w:rPr>
          <w:rFonts w:asciiTheme="majorBidi" w:hAnsiTheme="majorBidi" w:cstheme="majorBidi"/>
        </w:rPr>
        <w:t xml:space="preserve"> that HHMMs are a</w:t>
      </w:r>
      <w:r w:rsidR="00552348">
        <w:rPr>
          <w:rFonts w:asciiTheme="majorBidi" w:hAnsiTheme="majorBidi" w:cstheme="majorBidi"/>
        </w:rPr>
        <w:t xml:space="preserve">n accurate tool for predicting </w:t>
      </w:r>
      <w:proofErr w:type="spellStart"/>
      <w:r w:rsidR="00552348">
        <w:rPr>
          <w:rFonts w:asciiTheme="majorBidi" w:hAnsiTheme="majorBidi" w:cstheme="majorBidi"/>
        </w:rPr>
        <w:t>behavioural</w:t>
      </w:r>
      <w:proofErr w:type="spellEnd"/>
      <w:r w:rsidR="00552348">
        <w:rPr>
          <w:rFonts w:asciiTheme="majorBidi" w:hAnsiTheme="majorBidi" w:cstheme="majorBidi"/>
        </w:rPr>
        <w:t xml:space="preserve"> states</w:t>
      </w:r>
      <w:r w:rsidR="00953AC8">
        <w:rPr>
          <w:rFonts w:asciiTheme="majorBidi" w:hAnsiTheme="majorBidi" w:cstheme="majorBidi"/>
        </w:rPr>
        <w:t xml:space="preserve"> </w:t>
      </w:r>
      <w:r w:rsidR="00552348">
        <w:rPr>
          <w:rFonts w:asciiTheme="majorBidi" w:hAnsiTheme="majorBidi" w:cstheme="majorBidi"/>
        </w:rPr>
        <w:t>of unknown dive</w:t>
      </w:r>
      <w:r w:rsidR="00953AC8">
        <w:rPr>
          <w:rFonts w:asciiTheme="majorBidi" w:hAnsiTheme="majorBidi" w:cstheme="majorBidi"/>
        </w:rPr>
        <w:t xml:space="preserve"> </w:t>
      </w:r>
      <w:proofErr w:type="gramStart"/>
      <w:r w:rsidR="00953AC8">
        <w:rPr>
          <w:rFonts w:asciiTheme="majorBidi" w:hAnsiTheme="majorBidi" w:cstheme="majorBidi"/>
        </w:rPr>
        <w:t>types</w:t>
      </w:r>
      <w:r w:rsidR="00552348">
        <w:rPr>
          <w:rFonts w:asciiTheme="majorBidi" w:hAnsiTheme="majorBidi" w:cstheme="majorBidi"/>
        </w:rPr>
        <w:t>, but</w:t>
      </w:r>
      <w:proofErr w:type="gramEnd"/>
      <w:r w:rsidR="00552348">
        <w:rPr>
          <w:rFonts w:asciiTheme="majorBidi" w:hAnsiTheme="majorBidi" w:cstheme="majorBidi"/>
        </w:rPr>
        <w:t xml:space="preserve"> require</w:t>
      </w:r>
      <w:r w:rsidR="0024585C">
        <w:rPr>
          <w:rFonts w:asciiTheme="majorBidi" w:hAnsiTheme="majorBidi" w:cstheme="majorBidi"/>
        </w:rPr>
        <w:t>d</w:t>
      </w:r>
      <w:r w:rsidR="00552348">
        <w:rPr>
          <w:rFonts w:asciiTheme="majorBidi" w:hAnsiTheme="majorBidi" w:cstheme="majorBidi"/>
        </w:rPr>
        <w:t xml:space="preserve"> video verification to yield biologically meaningful categories. </w:t>
      </w:r>
      <w:r>
        <w:rPr>
          <w:rFonts w:asciiTheme="majorBidi" w:hAnsiTheme="majorBidi" w:cstheme="majorBidi"/>
        </w:rPr>
        <w:t>We also found</w:t>
      </w:r>
      <w:r w:rsidR="00216549">
        <w:rPr>
          <w:rFonts w:asciiTheme="majorBidi" w:hAnsiTheme="majorBidi" w:cstheme="majorBidi"/>
        </w:rPr>
        <w:t xml:space="preserve"> that VO</w:t>
      </w:r>
      <w:r w:rsidR="00216549" w:rsidRPr="00216549">
        <w:rPr>
          <w:rFonts w:asciiTheme="majorBidi" w:hAnsiTheme="majorBidi" w:cstheme="majorBidi"/>
          <w:vertAlign w:val="subscript"/>
        </w:rPr>
        <w:t>2</w:t>
      </w:r>
      <w:r w:rsidR="00216549">
        <w:rPr>
          <w:rFonts w:asciiTheme="majorBidi" w:hAnsiTheme="majorBidi" w:cstheme="majorBidi"/>
        </w:rPr>
        <w:t xml:space="preserve"> predicted from respiration rate significantly varied among </w:t>
      </w:r>
      <w:proofErr w:type="spellStart"/>
      <w:r w:rsidR="00216549">
        <w:rPr>
          <w:rFonts w:asciiTheme="majorBidi" w:hAnsiTheme="majorBidi" w:cstheme="majorBidi"/>
        </w:rPr>
        <w:t>behaviours</w:t>
      </w:r>
      <w:proofErr w:type="spellEnd"/>
      <w:r w:rsidR="00C57726">
        <w:rPr>
          <w:rFonts w:asciiTheme="majorBidi" w:hAnsiTheme="majorBidi" w:cstheme="majorBidi"/>
        </w:rPr>
        <w:t xml:space="preserve"> for both sexes</w:t>
      </w:r>
      <w:r w:rsidR="009F2121">
        <w:rPr>
          <w:rFonts w:asciiTheme="majorBidi" w:hAnsiTheme="majorBidi" w:cstheme="majorBidi"/>
        </w:rPr>
        <w:t xml:space="preserve"> </w:t>
      </w:r>
      <w:r w:rsidR="00216549">
        <w:rPr>
          <w:rFonts w:asciiTheme="majorBidi" w:hAnsiTheme="majorBidi" w:cstheme="majorBidi"/>
        </w:rPr>
        <w:t xml:space="preserve">with </w:t>
      </w:r>
      <w:r w:rsidR="009F2121">
        <w:rPr>
          <w:rFonts w:asciiTheme="majorBidi" w:hAnsiTheme="majorBidi" w:cstheme="majorBidi"/>
        </w:rPr>
        <w:t xml:space="preserve">significantly </w:t>
      </w:r>
      <w:r w:rsidR="00216549">
        <w:rPr>
          <w:rFonts w:asciiTheme="majorBidi" w:hAnsiTheme="majorBidi" w:cstheme="majorBidi"/>
        </w:rPr>
        <w:t>less energy expended during restin</w:t>
      </w:r>
      <w:r w:rsidR="00C57726">
        <w:rPr>
          <w:rFonts w:asciiTheme="majorBidi" w:hAnsiTheme="majorBidi" w:cstheme="majorBidi"/>
        </w:rPr>
        <w:t>g</w:t>
      </w:r>
      <w:r w:rsidR="00D856AA">
        <w:rPr>
          <w:rFonts w:asciiTheme="majorBidi" w:hAnsiTheme="majorBidi" w:cstheme="majorBidi"/>
        </w:rPr>
        <w:t xml:space="preserve"> and </w:t>
      </w:r>
      <w:r w:rsidR="00953AC8">
        <w:rPr>
          <w:rFonts w:asciiTheme="majorBidi" w:hAnsiTheme="majorBidi" w:cstheme="majorBidi"/>
        </w:rPr>
        <w:t>fe</w:t>
      </w:r>
      <w:r w:rsidR="00D856AA">
        <w:rPr>
          <w:rFonts w:asciiTheme="majorBidi" w:hAnsiTheme="majorBidi" w:cstheme="majorBidi"/>
        </w:rPr>
        <w:t xml:space="preserve">males exhibiting lower calculated energy expenditure than </w:t>
      </w:r>
      <w:r w:rsidR="00953AC8">
        <w:rPr>
          <w:rFonts w:asciiTheme="majorBidi" w:hAnsiTheme="majorBidi" w:cstheme="majorBidi"/>
        </w:rPr>
        <w:t>larger males</w:t>
      </w:r>
      <w:r>
        <w:rPr>
          <w:rFonts w:asciiTheme="majorBidi" w:hAnsiTheme="majorBidi" w:cstheme="majorBidi"/>
        </w:rPr>
        <w:t>.</w:t>
      </w:r>
      <w:r w:rsidR="00217C46">
        <w:rPr>
          <w:rFonts w:asciiTheme="majorBidi" w:hAnsiTheme="majorBidi" w:cstheme="majorBidi"/>
        </w:rPr>
        <w:t xml:space="preserve"> </w:t>
      </w:r>
    </w:p>
    <w:p w14:paraId="3FD08247" w14:textId="77777777" w:rsidR="00980D1C" w:rsidRDefault="00980D1C" w:rsidP="006203F4">
      <w:pPr>
        <w:pStyle w:val="EndNoteBibliography"/>
        <w:snapToGrid w:val="0"/>
        <w:spacing w:after="120"/>
        <w:rPr>
          <w:b/>
          <w:bCs/>
          <w:sz w:val="32"/>
          <w:szCs w:val="32"/>
          <w:lang w:val="en-CA"/>
        </w:rPr>
      </w:pPr>
      <w:r w:rsidRPr="0091137F">
        <w:rPr>
          <w:rFonts w:ascii="Times New Roman" w:hAnsi="Times New Roman" w:cs="Times New Roman"/>
          <w:b/>
          <w:bCs/>
          <w:sz w:val="32"/>
          <w:szCs w:val="32"/>
          <w:lang w:val="en-CA"/>
        </w:rPr>
        <w:t xml:space="preserve">Predicted </w:t>
      </w:r>
      <w:r w:rsidRPr="00AC0424">
        <w:rPr>
          <w:rFonts w:ascii="Times New Roman" w:hAnsi="Times New Roman" w:cs="Times New Roman"/>
          <w:b/>
          <w:bCs/>
          <w:sz w:val="32"/>
          <w:szCs w:val="32"/>
          <w:lang w:val="en-CA"/>
        </w:rPr>
        <w:t>track</w:t>
      </w:r>
      <w:r w:rsidRPr="0091137F">
        <w:rPr>
          <w:rFonts w:ascii="Times New Roman" w:hAnsi="Times New Roman" w:cs="Times New Roman"/>
          <w:b/>
          <w:bCs/>
          <w:sz w:val="32"/>
          <w:szCs w:val="32"/>
          <w:lang w:val="en-CA"/>
        </w:rPr>
        <w:t xml:space="preserve"> </w:t>
      </w:r>
      <w:proofErr w:type="gramStart"/>
      <w:r w:rsidRPr="0091137F">
        <w:rPr>
          <w:rFonts w:ascii="Times New Roman" w:hAnsi="Times New Roman" w:cs="Times New Roman"/>
          <w:b/>
          <w:bCs/>
          <w:sz w:val="32"/>
          <w:szCs w:val="32"/>
          <w:lang w:val="en-CA"/>
        </w:rPr>
        <w:t>behaviours</w:t>
      </w:r>
      <w:proofErr w:type="gramEnd"/>
      <w:r w:rsidRPr="0091137F">
        <w:rPr>
          <w:rFonts w:ascii="Times New Roman" w:hAnsi="Times New Roman" w:cs="Times New Roman"/>
          <w:b/>
          <w:bCs/>
          <w:sz w:val="32"/>
          <w:szCs w:val="32"/>
          <w:lang w:val="en-CA"/>
        </w:rPr>
        <w:t xml:space="preserve"> </w:t>
      </w:r>
    </w:p>
    <w:p w14:paraId="3D22C1AC" w14:textId="77777777" w:rsidR="003C15A7" w:rsidRPr="000F7944" w:rsidRDefault="00980D1C" w:rsidP="006203F4">
      <w:pPr>
        <w:pStyle w:val="EndNoteBibliography"/>
        <w:snapToGrid w:val="0"/>
        <w:spacing w:after="120"/>
        <w:rPr>
          <w:rFonts w:ascii="Times New Roman" w:hAnsi="Times New Roman" w:cs="Times New Roman"/>
          <w:lang w:val="en-CA"/>
        </w:rPr>
      </w:pPr>
      <w:r>
        <w:rPr>
          <w:lang w:val="en-CA"/>
        </w:rPr>
        <w:lastRenderedPageBreak/>
        <w:tab/>
      </w:r>
      <w:r w:rsidR="00F41ED0" w:rsidRPr="0098322A">
        <w:rPr>
          <w:rFonts w:ascii="Times New Roman" w:hAnsi="Times New Roman" w:cs="Times New Roman"/>
          <w:bCs/>
          <w:lang w:val="en-CA"/>
        </w:rPr>
        <w:t xml:space="preserve">Hidden Markov models have previously been used to predict </w:t>
      </w:r>
      <w:r w:rsidR="003C15A7" w:rsidRPr="0098322A">
        <w:rPr>
          <w:rFonts w:ascii="Times New Roman" w:hAnsi="Times New Roman" w:cs="Times New Roman"/>
          <w:bCs/>
          <w:lang w:val="en-CA"/>
        </w:rPr>
        <w:t xml:space="preserve">and categorize </w:t>
      </w:r>
      <w:r w:rsidR="00F41ED0" w:rsidRPr="0098322A">
        <w:rPr>
          <w:rFonts w:ascii="Times New Roman" w:hAnsi="Times New Roman" w:cs="Times New Roman"/>
          <w:bCs/>
          <w:lang w:val="en-CA"/>
        </w:rPr>
        <w:t>movement patterns of several cetacean species</w:t>
      </w:r>
      <w:r w:rsidR="00AC604D" w:rsidRPr="0098322A">
        <w:rPr>
          <w:rFonts w:ascii="Times New Roman" w:hAnsi="Times New Roman" w:cs="Times New Roman"/>
          <w:bCs/>
          <w:lang w:val="en-CA"/>
        </w:rPr>
        <w:t>.</w:t>
      </w:r>
      <w:r w:rsidR="00AC604D">
        <w:rPr>
          <w:rFonts w:ascii="Times New Roman" w:hAnsi="Times New Roman" w:cs="Times New Roman"/>
          <w:b/>
          <w:lang w:val="en-CA"/>
        </w:rPr>
        <w:t xml:space="preserve"> </w:t>
      </w:r>
      <w:r w:rsidR="002F0DB5">
        <w:rPr>
          <w:rFonts w:ascii="Times New Roman" w:hAnsi="Times New Roman" w:cs="Times New Roman"/>
          <w:lang w:val="en-CA"/>
        </w:rPr>
        <w:t>Hidden Markov models</w:t>
      </w:r>
      <w:r w:rsidR="00AC604D">
        <w:rPr>
          <w:rFonts w:ascii="Times New Roman" w:hAnsi="Times New Roman" w:cs="Times New Roman"/>
          <w:lang w:val="en-CA"/>
        </w:rPr>
        <w:t xml:space="preserve"> have been used to study the movement patterns of </w:t>
      </w:r>
      <w:r w:rsidRPr="000F7944">
        <w:rPr>
          <w:rFonts w:ascii="Times New Roman" w:hAnsi="Times New Roman" w:cs="Times New Roman"/>
          <w:lang w:val="en-CA"/>
        </w:rPr>
        <w:t xml:space="preserve">blue whales </w:t>
      </w:r>
      <w:r w:rsidRPr="000F7944">
        <w:fldChar w:fldCharType="begin"/>
      </w:r>
      <w:r w:rsidR="00B455AF">
        <w:instrText xml:space="preserve"> ADDIN EN.CITE &lt;EndNote&gt;&lt;Cite&gt;&lt;Author&gt;DeRuiter&lt;/Author&gt;&lt;Year&gt;2017&lt;/Year&gt;&lt;RecNum&gt;84&lt;/RecNum&gt;&lt;DisplayText&gt;(DeRuiter et al., 2017)&lt;/DisplayText&gt;&lt;record&gt;&lt;rec-number&gt;84&lt;/rec-number&gt;&lt;foreign-keys&gt;&lt;key app="EN" db-id="v2wzxz507eexr4e2wf7v0ez1e9z95w0x9ded" timestamp="1683744864"&gt;84&lt;/key&gt;&lt;/foreign-keys&gt;&lt;ref-type name="Journal Article"&gt;17&lt;/ref-type&gt;&lt;contributors&gt;&lt;authors&gt;&lt;author&gt;DeRuiter, Stacy L&lt;/author&gt;&lt;author&gt;Langrock, Roland&lt;/author&gt;&lt;author&gt;Skirbutas, Tomas&lt;/author&gt;&lt;author&gt;Goldbogen, Jeremy A&lt;/author&gt;&lt;author&gt;Calambokidis, John&lt;/author&gt;&lt;author&gt;Friedlaender, Ari S&lt;/author&gt;&lt;author&gt;Southall, Brandon L&lt;/author&gt;&lt;/authors&gt;&lt;/contributors&gt;&lt;titles&gt;&lt;title&gt;A multivariate mixed hidden Markov model for blue whale behaviour and responses to sound exposure&lt;/title&gt;&lt;secondary-title&gt;The Annals of Applied Statistics&lt;/secondary-title&gt;&lt;/titles&gt;&lt;periodical&gt;&lt;full-title&gt;The Annals of Applied Statistics&lt;/full-title&gt;&lt;/periodical&gt;&lt;pages&gt;362-392&lt;/pages&gt;&lt;volume&gt;11&lt;/volume&gt;&lt;number&gt;1&lt;/number&gt;&lt;dates&gt;&lt;year&gt;2017&lt;/year&gt;&lt;/dates&gt;&lt;urls&gt;&lt;/urls&gt;&lt;electronic-resource-num&gt;10.1214/16-AOAS1008&lt;/electronic-resource-num&gt;&lt;/record&gt;&lt;/Cite&gt;&lt;/EndNote&gt;</w:instrText>
      </w:r>
      <w:r w:rsidRPr="000F7944">
        <w:fldChar w:fldCharType="separate"/>
      </w:r>
      <w:r w:rsidR="00C02A6C" w:rsidRPr="000F7944">
        <w:rPr>
          <w:rFonts w:ascii="Times New Roman" w:hAnsi="Times New Roman" w:cs="Times New Roman"/>
          <w:noProof/>
          <w:lang w:val="en-CA"/>
        </w:rPr>
        <w:t>(DeRuiter et al., 2017)</w:t>
      </w:r>
      <w:r w:rsidRPr="000F7944">
        <w:fldChar w:fldCharType="end"/>
      </w:r>
      <w:r w:rsidRPr="000F7944">
        <w:rPr>
          <w:rFonts w:ascii="Times New Roman" w:hAnsi="Times New Roman" w:cs="Times New Roman"/>
          <w:lang w:val="en-CA"/>
        </w:rPr>
        <w:t xml:space="preserve">, long-finned pilot whales </w:t>
      </w:r>
      <w:r w:rsidRPr="000F7944">
        <w:fldChar w:fldCharType="begin">
          <w:fldData xml:space="preserve">PEVuZE5vdGU+PENpdGU+PEF1dGhvcj5Jc29qdW5ubzwvQXV0aG9yPjxZZWFyPjIwMTc8L1llYXI+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</w:fldData>
        </w:fldChar>
      </w:r>
      <w:r w:rsidR="00C02A6C" w:rsidRPr="000F7944">
        <w:rPr>
          <w:rFonts w:ascii="Times New Roman" w:hAnsi="Times New Roman" w:cs="Times New Roman"/>
          <w:lang w:val="en-CA"/>
        </w:rPr>
        <w:instrText xml:space="preserve"> ADDIN EN.CITE </w:instrText>
      </w:r>
      <w:r w:rsidR="00C02A6C" w:rsidRPr="000F7944">
        <w:fldChar w:fldCharType="begin">
          <w:fldData xml:space="preserve">PEVuZE5vdGU+PENpdGU+PEF1dGhvcj5Jc29qdW5ubzwvQXV0aG9yPjxZZWFyPjIwMTc8L1llYXI+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</w:fldData>
        </w:fldChar>
      </w:r>
      <w:r w:rsidR="00C02A6C" w:rsidRPr="000F7944">
        <w:rPr>
          <w:rFonts w:ascii="Times New Roman" w:hAnsi="Times New Roman" w:cs="Times New Roman"/>
          <w:lang w:val="en-CA"/>
        </w:rPr>
        <w:instrText xml:space="preserve"> ADDIN EN.CITE.DATA </w:instrText>
      </w:r>
      <w:r w:rsidR="00C02A6C" w:rsidRPr="000F7944">
        <w:fldChar w:fldCharType="end"/>
      </w:r>
      <w:r w:rsidRPr="000F7944">
        <w:fldChar w:fldCharType="separate"/>
      </w:r>
      <w:r w:rsidR="00C02A6C" w:rsidRPr="000F7944">
        <w:rPr>
          <w:rFonts w:ascii="Times New Roman" w:hAnsi="Times New Roman" w:cs="Times New Roman"/>
          <w:noProof/>
          <w:lang w:val="en-CA"/>
        </w:rPr>
        <w:t>(Isojunno et al., 2017, Miller et al., 2022)</w:t>
      </w:r>
      <w:r w:rsidRPr="000F7944">
        <w:fldChar w:fldCharType="end"/>
      </w:r>
      <w:r w:rsidRPr="000F7944">
        <w:rPr>
          <w:rFonts w:ascii="Times New Roman" w:hAnsi="Times New Roman" w:cs="Times New Roman"/>
          <w:lang w:val="en-CA"/>
        </w:rPr>
        <w:t xml:space="preserve">, harbour porpoises </w:t>
      </w:r>
      <w:r w:rsidRPr="000F7944">
        <w:fldChar w:fldCharType="begin"/>
      </w:r>
      <w:r w:rsidR="00C02A6C" w:rsidRPr="000F7944">
        <w:rPr>
          <w:rFonts w:ascii="Times New Roman" w:hAnsi="Times New Roman" w:cs="Times New Roman"/>
          <w:lang w:val="en-CA"/>
        </w:rPr>
        <w:instrText xml:space="preserve"> ADDIN EN.CITE &lt;EndNote&gt;&lt;Cite&gt;&lt;Author&gt;Leos-Barajas&lt;/Author&gt;&lt;Year&gt;2017&lt;/Year&gt;&lt;RecNum&gt;71&lt;/RecNum&gt;&lt;DisplayText&gt;(Leos-Barajas et al., 2017)&lt;/DisplayText&gt;&lt;record&gt;&lt;rec-number&gt;71&lt;/rec-number&gt;&lt;foreign-keys&gt;&lt;key app="EN" db-id="v2wzxz507eexr4e2wf7v0ez1e9z95w0x9ded" timestamp="1682104768"&gt;71&lt;/key&gt;&lt;/foreign-keys&gt;&lt;ref-type name="Journal Article"&gt;17&lt;/ref-type&gt;&lt;contributors&gt;&lt;authors&gt;&lt;author&gt;Leos-Barajas, Vianey&lt;/author&gt;&lt;author&gt;Gangloff, Eric J&lt;/author&gt;&lt;author&gt;Adam, Timo&lt;/author&gt;&lt;author&gt;Langrock, Roland&lt;/author&gt;&lt;author&gt;Van Beest, Floris M&lt;/author&gt;&lt;author&gt;Nabe-Nielsen, Jacob&lt;/author&gt;&lt;author&gt;Morales, Juan M&lt;/author&gt;&lt;/authors&gt;&lt;/contributors&gt;&lt;titles&gt;&lt;title&gt;Multi-scale modeling of animal movement and general behavior data using hidden Markov models with hierarchical structures&lt;/title&gt;&lt;secondary-title&gt;Journal of Agricultural, Biological and Environmental Statistics&lt;/secondary-title&gt;&lt;/titles&gt;&lt;periodical&gt;&lt;full-title&gt;Journal of Agricultural, Biological and Environmental Statistics&lt;/full-title&gt;&lt;/periodical&gt;&lt;pages&gt;232-248&lt;/pages&gt;&lt;volume&gt;22&lt;/volume&gt;&lt;dates&gt;&lt;year&gt;2017&lt;/year&gt;&lt;/dates&gt;&lt;isbn&gt;1085-7117&lt;/isbn&gt;&lt;urls&gt;&lt;/urls&gt;&lt;electronic-resource-num&gt;10.1007/s13253-017-0282-9&lt;/electronic-resource-num&gt;&lt;/record&gt;&lt;/Cite&gt;&lt;/EndNote&gt;</w:instrText>
      </w:r>
      <w:r w:rsidRPr="000F7944">
        <w:fldChar w:fldCharType="separate"/>
      </w:r>
      <w:r w:rsidR="00C02A6C" w:rsidRPr="000F7944">
        <w:rPr>
          <w:rFonts w:ascii="Times New Roman" w:hAnsi="Times New Roman" w:cs="Times New Roman"/>
          <w:noProof/>
          <w:lang w:val="en-CA"/>
        </w:rPr>
        <w:t>(Leos-Barajas et al., 2017)</w:t>
      </w:r>
      <w:r w:rsidRPr="000F7944">
        <w:fldChar w:fldCharType="end"/>
      </w:r>
      <w:r w:rsidRPr="000F7944">
        <w:rPr>
          <w:rFonts w:ascii="Times New Roman" w:hAnsi="Times New Roman" w:cs="Times New Roman"/>
          <w:lang w:val="en-CA"/>
        </w:rPr>
        <w:t xml:space="preserve">, sperm whales </w:t>
      </w:r>
      <w:r w:rsidRPr="000F7944">
        <w:fldChar w:fldCharType="begin"/>
      </w:r>
      <w:r w:rsidR="00C02A6C" w:rsidRPr="000F7944">
        <w:rPr>
          <w:rFonts w:ascii="Times New Roman" w:hAnsi="Times New Roman" w:cs="Times New Roman"/>
          <w:lang w:val="en-CA"/>
        </w:rPr>
        <w:instrText xml:space="preserve"> ADDIN EN.CITE &lt;EndNote&gt;&lt;Cite&gt;&lt;Author&gt;Miller&lt;/Author&gt;&lt;Year&gt;2022&lt;/Year&gt;&lt;RecNum&gt;79&lt;/RecNum&gt;&lt;DisplayText&gt;(Miller et al., 2022)&lt;/DisplayText&gt;&lt;record&gt;&lt;rec-number&gt;79&lt;/rec-number&gt;&lt;foreign-keys&gt;&lt;key app="EN" db-id="v2wzxz507eexr4e2wf7v0ez1e9z95w0x9ded" timestamp="1682541939"&gt;79&lt;/key&gt;&lt;/foreign-keys&gt;&lt;ref-type name="Journal Article"&gt;17&lt;/ref-type&gt;&lt;contributors&gt;&lt;authors&gt;&lt;author&gt;Miller, Patrick J. O.&lt;/author&gt;&lt;author&gt;Isojunno, Saana&lt;/author&gt;&lt;author&gt;Siegal, Eilidh&lt;/author&gt;&lt;author&gt;Lam, Frans-Peter A.&lt;/author&gt;&lt;author&gt;Kvadsheim, Petter H.&lt;/author&gt;&lt;author&gt;Curé, Charlotte&lt;/author&gt;&lt;/authors&gt;&lt;/contributors&gt;&lt;titles&gt;&lt;title&gt;Behavioral responses to predatory sounds predict sensitivity of cetaceans to anthropogenic noise within a soundscape of fear&lt;/title&gt;&lt;secondary-title&gt;Proceedings of the National Academy of Sciences&lt;/secondary-title&gt;&lt;/titles&gt;&lt;periodical&gt;&lt;full-title&gt;Proceedings of the National Academy of Sciences&lt;/full-title&gt;&lt;/periodical&gt;&lt;pages&gt;e2114932119&lt;/pages&gt;&lt;volume&gt;119&lt;/volume&gt;&lt;number&gt;13&lt;/number&gt;&lt;dates&gt;&lt;year&gt;2022&lt;/year&gt;&lt;/dates&gt;&lt;urls&gt;&lt;related-urls&gt;&lt;url&gt;https://www.pnas.org/doi/abs/10.1073/pnas.2114932119&lt;/url&gt;&lt;/related-urls&gt;&lt;/urls&gt;&lt;electronic-resource-num&gt;doi:10.1073/pnas.2114932119&lt;/electronic-resource-num&gt;&lt;/record&gt;&lt;/Cite&gt;&lt;/EndNote&gt;</w:instrText>
      </w:r>
      <w:r w:rsidRPr="000F7944">
        <w:fldChar w:fldCharType="separate"/>
      </w:r>
      <w:r w:rsidR="00C02A6C" w:rsidRPr="000F7944">
        <w:rPr>
          <w:rFonts w:ascii="Times New Roman" w:hAnsi="Times New Roman" w:cs="Times New Roman"/>
          <w:noProof/>
          <w:lang w:val="en-CA"/>
        </w:rPr>
        <w:t>(Miller et al., 2022)</w:t>
      </w:r>
      <w:r w:rsidRPr="000F7944">
        <w:fldChar w:fldCharType="end"/>
      </w:r>
      <w:r w:rsidRPr="000F7944">
        <w:rPr>
          <w:rFonts w:ascii="Times New Roman" w:hAnsi="Times New Roman" w:cs="Times New Roman"/>
          <w:lang w:val="en-CA"/>
        </w:rPr>
        <w:t xml:space="preserve">, humpback whales </w:t>
      </w:r>
      <w:r w:rsidRPr="000F7944">
        <w:fldChar w:fldCharType="begin"/>
      </w:r>
      <w:r w:rsidR="00C02A6C" w:rsidRPr="000F7944">
        <w:rPr>
          <w:rFonts w:ascii="Times New Roman" w:hAnsi="Times New Roman" w:cs="Times New Roman"/>
          <w:lang w:val="en-CA"/>
        </w:rPr>
        <w:instrText xml:space="preserve"> ADDIN EN.CITE &lt;EndNote&gt;&lt;Cite&gt;&lt;Author&gt;Miller&lt;/Author&gt;&lt;Year&gt;2022&lt;/Year&gt;&lt;RecNum&gt;79&lt;/RecNum&gt;&lt;DisplayText&gt;(Miller et al., 2022)&lt;/DisplayText&gt;&lt;record&gt;&lt;rec-number&gt;79&lt;/rec-number&gt;&lt;foreign-keys&gt;&lt;key app="EN" db-id="v2wzxz507eexr4e2wf7v0ez1e9z95w0x9ded" timestamp="1682541939"&gt;79&lt;/key&gt;&lt;/foreign-keys&gt;&lt;ref-type name="Journal Article"&gt;17&lt;/ref-type&gt;&lt;contributors&gt;&lt;authors&gt;&lt;author&gt;Miller, Patrick J. O.&lt;/author&gt;&lt;author&gt;Isojunno, Saana&lt;/author&gt;&lt;author&gt;Siegal, Eilidh&lt;/author&gt;&lt;author&gt;Lam, Frans-Peter A.&lt;/author&gt;&lt;author&gt;Kvadsheim, Petter H.&lt;/author&gt;&lt;author&gt;Curé, Charlotte&lt;/author&gt;&lt;/authors&gt;&lt;/contributors&gt;&lt;titles&gt;&lt;title&gt;Behavioral responses to predatory sounds predict sensitivity of cetaceans to anthropogenic noise within a soundscape of fear&lt;/title&gt;&lt;secondary-title&gt;Proceedings of the National Academy of Sciences&lt;/secondary-title&gt;&lt;/titles&gt;&lt;periodical&gt;&lt;full-title&gt;Proceedings of the National Academy of Sciences&lt;/full-title&gt;&lt;/periodical&gt;&lt;pages&gt;e2114932119&lt;/pages&gt;&lt;volume&gt;119&lt;/volume&gt;&lt;number&gt;13&lt;/number&gt;&lt;dates&gt;&lt;year&gt;2022&lt;/year&gt;&lt;/dates&gt;&lt;urls&gt;&lt;related-urls&gt;&lt;url&gt;https://www.pnas.org/doi/abs/10.1073/pnas.2114932119&lt;/url&gt;&lt;/related-urls&gt;&lt;/urls&gt;&lt;electronic-resource-num&gt;doi:10.1073/pnas.2114932119&lt;/electronic-resource-num&gt;&lt;/record&gt;&lt;/Cite&gt;&lt;/EndNote&gt;</w:instrText>
      </w:r>
      <w:r w:rsidRPr="000F7944">
        <w:fldChar w:fldCharType="separate"/>
      </w:r>
      <w:r w:rsidR="00C02A6C" w:rsidRPr="000F7944">
        <w:rPr>
          <w:rFonts w:ascii="Times New Roman" w:hAnsi="Times New Roman" w:cs="Times New Roman"/>
          <w:noProof/>
          <w:lang w:val="en-CA"/>
        </w:rPr>
        <w:t>(Miller et al., 2022)</w:t>
      </w:r>
      <w:r w:rsidRPr="000F7944">
        <w:fldChar w:fldCharType="end"/>
      </w:r>
      <w:r w:rsidRPr="000F7944">
        <w:rPr>
          <w:rFonts w:ascii="Times New Roman" w:hAnsi="Times New Roman" w:cs="Times New Roman"/>
          <w:lang w:val="en-CA"/>
        </w:rPr>
        <w:t>,</w:t>
      </w:r>
      <w:r w:rsidR="00AC604D">
        <w:rPr>
          <w:rFonts w:ascii="Times New Roman" w:hAnsi="Times New Roman" w:cs="Times New Roman"/>
          <w:lang w:val="en-CA"/>
        </w:rPr>
        <w:t xml:space="preserve"> </w:t>
      </w:r>
      <w:r w:rsidRPr="000F7944">
        <w:rPr>
          <w:rFonts w:ascii="Times New Roman" w:hAnsi="Times New Roman" w:cs="Times New Roman"/>
          <w:lang w:val="en-CA"/>
        </w:rPr>
        <w:t xml:space="preserve">northern bottlenose whales </w:t>
      </w:r>
      <w:r w:rsidRPr="000F7944">
        <w:fldChar w:fldCharType="begin"/>
      </w:r>
      <w:r w:rsidR="00C02A6C" w:rsidRPr="000F7944">
        <w:rPr>
          <w:rFonts w:ascii="Times New Roman" w:hAnsi="Times New Roman" w:cs="Times New Roman"/>
          <w:lang w:val="en-CA"/>
        </w:rPr>
        <w:instrText xml:space="preserve"> ADDIN EN.CITE &lt;EndNote&gt;&lt;Cite&gt;&lt;Author&gt;Miller&lt;/Author&gt;&lt;Year&gt;2022&lt;/Year&gt;&lt;RecNum&gt;79&lt;/RecNum&gt;&lt;DisplayText&gt;(Miller et al., 2022)&lt;/DisplayText&gt;&lt;record&gt;&lt;rec-number&gt;79&lt;/rec-number&gt;&lt;foreign-keys&gt;&lt;key app="EN" db-id="v2wzxz507eexr4e2wf7v0ez1e9z95w0x9ded" timestamp="1682541939"&gt;79&lt;/key&gt;&lt;/foreign-keys&gt;&lt;ref-type name="Journal Article"&gt;17&lt;/ref-type&gt;&lt;contributors&gt;&lt;authors&gt;&lt;author&gt;Miller, Patrick J. O.&lt;/author&gt;&lt;author&gt;Isojunno, Saana&lt;/author&gt;&lt;author&gt;Siegal, Eilidh&lt;/author&gt;&lt;author&gt;Lam, Frans-Peter A.&lt;/author&gt;&lt;author&gt;Kvadsheim, Petter H.&lt;/author&gt;&lt;author&gt;Curé, Charlotte&lt;/author&gt;&lt;/authors&gt;&lt;/contributors&gt;&lt;titles&gt;&lt;title&gt;Behavioral responses to predatory sounds predict sensitivity of cetaceans to anthropogenic noise within a soundscape of fear&lt;/title&gt;&lt;secondary-title&gt;Proceedings of the National Academy of Sciences&lt;/secondary-title&gt;&lt;/titles&gt;&lt;periodical&gt;&lt;full-title&gt;Proceedings of the National Academy of Sciences&lt;/full-title&gt;&lt;/periodical&gt;&lt;pages&gt;e2114932119&lt;/pages&gt;&lt;volume&gt;119&lt;/volume&gt;&lt;number&gt;13&lt;/number&gt;&lt;dates&gt;&lt;year&gt;2022&lt;/year&gt;&lt;/dates&gt;&lt;urls&gt;&lt;related-urls&gt;&lt;url&gt;https://www.pnas.org/doi/abs/10.1073/pnas.2114932119&lt;/url&gt;&lt;/related-urls&gt;&lt;/urls&gt;&lt;electronic-resource-num&gt;doi:10.1073/pnas.2114932119&lt;/electronic-resource-num&gt;&lt;/record&gt;&lt;/Cite&gt;&lt;/EndNote&gt;</w:instrText>
      </w:r>
      <w:r w:rsidRPr="000F7944">
        <w:fldChar w:fldCharType="separate"/>
      </w:r>
      <w:r w:rsidR="00C02A6C" w:rsidRPr="000F7944">
        <w:rPr>
          <w:rFonts w:ascii="Times New Roman" w:hAnsi="Times New Roman" w:cs="Times New Roman"/>
          <w:noProof/>
          <w:lang w:val="en-CA"/>
        </w:rPr>
        <w:t>(Miller et al., 2022)</w:t>
      </w:r>
      <w:r w:rsidRPr="000F7944">
        <w:fldChar w:fldCharType="end"/>
      </w:r>
      <w:r w:rsidR="00AC604D">
        <w:rPr>
          <w:rFonts w:ascii="Times New Roman" w:hAnsi="Times New Roman" w:cs="Times New Roman"/>
          <w:lang w:val="en-CA"/>
        </w:rPr>
        <w:t xml:space="preserve">, and killer whales </w:t>
      </w:r>
      <w:r w:rsidR="00AC604D" w:rsidRPr="000F7944">
        <w:fldChar w:fldCharType="begin">
          <w:fldData xml:space="preserve">PEVuZE5vdGU+PENpdGU+PEF1dGhvcj5UZW5uZXNzZW48L0F1dGhvcj48WWVhcj4yMDE5PC9ZZWFy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</w:fldData>
        </w:fldChar>
      </w:r>
      <w:r w:rsidR="00AC604D" w:rsidRPr="000F7944">
        <w:rPr>
          <w:rFonts w:ascii="Times New Roman" w:hAnsi="Times New Roman" w:cs="Times New Roman"/>
          <w:lang w:val="en-CA"/>
        </w:rPr>
        <w:instrText xml:space="preserve"> ADDIN EN.CITE </w:instrText>
      </w:r>
      <w:r w:rsidR="00AC604D" w:rsidRPr="000F7944">
        <w:fldChar w:fldCharType="begin">
          <w:fldData xml:space="preserve">PEVuZE5vdGU+PENpdGU+PEF1dGhvcj5UZW5uZXNzZW48L0F1dGhvcj48WWVhcj4yMDE5PC9ZZWFy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</w:fldData>
        </w:fldChar>
      </w:r>
      <w:r w:rsidR="00AC604D" w:rsidRPr="000F7944">
        <w:rPr>
          <w:rFonts w:ascii="Times New Roman" w:hAnsi="Times New Roman" w:cs="Times New Roman"/>
          <w:lang w:val="en-CA"/>
        </w:rPr>
        <w:instrText xml:space="preserve"> ADDIN EN.CITE.DATA </w:instrText>
      </w:r>
      <w:r w:rsidR="00AC604D" w:rsidRPr="000F7944">
        <w:fldChar w:fldCharType="end"/>
      </w:r>
      <w:r w:rsidR="00AC604D" w:rsidRPr="000F7944">
        <w:fldChar w:fldCharType="separate"/>
      </w:r>
      <w:r w:rsidR="00AC604D" w:rsidRPr="000F7944">
        <w:rPr>
          <w:rFonts w:ascii="Times New Roman" w:hAnsi="Times New Roman" w:cs="Times New Roman"/>
          <w:noProof/>
          <w:lang w:val="en-CA"/>
        </w:rPr>
        <w:t>(Tennessen et al., 2019, Holt et al., 2021, Sidrow et al., 2022, Mul et al., 2020)</w:t>
      </w:r>
      <w:r w:rsidR="00AC604D" w:rsidRPr="000F7944">
        <w:fldChar w:fldCharType="end"/>
      </w:r>
      <w:r w:rsidR="00AC604D" w:rsidRPr="000F7944">
        <w:rPr>
          <w:rFonts w:ascii="Times New Roman" w:hAnsi="Times New Roman" w:cs="Times New Roman"/>
          <w:lang w:val="en-CA"/>
        </w:rPr>
        <w:t>.</w:t>
      </w:r>
      <w:r w:rsidR="00AC604D">
        <w:rPr>
          <w:rFonts w:ascii="Times New Roman" w:hAnsi="Times New Roman" w:cs="Times New Roman"/>
          <w:lang w:val="en-CA"/>
        </w:rPr>
        <w:t xml:space="preserve"> These studies categorized movement data and investigated a variety of biological applications such as </w:t>
      </w:r>
      <w:r w:rsidR="0024585C">
        <w:rPr>
          <w:rFonts w:ascii="Times New Roman" w:hAnsi="Times New Roman" w:cs="Times New Roman"/>
          <w:lang w:val="en-CA"/>
        </w:rPr>
        <w:t xml:space="preserve">deriving </w:t>
      </w:r>
      <w:r w:rsidR="00AC604D" w:rsidRPr="000F7944">
        <w:rPr>
          <w:rFonts w:ascii="Times New Roman" w:hAnsi="Times New Roman" w:cs="Times New Roman"/>
          <w:lang w:val="en-CA"/>
        </w:rPr>
        <w:t xml:space="preserve">activity budgets </w:t>
      </w:r>
      <w:r w:rsidR="00AC604D" w:rsidRPr="000F7944">
        <w:rPr>
          <w:rFonts w:ascii="Times New Roman" w:hAnsi="Times New Roman" w:cs="Times New Roman"/>
          <w:lang w:val="en-CA"/>
        </w:rPr>
        <w:fldChar w:fldCharType="begin"/>
      </w:r>
      <w:r w:rsidR="00AC604D" w:rsidRPr="000F7944">
        <w:rPr>
          <w:rFonts w:ascii="Times New Roman" w:hAnsi="Times New Roman" w:cs="Times New Roman"/>
          <w:lang w:val="en-CA"/>
        </w:rPr>
        <w:instrText xml:space="preserve"> ADDIN EN.CITE &lt;EndNote&gt;&lt;Cite&gt;&lt;Author&gt;Isojunno&lt;/Author&gt;&lt;Year&gt;2017&lt;/Year&gt;&lt;RecNum&gt;85&lt;/RecNum&gt;&lt;DisplayText&gt;(Isojunno et al., 2017)&lt;/DisplayText&gt;&lt;record&gt;&lt;rec-number&gt;85&lt;/rec-number&gt;&lt;foreign-keys&gt;&lt;key app="EN" db-id="v2wzxz507eexr4e2wf7v0ez1e9z95w0x9ded" timestamp="1683745033"&gt;85&lt;/key&gt;&lt;/foreign-keys&gt;&lt;ref-type name="Journal Article"&gt;17&lt;/ref-type&gt;&lt;contributors&gt;&lt;authors&gt;&lt;author&gt;Isojunno, Saana&lt;/author&gt;&lt;author&gt;Sadykova, Dina&lt;/author&gt;&lt;author&gt;DeRuiter, Stacy&lt;/author&gt;&lt;author&gt;Cure, Charlotte&lt;/author&gt;&lt;author&gt;Visser, Fleur&lt;/author&gt;&lt;author&gt;Thomas, Len&lt;/author&gt;&lt;author&gt;Miller, Patrick James O&amp;apos;malley&lt;/author&gt;&lt;author&gt;Harris, Catriona M&lt;/author&gt;&lt;/authors&gt;&lt;/contributors&gt;&lt;titles&gt;&lt;title&gt;Individual, ecological, and anthropogenic influences on activity budgets of long</w:instrText>
      </w:r>
      <w:r w:rsidR="00AC604D" w:rsidRPr="000F7944">
        <w:rPr>
          <w:rFonts w:ascii="Cambria Math" w:hAnsi="Cambria Math" w:cs="Cambria Math"/>
          <w:lang w:val="en-CA"/>
        </w:rPr>
        <w:instrText>‐</w:instrText>
      </w:r>
      <w:r w:rsidR="00AC604D" w:rsidRPr="000F7944">
        <w:rPr>
          <w:rFonts w:ascii="Times New Roman" w:hAnsi="Times New Roman" w:cs="Times New Roman"/>
          <w:lang w:val="en-CA"/>
        </w:rPr>
        <w:instrText>finned pilot whales&lt;/title&gt;&lt;secondary-title&gt;Ecosphere&lt;/secondary-title&gt;&lt;/titles&gt;&lt;periodical&gt;&lt;full-title&gt;Ecosphere&lt;/full-title&gt;&lt;/periodical&gt;&lt;pages&gt;e02044&lt;/pages&gt;&lt;volume&gt;8&lt;/volume&gt;&lt;number&gt;12&lt;/number&gt;&lt;dates&gt;&lt;year&gt;2017&lt;/year&gt;&lt;/dates&gt;&lt;isbn&gt;2150-8925&lt;/isbn&gt;&lt;urls&gt;&lt;/urls&gt;&lt;electronic-resource-num&gt;10.1002/ecs2.2044&lt;/electronic-resource-num&gt;&lt;/record&gt;&lt;/Cite&gt;&lt;/EndNote&gt;</w:instrText>
      </w:r>
      <w:r w:rsidR="00AC604D" w:rsidRPr="000F7944">
        <w:rPr>
          <w:rFonts w:ascii="Times New Roman" w:hAnsi="Times New Roman" w:cs="Times New Roman"/>
          <w:lang w:val="en-CA"/>
        </w:rPr>
        <w:fldChar w:fldCharType="separate"/>
      </w:r>
      <w:r w:rsidR="00AC604D" w:rsidRPr="000F7944">
        <w:rPr>
          <w:rFonts w:ascii="Times New Roman" w:hAnsi="Times New Roman" w:cs="Times New Roman"/>
          <w:noProof/>
          <w:lang w:val="en-CA"/>
        </w:rPr>
        <w:t>(Isojunno et al., 2017)</w:t>
      </w:r>
      <w:r w:rsidR="00AC604D" w:rsidRPr="000F7944">
        <w:rPr>
          <w:rFonts w:ascii="Times New Roman" w:hAnsi="Times New Roman" w:cs="Times New Roman"/>
          <w:lang w:val="en-CA"/>
        </w:rPr>
        <w:fldChar w:fldCharType="end"/>
      </w:r>
      <w:r w:rsidR="00AC604D" w:rsidRPr="000F7944">
        <w:rPr>
          <w:rFonts w:ascii="Times New Roman" w:hAnsi="Times New Roman" w:cs="Times New Roman"/>
          <w:lang w:val="en-CA"/>
        </w:rPr>
        <w:t xml:space="preserve">, </w:t>
      </w:r>
      <w:r w:rsidR="0024585C">
        <w:rPr>
          <w:rFonts w:ascii="Times New Roman" w:hAnsi="Times New Roman" w:cs="Times New Roman"/>
          <w:lang w:val="en-CA"/>
        </w:rPr>
        <w:t xml:space="preserve">determining </w:t>
      </w:r>
      <w:r w:rsidR="00AC604D" w:rsidRPr="000F7944">
        <w:rPr>
          <w:rFonts w:ascii="Times New Roman" w:hAnsi="Times New Roman" w:cs="Times New Roman"/>
          <w:lang w:val="en-CA"/>
        </w:rPr>
        <w:t xml:space="preserve">differences in diving patterns between sexes </w:t>
      </w:r>
      <w:r w:rsidR="00AC604D" w:rsidRPr="000F7944">
        <w:rPr>
          <w:rFonts w:ascii="Times New Roman" w:hAnsi="Times New Roman" w:cs="Times New Roman"/>
          <w:lang w:val="en-CA"/>
        </w:rPr>
        <w:fldChar w:fldCharType="begin"/>
      </w:r>
      <w:r w:rsidR="00AC604D" w:rsidRPr="000F7944">
        <w:rPr>
          <w:rFonts w:ascii="Times New Roman" w:hAnsi="Times New Roman" w:cs="Times New Roman"/>
          <w:lang w:val="en-CA"/>
        </w:rPr>
        <w:instrText xml:space="preserve"> ADDIN EN.CITE &lt;EndNote&gt;&lt;Cite&gt;&lt;Author&gt;Tennessen&lt;/Author&gt;&lt;Year&gt;2019&lt;/Year&gt;&lt;RecNum&gt;70&lt;/RecNum&gt;&lt;DisplayText&gt;(Tennessen et al., 2019)&lt;/DisplayText&gt;&lt;record&gt;&lt;rec-number&gt;70&lt;/rec-number&gt;&lt;foreign-keys&gt;&lt;key app="EN" db-id="v2wzxz507eexr4e2wf7v0ez1e9z95w0x9ded" timestamp="1681924208"&gt;70&lt;/key&gt;&lt;/foreign-keys&gt;&lt;ref-type name="Journal Article"&gt;17&lt;/ref-type&gt;&lt;contributors&gt;&lt;authors&gt;&lt;author&gt;Tennessen, Jennifer B&lt;/author&gt;&lt;author&gt;Holt, Marla M&lt;/author&gt;&lt;author&gt;Ward, Eric J&lt;/author&gt;&lt;author&gt;Hanson, M Bradley&lt;/author&gt;&lt;author&gt;Emmons, Candice K&lt;/author&gt;&lt;author&gt;Giles, Deborah A&lt;/author&gt;&lt;author&gt;Hogan, Jeffrey T&lt;/author&gt;&lt;/authors&gt;&lt;/contributors&gt;&lt;titles&gt;&lt;title&gt;Hidden Markov models reveal temporal patterns and sex differences in killer whale behavior&lt;/title&gt;&lt;secondary-title&gt;Scientific Reports&lt;/secondary-title&gt;&lt;/titles&gt;&lt;periodical&gt;&lt;full-title&gt;Scientific reports&lt;/full-title&gt;&lt;/periodical&gt;&lt;pages&gt;14951&lt;/pages&gt;&lt;volume&gt;9&lt;/volume&gt;&lt;number&gt;1&lt;/number&gt;&lt;dates&gt;&lt;year&gt;2019&lt;/year&gt;&lt;/dates&gt;&lt;isbn&gt;2045-2322&lt;/isbn&gt;&lt;urls&gt;&lt;/urls&gt;&lt;electronic-resource-num&gt;10.1038/s41598-019-50942-2&lt;/electronic-resource-num&gt;&lt;/record&gt;&lt;/Cite&gt;&lt;/EndNote&gt;</w:instrText>
      </w:r>
      <w:r w:rsidR="00AC604D" w:rsidRPr="000F7944">
        <w:rPr>
          <w:rFonts w:ascii="Times New Roman" w:hAnsi="Times New Roman" w:cs="Times New Roman"/>
          <w:lang w:val="en-CA"/>
        </w:rPr>
        <w:fldChar w:fldCharType="separate"/>
      </w:r>
      <w:r w:rsidR="00AC604D" w:rsidRPr="000F7944">
        <w:rPr>
          <w:rFonts w:ascii="Times New Roman" w:hAnsi="Times New Roman" w:cs="Times New Roman"/>
          <w:noProof/>
          <w:lang w:val="en-CA"/>
        </w:rPr>
        <w:t>(Tennessen et al., 2019)</w:t>
      </w:r>
      <w:r w:rsidR="00AC604D" w:rsidRPr="000F7944">
        <w:rPr>
          <w:rFonts w:ascii="Times New Roman" w:hAnsi="Times New Roman" w:cs="Times New Roman"/>
          <w:lang w:val="en-CA"/>
        </w:rPr>
        <w:fldChar w:fldCharType="end"/>
      </w:r>
      <w:r w:rsidR="00AC604D" w:rsidRPr="000F7944">
        <w:rPr>
          <w:rFonts w:ascii="Times New Roman" w:hAnsi="Times New Roman" w:cs="Times New Roman"/>
          <w:lang w:val="en-CA"/>
        </w:rPr>
        <w:t xml:space="preserve">, </w:t>
      </w:r>
      <w:r w:rsidR="00AC604D">
        <w:rPr>
          <w:rFonts w:ascii="Times New Roman" w:hAnsi="Times New Roman" w:cs="Times New Roman"/>
          <w:lang w:val="en-CA"/>
        </w:rPr>
        <w:t xml:space="preserve">and </w:t>
      </w:r>
      <w:r w:rsidR="0024585C">
        <w:rPr>
          <w:rFonts w:ascii="Times New Roman" w:hAnsi="Times New Roman" w:cs="Times New Roman"/>
          <w:lang w:val="en-CA"/>
        </w:rPr>
        <w:t xml:space="preserve">assessing </w:t>
      </w:r>
      <w:r w:rsidR="00AC604D">
        <w:rPr>
          <w:rFonts w:ascii="Times New Roman" w:hAnsi="Times New Roman" w:cs="Times New Roman"/>
          <w:lang w:val="en-CA"/>
        </w:rPr>
        <w:t xml:space="preserve">impacts of anthropogenic disturbances such as sound </w:t>
      </w:r>
      <w:r w:rsidR="00AC604D" w:rsidRPr="000F7944">
        <w:rPr>
          <w:rFonts w:ascii="Times New Roman" w:hAnsi="Times New Roman" w:cs="Times New Roman"/>
          <w:lang w:val="en-CA"/>
        </w:rPr>
        <w:fldChar w:fldCharType="begin">
          <w:fldData xml:space="preserve">PEVuZE5vdGU+PENpdGU+PEF1dGhvcj5Ib2x0PC9BdXRob3I+PFllYXI+MjAyMTwvWWVhcj48UmVj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</w:fldData>
        </w:fldChar>
      </w:r>
      <w:r w:rsidR="00B455AF">
        <w:rPr>
          <w:rFonts w:ascii="Times New Roman" w:hAnsi="Times New Roman" w:cs="Times New Roman"/>
          <w:lang w:val="en-CA"/>
        </w:rPr>
        <w:instrText xml:space="preserve"> ADDIN EN.CITE </w:instrText>
      </w:r>
      <w:r w:rsidR="00B455AF">
        <w:rPr>
          <w:rFonts w:ascii="Times New Roman" w:hAnsi="Times New Roman" w:cs="Times New Roman"/>
          <w:lang w:val="en-CA"/>
        </w:rPr>
        <w:fldChar w:fldCharType="begin">
          <w:fldData xml:space="preserve">PEVuZE5vdGU+PENpdGU+PEF1dGhvcj5Ib2x0PC9BdXRob3I+PFllYXI+MjAyMTwvWWVhcj48UmVj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</w:fldData>
        </w:fldChar>
      </w:r>
      <w:r w:rsidR="00B455AF">
        <w:rPr>
          <w:rFonts w:ascii="Times New Roman" w:hAnsi="Times New Roman" w:cs="Times New Roman"/>
          <w:lang w:val="en-CA"/>
        </w:rPr>
        <w:instrText xml:space="preserve"> ADDIN EN.CITE.DATA </w:instrText>
      </w:r>
      <w:r w:rsidR="00B455AF">
        <w:rPr>
          <w:rFonts w:ascii="Times New Roman" w:hAnsi="Times New Roman" w:cs="Times New Roman"/>
          <w:lang w:val="en-CA"/>
        </w:rPr>
      </w:r>
      <w:r w:rsidR="00B455AF">
        <w:rPr>
          <w:rFonts w:ascii="Times New Roman" w:hAnsi="Times New Roman" w:cs="Times New Roman"/>
          <w:lang w:val="en-CA"/>
        </w:rPr>
        <w:fldChar w:fldCharType="end"/>
      </w:r>
      <w:r w:rsidR="00AC604D" w:rsidRPr="000F7944">
        <w:rPr>
          <w:rFonts w:ascii="Times New Roman" w:hAnsi="Times New Roman" w:cs="Times New Roman"/>
          <w:lang w:val="en-CA"/>
        </w:rPr>
      </w:r>
      <w:r w:rsidR="00AC604D" w:rsidRPr="000F7944">
        <w:rPr>
          <w:rFonts w:ascii="Times New Roman" w:hAnsi="Times New Roman" w:cs="Times New Roman"/>
          <w:lang w:val="en-CA"/>
        </w:rPr>
        <w:fldChar w:fldCharType="separate"/>
      </w:r>
      <w:r w:rsidR="00AC604D" w:rsidRPr="000F7944">
        <w:rPr>
          <w:rFonts w:ascii="Times New Roman" w:hAnsi="Times New Roman" w:cs="Times New Roman"/>
          <w:noProof/>
          <w:lang w:val="en-CA"/>
        </w:rPr>
        <w:t>(Holt et al., 2021, Miller et al., 2022, DeRuiter et al., 2017, Isojunno et al., 2017, Mul et al., 2020)</w:t>
      </w:r>
      <w:r w:rsidR="00AC604D" w:rsidRPr="000F7944">
        <w:rPr>
          <w:rFonts w:ascii="Times New Roman" w:hAnsi="Times New Roman" w:cs="Times New Roman"/>
          <w:lang w:val="en-CA"/>
        </w:rPr>
        <w:fldChar w:fldCharType="end"/>
      </w:r>
      <w:r w:rsidR="00AC604D" w:rsidRPr="000F7944">
        <w:rPr>
          <w:rFonts w:ascii="Times New Roman" w:hAnsi="Times New Roman" w:cs="Times New Roman"/>
          <w:lang w:val="en-CA"/>
        </w:rPr>
        <w:t>. Additional studies have also investigated the theory and statistics behind hidden Markov models</w:t>
      </w:r>
      <w:r w:rsidR="00AC604D">
        <w:rPr>
          <w:rFonts w:ascii="Times New Roman" w:hAnsi="Times New Roman" w:cs="Times New Roman"/>
          <w:lang w:val="en-CA"/>
        </w:rPr>
        <w:t xml:space="preserve"> using cetaceans</w:t>
      </w:r>
      <w:r w:rsidR="00AC604D" w:rsidRPr="000F7944">
        <w:rPr>
          <w:rFonts w:ascii="Times New Roman" w:hAnsi="Times New Roman" w:cs="Times New Roman"/>
          <w:lang w:val="en-CA"/>
        </w:rPr>
        <w:t xml:space="preserve"> </w:t>
      </w:r>
      <w:r w:rsidR="00AC604D" w:rsidRPr="000F7944">
        <w:rPr>
          <w:rFonts w:ascii="Times New Roman" w:hAnsi="Times New Roman" w:cs="Times New Roman"/>
          <w:lang w:val="en-CA"/>
        </w:rPr>
        <w:fldChar w:fldCharType="begin">
          <w:fldData xml:space="preserve">PEVuZE5vdGU+PENpdGU+PEF1dGhvcj5TaWRyb3c8L0F1dGhvcj48WWVhcj4yMDIyPC9ZZWFyPjxS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</w:fldData>
        </w:fldChar>
      </w:r>
      <w:r w:rsidR="00AC604D" w:rsidRPr="000F7944">
        <w:rPr>
          <w:rFonts w:ascii="Times New Roman" w:hAnsi="Times New Roman" w:cs="Times New Roman"/>
          <w:lang w:val="en-CA"/>
        </w:rPr>
        <w:instrText xml:space="preserve"> ADDIN EN.CITE </w:instrText>
      </w:r>
      <w:r w:rsidR="00AC604D" w:rsidRPr="000F7944">
        <w:rPr>
          <w:rFonts w:ascii="Times New Roman" w:hAnsi="Times New Roman" w:cs="Times New Roman"/>
          <w:lang w:val="en-CA"/>
        </w:rPr>
        <w:fldChar w:fldCharType="begin">
          <w:fldData xml:space="preserve">PEVuZE5vdGU+PENpdGU+PEF1dGhvcj5TaWRyb3c8L0F1dGhvcj48WWVhcj4yMDIyPC9ZZWFyPjxS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</w:fldData>
        </w:fldChar>
      </w:r>
      <w:r w:rsidR="00AC604D" w:rsidRPr="000F7944">
        <w:rPr>
          <w:rFonts w:ascii="Times New Roman" w:hAnsi="Times New Roman" w:cs="Times New Roman"/>
          <w:lang w:val="en-CA"/>
        </w:rPr>
        <w:instrText xml:space="preserve"> ADDIN EN.CITE.DATA </w:instrText>
      </w:r>
      <w:r w:rsidR="00AC604D" w:rsidRPr="000F7944">
        <w:rPr>
          <w:rFonts w:ascii="Times New Roman" w:hAnsi="Times New Roman" w:cs="Times New Roman"/>
          <w:lang w:val="en-CA"/>
        </w:rPr>
      </w:r>
      <w:r w:rsidR="00AC604D" w:rsidRPr="000F7944">
        <w:rPr>
          <w:rFonts w:ascii="Times New Roman" w:hAnsi="Times New Roman" w:cs="Times New Roman"/>
          <w:lang w:val="en-CA"/>
        </w:rPr>
        <w:fldChar w:fldCharType="end"/>
      </w:r>
      <w:r w:rsidR="00AC604D" w:rsidRPr="000F7944">
        <w:rPr>
          <w:rFonts w:ascii="Times New Roman" w:hAnsi="Times New Roman" w:cs="Times New Roman"/>
          <w:lang w:val="en-CA"/>
        </w:rPr>
      </w:r>
      <w:r w:rsidR="00AC604D" w:rsidRPr="000F7944">
        <w:rPr>
          <w:rFonts w:ascii="Times New Roman" w:hAnsi="Times New Roman" w:cs="Times New Roman"/>
          <w:lang w:val="en-CA"/>
        </w:rPr>
        <w:fldChar w:fldCharType="separate"/>
      </w:r>
      <w:r w:rsidR="00AC604D" w:rsidRPr="000F7944">
        <w:rPr>
          <w:rFonts w:ascii="Times New Roman" w:hAnsi="Times New Roman" w:cs="Times New Roman"/>
          <w:noProof/>
          <w:lang w:val="en-CA"/>
        </w:rPr>
        <w:t>(Sidrow et al., 2022, Leos-Barajas et al., 2017)</w:t>
      </w:r>
      <w:r w:rsidR="00AC604D" w:rsidRPr="000F7944">
        <w:rPr>
          <w:rFonts w:ascii="Times New Roman" w:hAnsi="Times New Roman" w:cs="Times New Roman"/>
          <w:lang w:val="en-CA"/>
        </w:rPr>
        <w:fldChar w:fldCharType="end"/>
      </w:r>
      <w:r w:rsidR="00AC604D" w:rsidRPr="000F7944">
        <w:rPr>
          <w:rFonts w:ascii="Times New Roman" w:hAnsi="Times New Roman" w:cs="Times New Roman"/>
          <w:lang w:val="en-CA"/>
        </w:rPr>
        <w:t xml:space="preserve">. </w:t>
      </w:r>
      <w:r w:rsidR="00AC604D">
        <w:rPr>
          <w:rFonts w:ascii="Times New Roman" w:hAnsi="Times New Roman" w:cs="Times New Roman"/>
          <w:lang w:val="en-CA"/>
        </w:rPr>
        <w:t>T</w:t>
      </w:r>
      <w:r w:rsidR="00AC604D" w:rsidRPr="000F7944">
        <w:rPr>
          <w:rFonts w:ascii="Times New Roman" w:hAnsi="Times New Roman" w:cs="Times New Roman"/>
          <w:lang w:val="en-CA"/>
        </w:rPr>
        <w:t>hese studies demonstrate that hidden Markov models are a robust method to categorize behaviours of unknown movement data in cetaceans</w:t>
      </w:r>
      <w:r w:rsidR="00AC604D">
        <w:rPr>
          <w:rFonts w:ascii="Times New Roman" w:hAnsi="Times New Roman" w:cs="Times New Roman"/>
          <w:lang w:val="en-CA"/>
        </w:rPr>
        <w:t xml:space="preserve">. However, these studies often lack meaningful behavioural categories and verification of behavioural categories in their HMMs. </w:t>
      </w:r>
    </w:p>
    <w:p w14:paraId="796CC231" w14:textId="39DD51C0" w:rsidR="0024585C" w:rsidRDefault="002F0DB5" w:rsidP="006203F4">
      <w:pPr>
        <w:snapToGrid w:val="0"/>
        <w:spacing w:after="120"/>
        <w:ind w:firstLine="720"/>
      </w:pPr>
      <w:r w:rsidRPr="0098322A">
        <w:rPr>
          <w:bCs/>
        </w:rPr>
        <w:t xml:space="preserve">Despite the emergence of hidden Markov models as a tool to analyze cetacean diving behaviour, there has not been a study to date that </w:t>
      </w:r>
      <w:r w:rsidR="00557277" w:rsidRPr="0098322A">
        <w:rPr>
          <w:bCs/>
        </w:rPr>
        <w:t xml:space="preserve">validates the </w:t>
      </w:r>
      <w:r w:rsidR="0024585C">
        <w:rPr>
          <w:bCs/>
        </w:rPr>
        <w:t xml:space="preserve">behavioural </w:t>
      </w:r>
      <w:r w:rsidR="00557277" w:rsidRPr="0098322A">
        <w:rPr>
          <w:bCs/>
        </w:rPr>
        <w:t>states predicted by the</w:t>
      </w:r>
      <w:r w:rsidR="0098322A">
        <w:rPr>
          <w:bCs/>
        </w:rPr>
        <w:t xml:space="preserve"> </w:t>
      </w:r>
      <w:r w:rsidR="00557277" w:rsidRPr="0098322A">
        <w:rPr>
          <w:bCs/>
        </w:rPr>
        <w:t>HMM</w:t>
      </w:r>
      <w:r w:rsidRPr="0098322A">
        <w:rPr>
          <w:bCs/>
        </w:rPr>
        <w:t>.</w:t>
      </w:r>
      <w:r w:rsidR="0098322A" w:rsidRPr="0098322A">
        <w:rPr>
          <w:bCs/>
        </w:rPr>
        <w:t xml:space="preserve"> </w:t>
      </w:r>
      <w:r w:rsidR="00980D1C" w:rsidRPr="0098322A">
        <w:rPr>
          <w:bCs/>
        </w:rPr>
        <w:t xml:space="preserve">Our study is the first </w:t>
      </w:r>
      <w:r w:rsidR="00A05241" w:rsidRPr="0098322A">
        <w:rPr>
          <w:bCs/>
        </w:rPr>
        <w:t xml:space="preserve">to </w:t>
      </w:r>
      <w:r w:rsidR="00E84D42" w:rsidRPr="0098322A">
        <w:rPr>
          <w:bCs/>
        </w:rPr>
        <w:t xml:space="preserve">predict </w:t>
      </w:r>
      <w:r w:rsidR="00EC6DC1" w:rsidRPr="0098322A">
        <w:rPr>
          <w:bCs/>
        </w:rPr>
        <w:t xml:space="preserve">biologically </w:t>
      </w:r>
      <w:r w:rsidR="00A05241" w:rsidRPr="0098322A">
        <w:rPr>
          <w:bCs/>
        </w:rPr>
        <w:t>meaningful behavioural states</w:t>
      </w:r>
      <w:r w:rsidR="00980D1C" w:rsidRPr="0098322A">
        <w:rPr>
          <w:bCs/>
        </w:rPr>
        <w:t xml:space="preserve"> of resident killer whales using HHMMs </w:t>
      </w:r>
      <w:r w:rsidR="00EC6DC1" w:rsidRPr="0098322A">
        <w:rPr>
          <w:bCs/>
        </w:rPr>
        <w:t xml:space="preserve">verified </w:t>
      </w:r>
      <w:r w:rsidR="00980D1C" w:rsidRPr="0098322A">
        <w:rPr>
          <w:bCs/>
        </w:rPr>
        <w:t>with drone</w:t>
      </w:r>
      <w:r w:rsidR="005450E8" w:rsidRPr="0098322A">
        <w:rPr>
          <w:bCs/>
        </w:rPr>
        <w:t xml:space="preserve"> video</w:t>
      </w:r>
      <w:r w:rsidR="00980D1C" w:rsidRPr="0098322A">
        <w:rPr>
          <w:bCs/>
        </w:rPr>
        <w:t xml:space="preserve"> observations.</w:t>
      </w:r>
      <w:r w:rsidR="00980D1C" w:rsidRPr="000F7944">
        <w:t xml:space="preserve"> </w:t>
      </w:r>
      <w:r w:rsidR="0017633F" w:rsidRPr="000F7944">
        <w:t>The behavioural states predicted by the HHMM in our study were verified with drone video and assessed with a full cross-validation.</w:t>
      </w:r>
      <w:r w:rsidR="00DF2FAF" w:rsidRPr="000F7944">
        <w:t xml:space="preserve"> </w:t>
      </w:r>
      <w:r w:rsidR="00A05241" w:rsidRPr="000F7944">
        <w:rPr>
          <w:color w:val="000000" w:themeColor="text1"/>
        </w:rPr>
        <w:t xml:space="preserve">This </w:t>
      </w:r>
      <w:proofErr w:type="gramStart"/>
      <w:r w:rsidR="00A05241" w:rsidRPr="000F7944">
        <w:rPr>
          <w:color w:val="000000" w:themeColor="text1"/>
        </w:rPr>
        <w:t xml:space="preserve">is in contrast </w:t>
      </w:r>
      <w:r w:rsidR="00DF2FAF" w:rsidRPr="000F7944">
        <w:rPr>
          <w:color w:val="000000" w:themeColor="text1"/>
        </w:rPr>
        <w:t>to</w:t>
      </w:r>
      <w:proofErr w:type="gramEnd"/>
      <w:r w:rsidR="00DF2FAF" w:rsidRPr="000F7944">
        <w:rPr>
          <w:color w:val="000000" w:themeColor="text1"/>
        </w:rPr>
        <w:t xml:space="preserve"> </w:t>
      </w:r>
      <w:r w:rsidR="00980D1C" w:rsidRPr="000F7944">
        <w:t>previous studies</w:t>
      </w:r>
      <w:r w:rsidR="00A05241" w:rsidRPr="000F7944">
        <w:t xml:space="preserve"> that lacked </w:t>
      </w:r>
      <w:r w:rsidR="0017633F" w:rsidRPr="000F7944">
        <w:t xml:space="preserve">behaviour </w:t>
      </w:r>
      <w:r w:rsidR="00A05241" w:rsidRPr="000F7944">
        <w:t xml:space="preserve">verification and were only able to predict </w:t>
      </w:r>
      <w:r w:rsidR="001E1300" w:rsidRPr="000F7944">
        <w:t>ambiguous</w:t>
      </w:r>
      <w:r w:rsidR="00A05241" w:rsidRPr="000F7944">
        <w:t xml:space="preserve"> or suspected behavioural states.</w:t>
      </w:r>
      <w:r w:rsidR="00210BEF" w:rsidRPr="00210BEF">
        <w:t xml:space="preserve"> </w:t>
      </w:r>
      <w:r w:rsidR="00210BEF" w:rsidRPr="000F7944">
        <w:t xml:space="preserve">For example, </w:t>
      </w:r>
      <w:r w:rsidR="00210BEF" w:rsidRPr="000F7944">
        <w:fldChar w:fldCharType="begin"/>
      </w:r>
      <w:r w:rsidR="00210BEF" w:rsidRPr="000F7944">
        <w:instrText xml:space="preserve"> ADDIN EN.CITE &lt;EndNote&gt;&lt;Cite AuthorYear="1"&gt;&lt;Author&gt;Tennessen&lt;/Author&gt;&lt;Year&gt;2019&lt;/Year&gt;&lt;RecNum&gt;70&lt;/RecNum&gt;&lt;DisplayText&gt;Tennessen et al. (2019)&lt;/DisplayText&gt;&lt;record&gt;&lt;rec-number&gt;70&lt;/rec-number&gt;&lt;foreign-keys&gt;&lt;key app="EN" db-id="v2wzxz507eexr4e2wf7v0ez1e9z95w0x9ded" timestamp="1681924208"&gt;70&lt;/key&gt;&lt;/foreign-keys&gt;&lt;ref-type name="Journal Article"&gt;17&lt;/ref-type&gt;&lt;contributors&gt;&lt;authors&gt;&lt;author&gt;Tennessen, Jennifer B&lt;/author&gt;&lt;author&gt;Holt, Marla M&lt;/author&gt;&lt;author&gt;Ward, Eric J&lt;/author&gt;&lt;author&gt;Hanson, M Bradley&lt;/author&gt;&lt;author&gt;Emmons, Candice K&lt;/author&gt;&lt;author&gt;Giles, Deborah A&lt;/author&gt;&lt;author&gt;Hogan, Jeffrey T&lt;/author&gt;&lt;/authors&gt;&lt;/contributors&gt;&lt;titles&gt;&lt;title&gt;Hidden Markov models reveal temporal patterns and sex differences in killer whale behavior&lt;/title&gt;&lt;secondary-title&gt;Scientific Reports&lt;/secondary-title&gt;&lt;/titles&gt;&lt;periodical&gt;&lt;full-title&gt;Scientific reports&lt;/full-title&gt;&lt;/periodical&gt;&lt;pages&gt;14951&lt;/pages&gt;&lt;volume&gt;9&lt;/volume&gt;&lt;number&gt;1&lt;/number&gt;&lt;dates&gt;&lt;year&gt;2019&lt;/year&gt;&lt;/dates&gt;&lt;isbn&gt;2045-2322&lt;/isbn&gt;&lt;urls&gt;&lt;/urls&gt;&lt;electronic-resource-num&gt;10.1038/s41598-019-50942-2&lt;/electronic-resource-num&gt;&lt;/record&gt;&lt;/Cite&gt;&lt;/EndNote&gt;</w:instrText>
      </w:r>
      <w:r w:rsidR="00210BEF" w:rsidRPr="000F7944">
        <w:fldChar w:fldCharType="separate"/>
      </w:r>
      <w:r w:rsidR="00210BEF" w:rsidRPr="000F7944">
        <w:rPr>
          <w:noProof/>
        </w:rPr>
        <w:t>Tennessen et al. (2019)</w:t>
      </w:r>
      <w:r w:rsidR="00210BEF" w:rsidRPr="000F7944">
        <w:fldChar w:fldCharType="end"/>
      </w:r>
      <w:r w:rsidR="00210BEF" w:rsidRPr="000F7944">
        <w:t xml:space="preserve"> categorize</w:t>
      </w:r>
      <w:r w:rsidR="0024585C">
        <w:t>d</w:t>
      </w:r>
      <w:r w:rsidR="00210BEF" w:rsidRPr="000F7944">
        <w:t xml:space="preserve"> dives of resident killer whales into 5 distinct behavioural states </w:t>
      </w:r>
      <w:commentRangeStart w:id="193"/>
      <w:r w:rsidR="00210BEF" w:rsidRPr="000F7944">
        <w:t>based on</w:t>
      </w:r>
      <w:ins w:id="194" w:author="Evan Sidrow" w:date="2023-06-23T15:12:00Z">
        <w:r w:rsidR="00C67997">
          <w:t xml:space="preserve"> </w:t>
        </w:r>
      </w:ins>
      <w:del w:id="195" w:author="Evan Sidrow" w:date="2023-06-23T15:12:00Z">
        <w:r w:rsidR="00210BEF" w:rsidRPr="000F7944" w:rsidDel="00C67997">
          <w:delText xml:space="preserve"> </w:delText>
        </w:r>
      </w:del>
      <w:ins w:id="196" w:author="Evan Sidrow" w:date="2023-06-23T15:12:00Z">
        <w:r w:rsidR="00C67997">
          <w:t>AIC metrics</w:t>
        </w:r>
      </w:ins>
      <w:del w:id="197" w:author="Evan Sidrow" w:date="2023-06-23T15:12:00Z">
        <w:r w:rsidR="00210BEF" w:rsidRPr="000F7944" w:rsidDel="00C67997">
          <w:delText xml:space="preserve">the best fit of </w:delText>
        </w:r>
        <w:r w:rsidR="0024585C" w:rsidDel="00C67997">
          <w:delText>an HMM</w:delText>
        </w:r>
        <w:r w:rsidR="0024585C" w:rsidRPr="000F7944" w:rsidDel="00C67997">
          <w:delText xml:space="preserve"> </w:delText>
        </w:r>
        <w:r w:rsidR="00210BEF" w:rsidRPr="000F7944" w:rsidDel="00C67997">
          <w:delText>model</w:delText>
        </w:r>
        <w:commentRangeEnd w:id="193"/>
        <w:r w:rsidR="00210BEF" w:rsidRPr="000F7944" w:rsidDel="00C67997">
          <w:rPr>
            <w:rStyle w:val="CommentReference"/>
            <w:rFonts w:eastAsiaTheme="minorHAnsi"/>
            <w:sz w:val="24"/>
            <w:szCs w:val="24"/>
            <w:lang w:val="en-US"/>
          </w:rPr>
          <w:commentReference w:id="193"/>
        </w:r>
      </w:del>
      <w:r w:rsidR="00210BEF" w:rsidRPr="000F7944">
        <w:t xml:space="preserve">, but these states were only numbered states not explicitly defined behavioural states. </w:t>
      </w:r>
    </w:p>
    <w:p w14:paraId="5C62C26B" w14:textId="797145AE" w:rsidR="00210BEF" w:rsidRDefault="0098322A" w:rsidP="006203F4">
      <w:pPr>
        <w:snapToGrid w:val="0"/>
        <w:spacing w:after="120"/>
        <w:ind w:firstLine="720"/>
      </w:pPr>
      <w:r w:rsidRPr="000F7944">
        <w:fldChar w:fldCharType="begin"/>
      </w:r>
      <w:r w:rsidRPr="000F7944">
        <w:instrText xml:space="preserve"> ADDIN EN.CITE &lt;EndNote&gt;&lt;Cite AuthorYear="1"&gt;&lt;Author&gt;Tennessen&lt;/Author&gt;&lt;Year&gt;2019&lt;/Year&gt;&lt;RecNum&gt;70&lt;/RecNum&gt;&lt;DisplayText&gt;Tennessen et al. (2019)&lt;/DisplayText&gt;&lt;record&gt;&lt;rec-number&gt;70&lt;/rec-number&gt;&lt;foreign-keys&gt;&lt;key app="EN" db-id="v2wzxz507eexr4e2wf7v0ez1e9z95w0x9ded" timestamp="1681924208"&gt;70&lt;/key&gt;&lt;/foreign-keys&gt;&lt;ref-type name="Journal Article"&gt;17&lt;/ref-type&gt;&lt;contributors&gt;&lt;authors&gt;&lt;author&gt;Tennessen, Jennifer B&lt;/author&gt;&lt;author&gt;Holt, Marla M&lt;/author&gt;&lt;author&gt;Ward, Eric J&lt;/author&gt;&lt;author&gt;Hanson, M Bradley&lt;/author&gt;&lt;author&gt;Emmons, Candice K&lt;/author&gt;&lt;author&gt;Giles, Deborah A&lt;/author&gt;&lt;author&gt;Hogan, Jeffrey T&lt;/author&gt;&lt;/authors&gt;&lt;/contributors&gt;&lt;titles&gt;&lt;title&gt;Hidden Markov models reveal temporal patterns and sex differences in killer whale behavior&lt;/title&gt;&lt;secondary-title&gt;Scientific Reports&lt;/secondary-title&gt;&lt;/titles&gt;&lt;periodical&gt;&lt;full-title&gt;Scientific reports&lt;/full-title&gt;&lt;/periodical&gt;&lt;pages&gt;14951&lt;/pages&gt;&lt;volume&gt;9&lt;/volume&gt;&lt;number&gt;1&lt;/number&gt;&lt;dates&gt;&lt;year&gt;2019&lt;/year&gt;&lt;/dates&gt;&lt;isbn&gt;2045-2322&lt;/isbn&gt;&lt;urls&gt;&lt;/urls&gt;&lt;electronic-resource-num&gt;10.1038/s41598-019-50942-2&lt;/electronic-resource-num&gt;&lt;/record&gt;&lt;/Cite&gt;&lt;/EndNote&gt;</w:instrText>
      </w:r>
      <w:r w:rsidRPr="000F7944">
        <w:fldChar w:fldCharType="separate"/>
      </w:r>
      <w:r w:rsidRPr="000F7944">
        <w:rPr>
          <w:noProof/>
        </w:rPr>
        <w:t>Tennessen et al. (2019)</w:t>
      </w:r>
      <w:r w:rsidRPr="000F7944">
        <w:fldChar w:fldCharType="end"/>
      </w:r>
      <w:r>
        <w:t xml:space="preserve"> </w:t>
      </w:r>
      <w:r w:rsidR="00210BEF" w:rsidRPr="000F7944">
        <w:rPr>
          <w:color w:val="000000" w:themeColor="text1"/>
        </w:rPr>
        <w:t xml:space="preserve">incorporated acoustic verification of hunting echolocation to help identify potential </w:t>
      </w:r>
      <w:proofErr w:type="gramStart"/>
      <w:r w:rsidR="00210BEF" w:rsidRPr="000F7944">
        <w:rPr>
          <w:color w:val="000000" w:themeColor="text1"/>
        </w:rPr>
        <w:t>foraging</w:t>
      </w:r>
      <w:r w:rsidR="0024585C">
        <w:rPr>
          <w:color w:val="000000" w:themeColor="text1"/>
        </w:rPr>
        <w:t>,</w:t>
      </w:r>
      <w:r w:rsidR="00B67DBB">
        <w:rPr>
          <w:color w:val="000000" w:themeColor="text1"/>
        </w:rPr>
        <w:t xml:space="preserve"> </w:t>
      </w:r>
      <w:r w:rsidR="00210BEF" w:rsidRPr="000F7944">
        <w:rPr>
          <w:color w:val="000000" w:themeColor="text1"/>
        </w:rPr>
        <w:t>but</w:t>
      </w:r>
      <w:proofErr w:type="gramEnd"/>
      <w:r w:rsidR="00210BEF" w:rsidRPr="000F7944">
        <w:rPr>
          <w:color w:val="000000" w:themeColor="text1"/>
        </w:rPr>
        <w:t xml:space="preserve"> lacked verification of all behaviours. </w:t>
      </w:r>
      <w:r w:rsidR="0024585C" w:rsidRPr="000F7944">
        <w:rPr>
          <w:color w:val="000000" w:themeColor="text1"/>
        </w:rPr>
        <w:t>Th</w:t>
      </w:r>
      <w:r w:rsidR="0024585C">
        <w:rPr>
          <w:color w:val="000000" w:themeColor="text1"/>
        </w:rPr>
        <w:t>eir</w:t>
      </w:r>
      <w:r w:rsidR="0024585C" w:rsidRPr="000F7944">
        <w:rPr>
          <w:color w:val="000000" w:themeColor="text1"/>
        </w:rPr>
        <w:t xml:space="preserve"> </w:t>
      </w:r>
      <w:r w:rsidR="00210BEF" w:rsidRPr="000F7944">
        <w:rPr>
          <w:color w:val="000000" w:themeColor="text1"/>
        </w:rPr>
        <w:t xml:space="preserve">study only speculated based on the characteristics of each behavioural state what the biological function of the state might </w:t>
      </w:r>
      <w:proofErr w:type="gramStart"/>
      <w:r w:rsidR="00210BEF" w:rsidRPr="000F7944">
        <w:rPr>
          <w:color w:val="000000" w:themeColor="text1"/>
        </w:rPr>
        <w:t>be</w:t>
      </w:r>
      <w:r w:rsidR="0024585C">
        <w:rPr>
          <w:color w:val="000000" w:themeColor="text1"/>
        </w:rPr>
        <w:t>,</w:t>
      </w:r>
      <w:r w:rsidR="00210BEF" w:rsidRPr="000F7944">
        <w:rPr>
          <w:color w:val="000000" w:themeColor="text1"/>
        </w:rPr>
        <w:t xml:space="preserve"> but</w:t>
      </w:r>
      <w:proofErr w:type="gramEnd"/>
      <w:r w:rsidR="00210BEF" w:rsidRPr="000F7944">
        <w:rPr>
          <w:color w:val="000000" w:themeColor="text1"/>
        </w:rPr>
        <w:t xml:space="preserve"> did not explicitly identify a distinct function</w:t>
      </w:r>
      <w:r w:rsidR="0024585C">
        <w:rPr>
          <w:color w:val="000000" w:themeColor="text1"/>
        </w:rPr>
        <w:t xml:space="preserve"> for</w:t>
      </w:r>
      <w:r w:rsidR="00210BEF" w:rsidRPr="000F7944">
        <w:rPr>
          <w:color w:val="000000" w:themeColor="text1"/>
        </w:rPr>
        <w:t xml:space="preserve"> the 5 behavioural states. Furthermore, some behavioural states did not have any single suspected function (e.g.</w:t>
      </w:r>
      <w:r w:rsidR="00E71039">
        <w:rPr>
          <w:color w:val="000000" w:themeColor="text1"/>
        </w:rPr>
        <w:t>,</w:t>
      </w:r>
      <w:r w:rsidR="00210BEF" w:rsidRPr="000F7944">
        <w:rPr>
          <w:color w:val="000000" w:themeColor="text1"/>
        </w:rPr>
        <w:t xml:space="preserve"> state 3 was likely a variety of multiple behaviours). </w:t>
      </w:r>
      <w:r w:rsidR="00210BEF" w:rsidRPr="000F7944">
        <w:t xml:space="preserve">Other studies also allow the HMMs to define movement types based on best fit, but often lead to vague </w:t>
      </w:r>
      <w:r w:rsidR="00653364">
        <w:t xml:space="preserve">hypothesized </w:t>
      </w:r>
      <w:r w:rsidR="00210BEF" w:rsidRPr="000F7944">
        <w:t xml:space="preserve">dive states that lack biologically relevant behavioural labels </w:t>
      </w:r>
      <w:r w:rsidR="00377557">
        <w:fldChar w:fldCharType="begin">
          <w:fldData xml:space="preserve">PEVuZE5vdGU+PENpdGU+PEF1dGhvcj5Jc29qdW5ubzwvQXV0aG9yPjxZZWFyPjIwMTc8L1llYXI+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</w:fldData>
        </w:fldChar>
      </w:r>
      <w:r w:rsidR="00377557">
        <w:instrText xml:space="preserve"> ADDIN EN.CITE </w:instrText>
      </w:r>
      <w:r w:rsidR="00377557">
        <w:fldChar w:fldCharType="begin">
          <w:fldData xml:space="preserve">PEVuZE5vdGU+PENpdGU+PEF1dGhvcj5Jc29qdW5ubzwvQXV0aG9yPjxZZWFyPjIwMTc8L1llYXI+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</w:fldData>
        </w:fldChar>
      </w:r>
      <w:r w:rsidR="00377557">
        <w:instrText xml:space="preserve"> ADDIN EN.CITE.DATA </w:instrText>
      </w:r>
      <w:r w:rsidR="00377557">
        <w:fldChar w:fldCharType="end"/>
      </w:r>
      <w:r w:rsidR="00377557">
        <w:fldChar w:fldCharType="separate"/>
      </w:r>
      <w:r w:rsidR="00377557">
        <w:rPr>
          <w:noProof/>
        </w:rPr>
        <w:t>(Isojunno et al., 2017, Holt et al., 2021, Leos-Barajas et al., 2017, Sidrow et al., 2022)</w:t>
      </w:r>
      <w:r w:rsidR="00377557">
        <w:fldChar w:fldCharType="end"/>
      </w:r>
      <w:r w:rsidR="00377557">
        <w:t>.</w:t>
      </w:r>
    </w:p>
    <w:p w14:paraId="53C95D02" w14:textId="1B38F9F5" w:rsidR="00AB0280" w:rsidRDefault="004525C5" w:rsidP="006203F4">
      <w:pPr>
        <w:snapToGrid w:val="0"/>
        <w:spacing w:after="120"/>
        <w:ind w:firstLine="720"/>
      </w:pPr>
      <w:r w:rsidRPr="0098322A">
        <w:rPr>
          <w:bCs/>
        </w:rPr>
        <w:t>Using HHMMs allowed us to increase our statistical power by expanding the number of total dives analyzed while also defining longer duration dive tracks</w:t>
      </w:r>
      <w:r w:rsidR="00AB0280" w:rsidRPr="0098322A">
        <w:rPr>
          <w:bCs/>
        </w:rPr>
        <w:t xml:space="preserve"> to calculate respiration rates</w:t>
      </w:r>
      <w:r w:rsidRPr="0098322A">
        <w:rPr>
          <w:bCs/>
        </w:rPr>
        <w:t>.</w:t>
      </w:r>
      <w:r>
        <w:t xml:space="preserve"> Using drone videos, we only </w:t>
      </w:r>
      <w:r w:rsidR="0024585C">
        <w:t xml:space="preserve">had </w:t>
      </w:r>
      <w:r>
        <w:t xml:space="preserve">476 </w:t>
      </w:r>
      <w:r w:rsidR="0083730F">
        <w:t xml:space="preserve">discontinuous </w:t>
      </w:r>
      <w:r>
        <w:t xml:space="preserve">individual dives with observed behavioural states. However, by using </w:t>
      </w:r>
      <w:r w:rsidR="00321C70">
        <w:t>drone v</w:t>
      </w:r>
      <w:r>
        <w:t>ideo to inform HHMMs, we predicted behavioural state</w:t>
      </w:r>
      <w:r w:rsidR="0024585C">
        <w:t>s</w:t>
      </w:r>
      <w:r>
        <w:t xml:space="preserve"> and activity-specific energetics on over 8,000 individual dives</w:t>
      </w:r>
      <w:r w:rsidR="00321C70">
        <w:t xml:space="preserve"> with </w:t>
      </w:r>
      <w:r w:rsidR="0024585C">
        <w:t xml:space="preserve">high </w:t>
      </w:r>
      <w:r w:rsidR="00321C70">
        <w:t>accuracy (Table 5)</w:t>
      </w:r>
      <w:r>
        <w:t>.</w:t>
      </w:r>
      <w:r w:rsidR="00AB0280">
        <w:t xml:space="preserve"> Our HHMMs also allowed us </w:t>
      </w:r>
      <w:r w:rsidR="0024585C">
        <w:t xml:space="preserve">to </w:t>
      </w:r>
      <w:r w:rsidR="00321C70">
        <w:t xml:space="preserve">group the </w:t>
      </w:r>
      <w:r w:rsidR="00AB0280">
        <w:t>8,000 dives into tracks of at least 10 minutes to calculate respiration rates</w:t>
      </w:r>
      <w:r w:rsidR="00321C70">
        <w:t xml:space="preserve"> over physiologically relevant durations. </w:t>
      </w:r>
      <w:r w:rsidR="0024585C">
        <w:t>Thus, u</w:t>
      </w:r>
      <w:r w:rsidR="0083730F">
        <w:t xml:space="preserve">sing HHMMs as a statistical tool coupled with a subset of drone videos </w:t>
      </w:r>
      <w:r w:rsidR="0024585C">
        <w:t>allowed us to</w:t>
      </w:r>
      <w:r w:rsidR="0083730F">
        <w:t xml:space="preserve"> predict</w:t>
      </w:r>
      <w:r w:rsidR="00AB0280">
        <w:t xml:space="preserve"> continuous behavioural states </w:t>
      </w:r>
      <w:r w:rsidR="0083730F">
        <w:t xml:space="preserve">of thousands of previously unknown dives on a free-ranging cetacean. </w:t>
      </w:r>
    </w:p>
    <w:p w14:paraId="6F020345" w14:textId="722E1F68" w:rsidR="005B6AD7" w:rsidRDefault="00210A45" w:rsidP="006203F4">
      <w:pPr>
        <w:snapToGrid w:val="0"/>
        <w:spacing w:after="120"/>
        <w:ind w:firstLine="720"/>
        <w:rPr>
          <w:rFonts w:asciiTheme="majorBidi" w:hAnsiTheme="majorBidi" w:cstheme="majorBidi"/>
        </w:rPr>
      </w:pPr>
      <w:r w:rsidRPr="0028746D">
        <w:rPr>
          <w:rFonts w:asciiTheme="majorBidi" w:hAnsiTheme="majorBidi" w:cstheme="majorBidi"/>
          <w:bCs/>
        </w:rPr>
        <w:t>The HHMM had high accuracy, low false positive rates</w:t>
      </w:r>
      <w:r w:rsidR="004B33DA" w:rsidRPr="0028746D">
        <w:rPr>
          <w:rFonts w:asciiTheme="majorBidi" w:hAnsiTheme="majorBidi" w:cstheme="majorBidi"/>
          <w:bCs/>
        </w:rPr>
        <w:t xml:space="preserve"> for most behaviours</w:t>
      </w:r>
      <w:r w:rsidRPr="0028746D">
        <w:rPr>
          <w:rFonts w:asciiTheme="majorBidi" w:hAnsiTheme="majorBidi" w:cstheme="majorBidi"/>
          <w:bCs/>
        </w:rPr>
        <w:t>, and reasonabl</w:t>
      </w:r>
      <w:r w:rsidR="004B33DA" w:rsidRPr="0028746D">
        <w:rPr>
          <w:rFonts w:asciiTheme="majorBidi" w:hAnsiTheme="majorBidi" w:cstheme="majorBidi"/>
          <w:bCs/>
        </w:rPr>
        <w:t>y high</w:t>
      </w:r>
      <w:r w:rsidRPr="0028746D">
        <w:rPr>
          <w:rFonts w:asciiTheme="majorBidi" w:hAnsiTheme="majorBidi" w:cstheme="majorBidi"/>
          <w:bCs/>
        </w:rPr>
        <w:t xml:space="preserve"> measures of detection indicating that </w:t>
      </w:r>
      <w:r w:rsidR="001C0A07" w:rsidRPr="0028746D">
        <w:rPr>
          <w:rFonts w:asciiTheme="majorBidi" w:hAnsiTheme="majorBidi" w:cstheme="majorBidi"/>
          <w:bCs/>
        </w:rPr>
        <w:t>this method is</w:t>
      </w:r>
      <w:r w:rsidRPr="0028746D">
        <w:rPr>
          <w:rFonts w:asciiTheme="majorBidi" w:hAnsiTheme="majorBidi" w:cstheme="majorBidi"/>
          <w:bCs/>
        </w:rPr>
        <w:t xml:space="preserve"> </w:t>
      </w:r>
      <w:r w:rsidR="0024585C">
        <w:rPr>
          <w:rFonts w:asciiTheme="majorBidi" w:hAnsiTheme="majorBidi" w:cstheme="majorBidi"/>
          <w:bCs/>
        </w:rPr>
        <w:t xml:space="preserve">a </w:t>
      </w:r>
      <w:r w:rsidRPr="0028746D">
        <w:rPr>
          <w:rFonts w:asciiTheme="majorBidi" w:hAnsiTheme="majorBidi" w:cstheme="majorBidi"/>
          <w:bCs/>
        </w:rPr>
        <w:t xml:space="preserve">reliable tool </w:t>
      </w:r>
      <w:r w:rsidR="0024585C">
        <w:rPr>
          <w:rFonts w:asciiTheme="majorBidi" w:hAnsiTheme="majorBidi" w:cstheme="majorBidi"/>
          <w:bCs/>
        </w:rPr>
        <w:t>to</w:t>
      </w:r>
      <w:r w:rsidR="0024585C" w:rsidRPr="0028746D">
        <w:rPr>
          <w:rFonts w:asciiTheme="majorBidi" w:hAnsiTheme="majorBidi" w:cstheme="majorBidi"/>
          <w:bCs/>
        </w:rPr>
        <w:t xml:space="preserve"> </w:t>
      </w:r>
      <w:r w:rsidRPr="0028746D">
        <w:rPr>
          <w:rFonts w:asciiTheme="majorBidi" w:hAnsiTheme="majorBidi" w:cstheme="majorBidi"/>
          <w:bCs/>
        </w:rPr>
        <w:t>predict behavioural state</w:t>
      </w:r>
      <w:r w:rsidR="001C0A07" w:rsidRPr="0028746D">
        <w:rPr>
          <w:rFonts w:asciiTheme="majorBidi" w:hAnsiTheme="majorBidi" w:cstheme="majorBidi"/>
          <w:bCs/>
        </w:rPr>
        <w:t>s</w:t>
      </w:r>
      <w:r w:rsidR="00491779" w:rsidRPr="0028746D">
        <w:rPr>
          <w:rFonts w:asciiTheme="majorBidi" w:hAnsiTheme="majorBidi" w:cstheme="majorBidi"/>
          <w:bCs/>
        </w:rPr>
        <w:t xml:space="preserve"> and respirations</w:t>
      </w:r>
      <w:r w:rsidRPr="0028746D">
        <w:rPr>
          <w:rFonts w:asciiTheme="majorBidi" w:hAnsiTheme="majorBidi" w:cstheme="majorBidi"/>
          <w:bCs/>
        </w:rPr>
        <w:t xml:space="preserve"> </w:t>
      </w:r>
      <w:r w:rsidR="0038511A">
        <w:rPr>
          <w:rFonts w:asciiTheme="majorBidi" w:hAnsiTheme="majorBidi" w:cstheme="majorBidi"/>
          <w:bCs/>
        </w:rPr>
        <w:t>from dive-depth</w:t>
      </w:r>
      <w:r w:rsidRPr="0028746D">
        <w:rPr>
          <w:rFonts w:asciiTheme="majorBidi" w:hAnsiTheme="majorBidi" w:cstheme="majorBidi"/>
          <w:bCs/>
        </w:rPr>
        <w:t xml:space="preserve"> data</w:t>
      </w:r>
      <w:r w:rsidR="00210BEF">
        <w:rPr>
          <w:rFonts w:asciiTheme="majorBidi" w:hAnsiTheme="majorBidi" w:cstheme="majorBidi"/>
          <w:b/>
        </w:rPr>
        <w:t xml:space="preserve"> </w:t>
      </w:r>
      <w:r>
        <w:rPr>
          <w:rFonts w:asciiTheme="majorBidi" w:hAnsiTheme="majorBidi" w:cstheme="majorBidi"/>
        </w:rPr>
        <w:t xml:space="preserve">(Table </w:t>
      </w:r>
      <w:r w:rsidR="00BC3D9D">
        <w:rPr>
          <w:rFonts w:asciiTheme="majorBidi" w:hAnsiTheme="majorBidi" w:cstheme="majorBidi"/>
        </w:rPr>
        <w:t xml:space="preserve">3, </w:t>
      </w:r>
      <w:r>
        <w:rPr>
          <w:rFonts w:asciiTheme="majorBidi" w:hAnsiTheme="majorBidi" w:cstheme="majorBidi"/>
        </w:rPr>
        <w:t>5)</w:t>
      </w:r>
      <w:r w:rsidR="00980D1C" w:rsidRPr="00AD682F">
        <w:rPr>
          <w:rFonts w:asciiTheme="majorBidi" w:hAnsiTheme="majorBidi" w:cstheme="majorBidi"/>
        </w:rPr>
        <w:t>. Our cross-validation</w:t>
      </w:r>
      <w:r>
        <w:rPr>
          <w:rFonts w:asciiTheme="majorBidi" w:hAnsiTheme="majorBidi" w:cstheme="majorBidi"/>
        </w:rPr>
        <w:t xml:space="preserve"> </w:t>
      </w:r>
      <w:r>
        <w:rPr>
          <w:rFonts w:asciiTheme="majorBidi" w:hAnsiTheme="majorBidi" w:cstheme="majorBidi"/>
        </w:rPr>
        <w:lastRenderedPageBreak/>
        <w:t xml:space="preserve">comparing the HHMM predictions to the “truth” on drone video yielded high rates of accuracy </w:t>
      </w:r>
      <w:r w:rsidR="0024585C">
        <w:rPr>
          <w:rFonts w:asciiTheme="majorBidi" w:hAnsiTheme="majorBidi" w:cstheme="majorBidi"/>
        </w:rPr>
        <w:t>(</w:t>
      </w:r>
      <w:r w:rsidR="00113B63" w:rsidRPr="00113B63">
        <w:rPr>
          <w:rFonts w:asciiTheme="majorBidi" w:hAnsiTheme="majorBidi" w:cstheme="majorBidi"/>
        </w:rPr>
        <w:t>85% for females and 96-98% for males</w:t>
      </w:r>
      <w:r w:rsidR="0024585C">
        <w:rPr>
          <w:rFonts w:asciiTheme="majorBidi" w:hAnsiTheme="majorBidi" w:cstheme="majorBidi"/>
        </w:rPr>
        <w:t>;</w:t>
      </w:r>
      <w:r w:rsidR="00C708DC">
        <w:rPr>
          <w:rFonts w:asciiTheme="majorBidi" w:hAnsiTheme="majorBidi" w:cstheme="majorBidi"/>
        </w:rPr>
        <w:t xml:space="preserve"> Table 5).</w:t>
      </w:r>
      <w:r w:rsidR="00C708DC" w:rsidRPr="00C708DC">
        <w:rPr>
          <w:rFonts w:asciiTheme="majorBidi" w:hAnsiTheme="majorBidi" w:cstheme="majorBidi"/>
        </w:rPr>
        <w:t xml:space="preserve"> </w:t>
      </w:r>
    </w:p>
    <w:p w14:paraId="3B445D56" w14:textId="2403A8C8" w:rsidR="00193DAA" w:rsidRDefault="005B6AD7" w:rsidP="006203F4">
      <w:pPr>
        <w:snapToGrid w:val="0"/>
        <w:spacing w:after="120"/>
        <w:ind w:firstLine="720"/>
        <w:rPr>
          <w:rFonts w:asciiTheme="majorBidi" w:hAnsiTheme="majorBidi" w:cstheme="majorBidi"/>
        </w:rPr>
      </w:pPr>
      <w:r>
        <w:rPr>
          <w:rFonts w:asciiTheme="majorBidi" w:hAnsiTheme="majorBidi" w:cstheme="majorBidi"/>
        </w:rPr>
        <w:t>Our linear mixed effects (</w:t>
      </w:r>
      <w:r w:rsidR="00C708DC">
        <w:rPr>
          <w:rFonts w:asciiTheme="majorBidi" w:hAnsiTheme="majorBidi" w:cstheme="majorBidi"/>
        </w:rPr>
        <w:t>LME</w:t>
      </w:r>
      <w:r>
        <w:rPr>
          <w:rFonts w:asciiTheme="majorBidi" w:hAnsiTheme="majorBidi" w:cstheme="majorBidi"/>
        </w:rPr>
        <w:t>)</w:t>
      </w:r>
      <w:r w:rsidR="00C708DC">
        <w:rPr>
          <w:rFonts w:asciiTheme="majorBidi" w:hAnsiTheme="majorBidi" w:cstheme="majorBidi"/>
        </w:rPr>
        <w:t xml:space="preserve"> analysis of respiration rates per behavioural state assumed that the</w:t>
      </w:r>
      <w:r>
        <w:rPr>
          <w:rFonts w:asciiTheme="majorBidi" w:hAnsiTheme="majorBidi" w:cstheme="majorBidi"/>
        </w:rPr>
        <w:t xml:space="preserve"> behavioural states predicted by the</w:t>
      </w:r>
      <w:r w:rsidR="00C708DC">
        <w:rPr>
          <w:rFonts w:asciiTheme="majorBidi" w:hAnsiTheme="majorBidi" w:cstheme="majorBidi"/>
        </w:rPr>
        <w:t xml:space="preserve"> HHMM </w:t>
      </w:r>
      <w:r>
        <w:rPr>
          <w:rFonts w:asciiTheme="majorBidi" w:hAnsiTheme="majorBidi" w:cstheme="majorBidi"/>
        </w:rPr>
        <w:t xml:space="preserve">were </w:t>
      </w:r>
      <w:r w:rsidR="001C0A07">
        <w:rPr>
          <w:rFonts w:asciiTheme="majorBidi" w:hAnsiTheme="majorBidi" w:cstheme="majorBidi"/>
        </w:rPr>
        <w:t xml:space="preserve">100% </w:t>
      </w:r>
      <w:r w:rsidR="00C708DC">
        <w:rPr>
          <w:rFonts w:asciiTheme="majorBidi" w:hAnsiTheme="majorBidi" w:cstheme="majorBidi"/>
        </w:rPr>
        <w:t>accurate</w:t>
      </w:r>
      <w:r w:rsidR="00491779">
        <w:rPr>
          <w:rFonts w:asciiTheme="majorBidi" w:hAnsiTheme="majorBidi" w:cstheme="majorBidi"/>
        </w:rPr>
        <w:t xml:space="preserve"> </w:t>
      </w:r>
      <w:r w:rsidR="00C708DC">
        <w:rPr>
          <w:rFonts w:asciiTheme="majorBidi" w:hAnsiTheme="majorBidi" w:cstheme="majorBidi"/>
        </w:rPr>
        <w:t>(i.e.</w:t>
      </w:r>
      <w:r w:rsidR="0024585C">
        <w:rPr>
          <w:rFonts w:asciiTheme="majorBidi" w:hAnsiTheme="majorBidi" w:cstheme="majorBidi"/>
        </w:rPr>
        <w:t>,</w:t>
      </w:r>
      <w:r w:rsidR="00C708DC">
        <w:rPr>
          <w:rFonts w:asciiTheme="majorBidi" w:hAnsiTheme="majorBidi" w:cstheme="majorBidi"/>
        </w:rPr>
        <w:t xml:space="preserve"> that </w:t>
      </w:r>
      <w:proofErr w:type="gramStart"/>
      <w:r w:rsidR="00C708DC">
        <w:rPr>
          <w:rFonts w:asciiTheme="majorBidi" w:hAnsiTheme="majorBidi" w:cstheme="majorBidi"/>
        </w:rPr>
        <w:t>all of</w:t>
      </w:r>
      <w:proofErr w:type="gramEnd"/>
      <w:r w:rsidR="00C708DC">
        <w:rPr>
          <w:rFonts w:asciiTheme="majorBidi" w:hAnsiTheme="majorBidi" w:cstheme="majorBidi"/>
        </w:rPr>
        <w:t xml:space="preserve"> the predicted behavioural states per track were 100% accurate prior to calculating respiration rate per track). </w:t>
      </w:r>
      <w:r>
        <w:rPr>
          <w:rFonts w:asciiTheme="majorBidi" w:hAnsiTheme="majorBidi" w:cstheme="majorBidi"/>
        </w:rPr>
        <w:t>This was a reasonable assumption b</w:t>
      </w:r>
      <w:r w:rsidR="00C708DC">
        <w:rPr>
          <w:rFonts w:asciiTheme="majorBidi" w:hAnsiTheme="majorBidi" w:cstheme="majorBidi"/>
        </w:rPr>
        <w:t xml:space="preserve">ased on measures of accuracy, detection, and </w:t>
      </w:r>
      <w:r>
        <w:rPr>
          <w:rFonts w:asciiTheme="majorBidi" w:hAnsiTheme="majorBidi" w:cstheme="majorBidi"/>
        </w:rPr>
        <w:t xml:space="preserve">false-positive (FP) </w:t>
      </w:r>
      <w:r w:rsidR="00C708DC">
        <w:rPr>
          <w:rFonts w:asciiTheme="majorBidi" w:hAnsiTheme="majorBidi" w:cstheme="majorBidi"/>
        </w:rPr>
        <w:t>rate</w:t>
      </w:r>
      <w:r>
        <w:rPr>
          <w:rFonts w:asciiTheme="majorBidi" w:hAnsiTheme="majorBidi" w:cstheme="majorBidi"/>
        </w:rPr>
        <w:t>.</w:t>
      </w:r>
      <w:r w:rsidR="00C708DC">
        <w:rPr>
          <w:rFonts w:asciiTheme="majorBidi" w:hAnsiTheme="majorBidi" w:cstheme="majorBidi"/>
        </w:rPr>
        <w:t xml:space="preserve"> </w:t>
      </w:r>
    </w:p>
    <w:p w14:paraId="48BD7C0A" w14:textId="5F422934" w:rsidR="00B01CC2" w:rsidRDefault="00B01CC2" w:rsidP="006203F4">
      <w:pPr>
        <w:snapToGrid w:val="0"/>
        <w:spacing w:after="120"/>
        <w:ind w:firstLine="720"/>
        <w:rPr>
          <w:rFonts w:asciiTheme="majorBidi" w:hAnsiTheme="majorBidi" w:cstheme="majorBidi"/>
        </w:rPr>
      </w:pPr>
      <w:r>
        <w:rPr>
          <w:rFonts w:asciiTheme="majorBidi" w:hAnsiTheme="majorBidi" w:cstheme="majorBidi"/>
        </w:rPr>
        <w:t>Detection (true positive rate) was relatively high (71-100%) for all behaviours except resting females (56%,</w:t>
      </w:r>
      <w:r w:rsidR="0028746D">
        <w:rPr>
          <w:rFonts w:asciiTheme="majorBidi" w:hAnsiTheme="majorBidi" w:cstheme="majorBidi"/>
        </w:rPr>
        <w:t xml:space="preserve"> </w:t>
      </w:r>
      <w:r>
        <w:rPr>
          <w:rFonts w:asciiTheme="majorBidi" w:hAnsiTheme="majorBidi" w:cstheme="majorBidi"/>
        </w:rPr>
        <w:t xml:space="preserve">Table 5). The lower detection rate for resting females </w:t>
      </w:r>
      <w:r w:rsidR="00262E53">
        <w:rPr>
          <w:rFonts w:asciiTheme="majorBidi" w:hAnsiTheme="majorBidi" w:cstheme="majorBidi"/>
        </w:rPr>
        <w:t>reflects</w:t>
      </w:r>
      <w:r>
        <w:rPr>
          <w:rFonts w:asciiTheme="majorBidi" w:hAnsiTheme="majorBidi" w:cstheme="majorBidi"/>
        </w:rPr>
        <w:t xml:space="preserve"> the low total numbers of </w:t>
      </w:r>
      <w:r w:rsidR="005B6AD7">
        <w:rPr>
          <w:rFonts w:asciiTheme="majorBidi" w:hAnsiTheme="majorBidi" w:cstheme="majorBidi"/>
        </w:rPr>
        <w:t>true positive</w:t>
      </w:r>
      <w:r>
        <w:rPr>
          <w:rFonts w:asciiTheme="majorBidi" w:hAnsiTheme="majorBidi" w:cstheme="majorBidi"/>
        </w:rPr>
        <w:t xml:space="preserve"> and </w:t>
      </w:r>
      <w:r w:rsidR="005B6AD7">
        <w:rPr>
          <w:rFonts w:asciiTheme="majorBidi" w:hAnsiTheme="majorBidi" w:cstheme="majorBidi"/>
        </w:rPr>
        <w:t xml:space="preserve">false negatives </w:t>
      </w:r>
      <w:r>
        <w:rPr>
          <w:rFonts w:asciiTheme="majorBidi" w:hAnsiTheme="majorBidi" w:cstheme="majorBidi"/>
        </w:rPr>
        <w:t>for resting females. Based on detection measures of error, the HHMM was more reliable at detecting foraging compared to travelling</w:t>
      </w:r>
      <w:r w:rsidR="00D0673F">
        <w:rPr>
          <w:rFonts w:asciiTheme="majorBidi" w:hAnsiTheme="majorBidi" w:cstheme="majorBidi"/>
        </w:rPr>
        <w:t xml:space="preserve"> in female whales</w:t>
      </w:r>
      <w:r>
        <w:rPr>
          <w:rFonts w:asciiTheme="majorBidi" w:hAnsiTheme="majorBidi" w:cstheme="majorBidi"/>
        </w:rPr>
        <w:t xml:space="preserve">. </w:t>
      </w:r>
      <w:r w:rsidR="00C708DC">
        <w:rPr>
          <w:rFonts w:asciiTheme="majorBidi" w:hAnsiTheme="majorBidi" w:cstheme="majorBidi"/>
        </w:rPr>
        <w:t xml:space="preserve">This </w:t>
      </w:r>
      <w:r w:rsidR="005B6AD7">
        <w:rPr>
          <w:rFonts w:asciiTheme="majorBidi" w:hAnsiTheme="majorBidi" w:cstheme="majorBidi"/>
        </w:rPr>
        <w:t>makes sense</w:t>
      </w:r>
      <w:r w:rsidR="00C708DC">
        <w:rPr>
          <w:rFonts w:asciiTheme="majorBidi" w:hAnsiTheme="majorBidi" w:cstheme="majorBidi"/>
        </w:rPr>
        <w:t xml:space="preserve"> </w:t>
      </w:r>
      <w:r>
        <w:rPr>
          <w:rFonts w:asciiTheme="majorBidi" w:hAnsiTheme="majorBidi" w:cstheme="majorBidi"/>
        </w:rPr>
        <w:t xml:space="preserve">because we prioritized </w:t>
      </w:r>
      <w:r w:rsidR="005B6AD7">
        <w:rPr>
          <w:rFonts w:asciiTheme="majorBidi" w:hAnsiTheme="majorBidi" w:cstheme="majorBidi"/>
        </w:rPr>
        <w:t xml:space="preserve">building the </w:t>
      </w:r>
      <w:r>
        <w:rPr>
          <w:rFonts w:asciiTheme="majorBidi" w:hAnsiTheme="majorBidi" w:cstheme="majorBidi"/>
        </w:rPr>
        <w:t xml:space="preserve">HHMM model to detect foraging behaviour because it is the only behaviour where energy expenditure can be offset by prey consumption. </w:t>
      </w:r>
    </w:p>
    <w:p w14:paraId="284C76A2" w14:textId="7909D811" w:rsidR="00220085" w:rsidRPr="00AD682F" w:rsidRDefault="001C0A07" w:rsidP="006203F4">
      <w:pPr>
        <w:snapToGrid w:val="0"/>
        <w:spacing w:after="120"/>
        <w:ind w:firstLine="720"/>
        <w:rPr>
          <w:rFonts w:asciiTheme="majorBidi" w:hAnsiTheme="majorBidi" w:cstheme="majorBidi"/>
        </w:rPr>
      </w:pPr>
      <w:proofErr w:type="gramStart"/>
      <w:r>
        <w:rPr>
          <w:rFonts w:asciiTheme="majorBidi" w:hAnsiTheme="majorBidi" w:cstheme="majorBidi"/>
        </w:rPr>
        <w:t>Overall</w:t>
      </w:r>
      <w:proofErr w:type="gramEnd"/>
      <w:r>
        <w:rPr>
          <w:rFonts w:asciiTheme="majorBidi" w:hAnsiTheme="majorBidi" w:cstheme="majorBidi"/>
        </w:rPr>
        <w:t xml:space="preserve"> the false positive rate was low except for females that were resting (55%) and males that w</w:t>
      </w:r>
      <w:r w:rsidR="00716F99">
        <w:rPr>
          <w:rFonts w:asciiTheme="majorBidi" w:hAnsiTheme="majorBidi" w:cstheme="majorBidi"/>
        </w:rPr>
        <w:t>e</w:t>
      </w:r>
      <w:r>
        <w:rPr>
          <w:rFonts w:asciiTheme="majorBidi" w:hAnsiTheme="majorBidi" w:cstheme="majorBidi"/>
        </w:rPr>
        <w:t xml:space="preserve">re travelling (100%, Table 5). A false positive occurred when the HHMM identified a track as a specific behavioural state, but the drone video observed any behaviour except that target behaviour. For </w:t>
      </w:r>
      <w:r w:rsidR="00D0673F">
        <w:rPr>
          <w:rFonts w:asciiTheme="majorBidi" w:hAnsiTheme="majorBidi" w:cstheme="majorBidi"/>
        </w:rPr>
        <w:t xml:space="preserve">males </w:t>
      </w:r>
      <w:r>
        <w:rPr>
          <w:rFonts w:asciiTheme="majorBidi" w:hAnsiTheme="majorBidi" w:cstheme="majorBidi"/>
        </w:rPr>
        <w:t xml:space="preserve">travelling, the high </w:t>
      </w:r>
      <w:r w:rsidR="005B6AD7">
        <w:rPr>
          <w:rFonts w:asciiTheme="majorBidi" w:hAnsiTheme="majorBidi" w:cstheme="majorBidi"/>
        </w:rPr>
        <w:t xml:space="preserve">false positive </w:t>
      </w:r>
      <w:r>
        <w:rPr>
          <w:rFonts w:asciiTheme="majorBidi" w:hAnsiTheme="majorBidi" w:cstheme="majorBidi"/>
        </w:rPr>
        <w:t xml:space="preserve">rate was skewed by the absence of </w:t>
      </w:r>
      <w:r w:rsidR="005B6AD7">
        <w:rPr>
          <w:rFonts w:asciiTheme="majorBidi" w:hAnsiTheme="majorBidi" w:cstheme="majorBidi"/>
        </w:rPr>
        <w:t>true positives and false negatives</w:t>
      </w:r>
      <w:r>
        <w:rPr>
          <w:rFonts w:asciiTheme="majorBidi" w:hAnsiTheme="majorBidi" w:cstheme="majorBidi"/>
        </w:rPr>
        <w:t xml:space="preserve"> which prevented calculating detection. </w:t>
      </w:r>
      <w:r w:rsidR="00B66DBB">
        <w:rPr>
          <w:rFonts w:asciiTheme="majorBidi" w:hAnsiTheme="majorBidi" w:cstheme="majorBidi"/>
        </w:rPr>
        <w:t xml:space="preserve">Notably, </w:t>
      </w:r>
      <w:proofErr w:type="gramStart"/>
      <w:r w:rsidR="00B66DBB">
        <w:rPr>
          <w:rFonts w:asciiTheme="majorBidi" w:hAnsiTheme="majorBidi" w:cstheme="majorBidi"/>
        </w:rPr>
        <w:t>a</w:t>
      </w:r>
      <w:r w:rsidR="00C708DC">
        <w:rPr>
          <w:rFonts w:asciiTheme="majorBidi" w:hAnsiTheme="majorBidi" w:cstheme="majorBidi"/>
        </w:rPr>
        <w:t>ll of</w:t>
      </w:r>
      <w:proofErr w:type="gramEnd"/>
      <w:r w:rsidR="00C708DC">
        <w:rPr>
          <w:rFonts w:asciiTheme="majorBidi" w:hAnsiTheme="majorBidi" w:cstheme="majorBidi"/>
        </w:rPr>
        <w:t xml:space="preserve"> the measures of error </w:t>
      </w:r>
      <w:r w:rsidR="005B6AD7">
        <w:rPr>
          <w:rFonts w:asciiTheme="majorBidi" w:hAnsiTheme="majorBidi" w:cstheme="majorBidi"/>
        </w:rPr>
        <w:t xml:space="preserve">were </w:t>
      </w:r>
      <w:r w:rsidR="00C708DC">
        <w:rPr>
          <w:rFonts w:asciiTheme="majorBidi" w:hAnsiTheme="majorBidi" w:cstheme="majorBidi"/>
        </w:rPr>
        <w:t>influenced by the total number of tracks per behaviour and how many of those individual dives were labelled on drone video per behaviour.</w:t>
      </w:r>
      <w:r>
        <w:rPr>
          <w:rFonts w:asciiTheme="majorBidi" w:hAnsiTheme="majorBidi" w:cstheme="majorBidi"/>
        </w:rPr>
        <w:t xml:space="preserve"> In the future, the HHMM could be optimized to maximize or minimize whichever measure or error is of most interest</w:t>
      </w:r>
      <w:r w:rsidR="009C4CDB">
        <w:rPr>
          <w:rFonts w:asciiTheme="majorBidi" w:hAnsiTheme="majorBidi" w:cstheme="majorBidi"/>
        </w:rPr>
        <w:t xml:space="preserve">. </w:t>
      </w:r>
    </w:p>
    <w:p w14:paraId="186FE704" w14:textId="77777777" w:rsidR="00980D1C" w:rsidRDefault="00980D1C" w:rsidP="006203F4">
      <w:pPr>
        <w:pStyle w:val="EndNoteBibliography"/>
        <w:snapToGrid w:val="0"/>
        <w:spacing w:after="120"/>
        <w:rPr>
          <w:rFonts w:ascii="Times New Roman" w:hAnsi="Times New Roman" w:cs="Times New Roman"/>
          <w:b/>
          <w:bCs/>
          <w:sz w:val="32"/>
          <w:szCs w:val="32"/>
          <w:lang w:val="en-CA"/>
        </w:rPr>
      </w:pPr>
      <w:r>
        <w:rPr>
          <w:rFonts w:ascii="Times New Roman" w:hAnsi="Times New Roman" w:cs="Times New Roman"/>
          <w:b/>
          <w:bCs/>
          <w:sz w:val="32"/>
          <w:szCs w:val="32"/>
          <w:lang w:val="en-CA"/>
        </w:rPr>
        <w:t>Respiration rates</w:t>
      </w:r>
    </w:p>
    <w:p w14:paraId="17FE46D8" w14:textId="748BE0DD" w:rsidR="00545BD3" w:rsidRPr="0027083C" w:rsidRDefault="00980D1C" w:rsidP="006203F4">
      <w:pPr>
        <w:pStyle w:val="EndNoteBibliography"/>
        <w:snapToGrid w:val="0"/>
        <w:spacing w:after="120"/>
        <w:rPr>
          <w:rFonts w:ascii="Times New Roman" w:hAnsi="Times New Roman" w:cs="Times New Roman"/>
          <w:lang w:val="en-CA"/>
        </w:rPr>
      </w:pPr>
      <w:r w:rsidRPr="00CC24C3">
        <w:rPr>
          <w:rFonts w:ascii="Times New Roman" w:hAnsi="Times New Roman" w:cs="Times New Roman"/>
          <w:b/>
          <w:lang w:val="en-CA"/>
        </w:rPr>
        <w:tab/>
      </w:r>
      <w:r w:rsidR="00196B42" w:rsidRPr="009979DA">
        <w:rPr>
          <w:rFonts w:ascii="Times New Roman" w:hAnsi="Times New Roman" w:cs="Times New Roman"/>
          <w:bCs/>
          <w:lang w:val="en-CA"/>
        </w:rPr>
        <w:t xml:space="preserve">Average respiration rates are needed to estimate the average costs of foraging, resting, and travelling. </w:t>
      </w:r>
      <w:r w:rsidRPr="0028746D">
        <w:rPr>
          <w:rFonts w:ascii="Times New Roman" w:hAnsi="Times New Roman" w:cs="Times New Roman"/>
          <w:bCs/>
          <w:lang w:val="en-CA"/>
        </w:rPr>
        <w:t>The mean respiration rates for females (1.2-1.6 breaths min</w:t>
      </w:r>
      <w:r w:rsidRPr="0028746D">
        <w:rPr>
          <w:rFonts w:ascii="Times New Roman" w:hAnsi="Times New Roman" w:cs="Times New Roman"/>
          <w:bCs/>
          <w:vertAlign w:val="superscript"/>
          <w:lang w:val="en-CA"/>
        </w:rPr>
        <w:t>-1</w:t>
      </w:r>
      <w:r w:rsidRPr="0028746D">
        <w:rPr>
          <w:rFonts w:ascii="Times New Roman" w:hAnsi="Times New Roman" w:cs="Times New Roman"/>
          <w:bCs/>
          <w:lang w:val="en-CA"/>
        </w:rPr>
        <w:t>) and males (1.3-1.8 breaths min</w:t>
      </w:r>
      <w:r w:rsidRPr="0028746D">
        <w:rPr>
          <w:rFonts w:ascii="Times New Roman" w:hAnsi="Times New Roman" w:cs="Times New Roman"/>
          <w:bCs/>
          <w:vertAlign w:val="superscript"/>
          <w:lang w:val="en-CA"/>
        </w:rPr>
        <w:t>-1</w:t>
      </w:r>
      <w:r w:rsidRPr="0028746D">
        <w:rPr>
          <w:rFonts w:ascii="Times New Roman" w:hAnsi="Times New Roman" w:cs="Times New Roman"/>
          <w:bCs/>
          <w:lang w:val="en-CA"/>
        </w:rPr>
        <w:t>) were similar to those previously reported for killer whales</w:t>
      </w:r>
      <w:r w:rsidR="001E29D7" w:rsidRPr="0028746D">
        <w:rPr>
          <w:rFonts w:ascii="Times New Roman" w:hAnsi="Times New Roman" w:cs="Times New Roman"/>
          <w:bCs/>
          <w:lang w:val="en-CA"/>
        </w:rPr>
        <w:t xml:space="preserve"> calculated over similar </w:t>
      </w:r>
      <w:r w:rsidR="00B907D6" w:rsidRPr="0028746D">
        <w:rPr>
          <w:rFonts w:ascii="Times New Roman" w:hAnsi="Times New Roman" w:cs="Times New Roman"/>
          <w:bCs/>
          <w:lang w:val="en-CA"/>
        </w:rPr>
        <w:t xml:space="preserve">track durations </w:t>
      </w:r>
      <w:r>
        <w:rPr>
          <w:rFonts w:ascii="Times New Roman" w:hAnsi="Times New Roman" w:cs="Times New Roman"/>
          <w:lang w:val="en-CA"/>
        </w:rPr>
        <w:fldChar w:fldCharType="begin"/>
      </w:r>
      <w:r w:rsidR="00C02A6C">
        <w:rPr>
          <w:rFonts w:ascii="Times New Roman" w:hAnsi="Times New Roman" w:cs="Times New Roman"/>
          <w:lang w:val="en-CA"/>
        </w:rPr>
        <w:instrText xml:space="preserve"> ADDIN EN.CITE &lt;EndNote&gt;&lt;Cite&gt;&lt;Author&gt;Williams&lt;/Author&gt;&lt;Year&gt;2009&lt;/Year&gt;&lt;RecNum&gt;42&lt;/RecNum&gt;&lt;DisplayText&gt;(Williams and Noren, 2009, Noren and Hauser, 2016)&lt;/DisplayText&gt;&lt;record&gt;&lt;rec-number&gt;42&lt;/rec-number&gt;&lt;foreign-keys&gt;&lt;key app="EN" db-id="v2wzxz507eexr4e2wf7v0ez1e9z95w0x9ded" timestamp="1681923416"&gt;42&lt;/key&gt;&lt;/foreign-keys&gt;&lt;ref-type name="Journal Article"&gt;17&lt;/ref-type&gt;&lt;contributors&gt;&lt;authors&gt;&lt;author&gt;Williams, Rob&lt;/author&gt;&lt;author&gt;Noren, Dawn P&lt;/author&gt;&lt;/authors&gt;&lt;/contributors&gt;&lt;titles&gt;&lt;title&gt;Swimming speed, respiration rate, and estimated cost of transport in adult killer whales&lt;/title&gt;&lt;secondary-title&gt;Marine Mammal Science&lt;/secondary-title&gt;&lt;/titles&gt;&lt;periodical&gt;&lt;full-title&gt;Marine Mammal Science&lt;/full-title&gt;&lt;/periodical&gt;&lt;pages&gt;327-350&lt;/pages&gt;&lt;volume&gt;25&lt;/volume&gt;&lt;number&gt;2&lt;/number&gt;&lt;dates&gt;&lt;year&gt;2009&lt;/year&gt;&lt;/dates&gt;&lt;isbn&gt;0824-0469&lt;/isbn&gt;&lt;urls&gt;&lt;/urls&gt;&lt;electronic-resource-num&gt;10.1111/j.1748-7692.2008.00255.x&lt;/electronic-resource-num&gt;&lt;/record&gt;&lt;/Cite&gt;&lt;Cite&gt;&lt;Author&gt;Noren&lt;/Author&gt;&lt;Year&gt;2016&lt;/Year&gt;&lt;RecNum&gt;41&lt;/RecNum&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EndNote&gt;</w:instrText>
      </w:r>
      <w:r>
        <w:rPr>
          <w:rFonts w:ascii="Times New Roman" w:hAnsi="Times New Roman" w:cs="Times New Roman"/>
          <w:lang w:val="en-CA"/>
        </w:rPr>
        <w:fldChar w:fldCharType="separate"/>
      </w:r>
      <w:r w:rsidR="00C02A6C">
        <w:rPr>
          <w:rFonts w:ascii="Times New Roman" w:hAnsi="Times New Roman" w:cs="Times New Roman"/>
          <w:noProof/>
          <w:lang w:val="en-CA"/>
        </w:rPr>
        <w:t>(Williams and Noren, 2009, Noren and Hauser, 2016)</w:t>
      </w:r>
      <w:r>
        <w:rPr>
          <w:rFonts w:ascii="Times New Roman" w:hAnsi="Times New Roman" w:cs="Times New Roman"/>
          <w:lang w:val="en-CA"/>
        </w:rPr>
        <w:fldChar w:fldCharType="end"/>
      </w:r>
      <w:r>
        <w:rPr>
          <w:rFonts w:ascii="Times New Roman" w:hAnsi="Times New Roman" w:cs="Times New Roman"/>
          <w:lang w:val="en-CA"/>
        </w:rPr>
        <w:t xml:space="preserve">. </w:t>
      </w:r>
      <w:r w:rsidR="00B907D6">
        <w:rPr>
          <w:rFonts w:ascii="Times New Roman" w:hAnsi="Times New Roman" w:cs="Times New Roman"/>
          <w:lang w:val="en-CA"/>
        </w:rPr>
        <w:t>Our study predicted the highest respiration rates while travelling (1.6 females; 1.8 breaths min</w:t>
      </w:r>
      <w:r w:rsidR="00B907D6">
        <w:rPr>
          <w:rFonts w:ascii="Times New Roman" w:hAnsi="Times New Roman" w:cs="Times New Roman"/>
          <w:vertAlign w:val="superscript"/>
          <w:lang w:val="en-CA"/>
        </w:rPr>
        <w:t>-1</w:t>
      </w:r>
      <w:r w:rsidR="00B907D6">
        <w:rPr>
          <w:rFonts w:ascii="Times New Roman" w:hAnsi="Times New Roman" w:cs="Times New Roman"/>
          <w:lang w:val="en-CA"/>
        </w:rPr>
        <w:t xml:space="preserve"> males), followed by foraging (1.5 females; 1.7 breaths min</w:t>
      </w:r>
      <w:r w:rsidR="00B907D6">
        <w:rPr>
          <w:rFonts w:ascii="Times New Roman" w:hAnsi="Times New Roman" w:cs="Times New Roman"/>
          <w:vertAlign w:val="superscript"/>
          <w:lang w:val="en-CA"/>
        </w:rPr>
        <w:t>-1</w:t>
      </w:r>
      <w:r w:rsidR="00B907D6">
        <w:rPr>
          <w:rFonts w:ascii="Times New Roman" w:hAnsi="Times New Roman" w:cs="Times New Roman"/>
          <w:lang w:val="en-CA"/>
        </w:rPr>
        <w:t xml:space="preserve"> males), and then resting (1.2 females; 1.3 breath </w:t>
      </w:r>
      <w:proofErr w:type="spellStart"/>
      <w:r w:rsidR="00B907D6">
        <w:rPr>
          <w:rFonts w:ascii="Times New Roman" w:hAnsi="Times New Roman" w:cs="Times New Roman"/>
          <w:lang w:val="en-CA"/>
        </w:rPr>
        <w:t>min</w:t>
      </w:r>
      <w:proofErr w:type="spellEnd"/>
      <w:r w:rsidR="00B907D6">
        <w:rPr>
          <w:rFonts w:ascii="Times New Roman" w:hAnsi="Times New Roman" w:cs="Times New Roman"/>
          <w:vertAlign w:val="superscript"/>
          <w:lang w:val="en-CA"/>
        </w:rPr>
        <w:t>-1</w:t>
      </w:r>
      <w:r w:rsidR="00B907D6">
        <w:rPr>
          <w:rFonts w:ascii="Times New Roman" w:hAnsi="Times New Roman" w:cs="Times New Roman"/>
          <w:lang w:val="en-CA"/>
        </w:rPr>
        <w:t xml:space="preserve"> males). </w:t>
      </w:r>
      <w:r w:rsidR="00B907D6">
        <w:rPr>
          <w:rFonts w:ascii="Times New Roman" w:hAnsi="Times New Roman" w:cs="Times New Roman"/>
        </w:rPr>
        <w:fldChar w:fldCharType="begin"/>
      </w:r>
      <w:r w:rsidR="00B907D6">
        <w:rPr>
          <w:rFonts w:ascii="Times New Roman" w:hAnsi="Times New Roman" w:cs="Times New Roman"/>
        </w:rPr>
        <w:instrText xml:space="preserve"> ADDIN EN.CITE &lt;EndNote&gt;&lt;Cite AuthorYear="1"&gt;&lt;Author&gt;Williams&lt;/Author&gt;&lt;Year&gt;2009&lt;/Year&gt;&lt;RecNum&gt;42&lt;/RecNum&gt;&lt;DisplayText&gt;Williams and Noren (2009)&lt;/DisplayText&gt;&lt;record&gt;&lt;rec-number&gt;42&lt;/rec-number&gt;&lt;foreign-keys&gt;&lt;key app="EN" db-id="v2wzxz507eexr4e2wf7v0ez1e9z95w0x9ded" timestamp="1681923416"&gt;42&lt;/key&gt;&lt;/foreign-keys&gt;&lt;ref-type name="Journal Article"&gt;17&lt;/ref-type&gt;&lt;contributors&gt;&lt;authors&gt;&lt;author&gt;Williams, Rob&lt;/author&gt;&lt;author&gt;Noren, Dawn P&lt;/author&gt;&lt;/authors&gt;&lt;/contributors&gt;&lt;titles&gt;&lt;title&gt;Swimming speed, respiration rate, and estimated cost of transport in adult killer whales&lt;/title&gt;&lt;secondary-title&gt;Marine Mammal Science&lt;/secondary-title&gt;&lt;/titles&gt;&lt;periodical&gt;&lt;full-title&gt;Marine Mammal Science&lt;/full-title&gt;&lt;/periodical&gt;&lt;pages&gt;327-350&lt;/pages&gt;&lt;volume&gt;25&lt;/volume&gt;&lt;number&gt;2&lt;/number&gt;&lt;dates&gt;&lt;year&gt;2009&lt;/year&gt;&lt;/dates&gt;&lt;isbn&gt;0824-0469&lt;/isbn&gt;&lt;urls&gt;&lt;/urls&gt;&lt;electronic-resource-num&gt;10.1111/j.1748-7692.2008.00255.x&lt;/electronic-resource-num&gt;&lt;/record&gt;&lt;/Cite&gt;&lt;/EndNote&gt;</w:instrText>
      </w:r>
      <w:r w:rsidR="00B907D6">
        <w:rPr>
          <w:rFonts w:ascii="Times New Roman" w:hAnsi="Times New Roman" w:cs="Times New Roman"/>
        </w:rPr>
        <w:fldChar w:fldCharType="separate"/>
      </w:r>
      <w:r w:rsidR="00B907D6">
        <w:rPr>
          <w:rFonts w:ascii="Times New Roman" w:hAnsi="Times New Roman" w:cs="Times New Roman"/>
          <w:noProof/>
        </w:rPr>
        <w:t>Williams and Noren (2009)</w:t>
      </w:r>
      <w:r w:rsidR="00B907D6">
        <w:rPr>
          <w:rFonts w:ascii="Times New Roman" w:hAnsi="Times New Roman" w:cs="Times New Roman"/>
        </w:rPr>
        <w:fldChar w:fldCharType="end"/>
      </w:r>
      <w:r w:rsidR="00B907D6">
        <w:rPr>
          <w:rFonts w:ascii="Times New Roman" w:hAnsi="Times New Roman" w:cs="Times New Roman"/>
        </w:rPr>
        <w:t xml:space="preserve"> identified similar respiration rates of 1.6-1.7 breaths min</w:t>
      </w:r>
      <w:r w:rsidR="00B907D6">
        <w:rPr>
          <w:rFonts w:ascii="Times New Roman" w:hAnsi="Times New Roman" w:cs="Times New Roman"/>
          <w:vertAlign w:val="superscript"/>
        </w:rPr>
        <w:t>-1</w:t>
      </w:r>
      <w:r w:rsidR="00B907D6">
        <w:rPr>
          <w:rFonts w:ascii="Times New Roman" w:hAnsi="Times New Roman" w:cs="Times New Roman"/>
        </w:rPr>
        <w:t xml:space="preserve"> while travelling and foraging from land-based observations. Similarly, </w:t>
      </w:r>
      <w:r w:rsidR="00B907D6">
        <w:rPr>
          <w:rFonts w:ascii="Times New Roman" w:hAnsi="Times New Roman" w:cs="Times New Roman"/>
        </w:rPr>
        <w:fldChar w:fldCharType="begin"/>
      </w:r>
      <w:r w:rsidR="00B907D6">
        <w:rPr>
          <w:rFonts w:ascii="Times New Roman" w:hAnsi="Times New Roman" w:cs="Times New Roman"/>
        </w:rPr>
        <w:instrText xml:space="preserve"> ADDIN EN.CITE &lt;EndNote&gt;&lt;Cite AuthorYear="1"&gt;&lt;Author&gt;Noren&lt;/Author&gt;&lt;Year&gt;2016&lt;/Year&gt;&lt;RecNum&gt;41&lt;/RecNum&gt;&lt;DisplayText&gt;Noren and Hauser (2016)&lt;/DisplayText&gt;&lt;record&gt;&lt;rec-number&gt;41&lt;/rec-number&gt;&lt;foreign-keys&gt;&lt;key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EndNote&gt;</w:instrText>
      </w:r>
      <w:r w:rsidR="00B907D6">
        <w:rPr>
          <w:rFonts w:ascii="Times New Roman" w:hAnsi="Times New Roman" w:cs="Times New Roman"/>
        </w:rPr>
        <w:fldChar w:fldCharType="separate"/>
      </w:r>
      <w:r w:rsidR="00B907D6">
        <w:rPr>
          <w:rFonts w:ascii="Times New Roman" w:hAnsi="Times New Roman" w:cs="Times New Roman"/>
          <w:noProof/>
        </w:rPr>
        <w:t>Noren and Hauser (2016)</w:t>
      </w:r>
      <w:r w:rsidR="00B907D6">
        <w:rPr>
          <w:rFonts w:ascii="Times New Roman" w:hAnsi="Times New Roman" w:cs="Times New Roman"/>
        </w:rPr>
        <w:fldChar w:fldCharType="end"/>
      </w:r>
      <w:r w:rsidR="00B907D6">
        <w:rPr>
          <w:rFonts w:ascii="Times New Roman" w:hAnsi="Times New Roman" w:cs="Times New Roman"/>
        </w:rPr>
        <w:t xml:space="preserve"> found mean respiration rates of 1.6 breaths </w:t>
      </w:r>
      <w:r w:rsidR="00B907D6" w:rsidRPr="00BE5B55">
        <w:rPr>
          <w:rFonts w:ascii="Times New Roman" w:hAnsi="Times New Roman" w:cs="Times New Roman"/>
        </w:rPr>
        <w:t>min</w:t>
      </w:r>
      <w:r w:rsidR="00B907D6" w:rsidRPr="00BE5B55">
        <w:rPr>
          <w:rFonts w:ascii="Times New Roman" w:hAnsi="Times New Roman" w:cs="Times New Roman"/>
          <w:vertAlign w:val="superscript"/>
        </w:rPr>
        <w:t xml:space="preserve">-1 </w:t>
      </w:r>
      <w:r w:rsidR="00B907D6" w:rsidRPr="00BE5B55">
        <w:rPr>
          <w:rFonts w:ascii="Times New Roman" w:hAnsi="Times New Roman" w:cs="Times New Roman"/>
        </w:rPr>
        <w:t>for foraging, 1.4 for travelling, and 1.</w:t>
      </w:r>
      <w:r w:rsidR="00B907D6">
        <w:rPr>
          <w:rFonts w:ascii="Times New Roman" w:hAnsi="Times New Roman" w:cs="Times New Roman"/>
        </w:rPr>
        <w:t>0</w:t>
      </w:r>
      <w:r w:rsidR="00B907D6" w:rsidRPr="00BE5B55">
        <w:rPr>
          <w:rFonts w:ascii="Times New Roman" w:hAnsi="Times New Roman" w:cs="Times New Roman"/>
        </w:rPr>
        <w:t xml:space="preserve"> for resting whe</w:t>
      </w:r>
      <w:r w:rsidR="00B907D6">
        <w:rPr>
          <w:rFonts w:ascii="Times New Roman" w:hAnsi="Times New Roman" w:cs="Times New Roman"/>
        </w:rPr>
        <w:t>n</w:t>
      </w:r>
      <w:r w:rsidR="00B907D6" w:rsidRPr="00BE5B55">
        <w:rPr>
          <w:rFonts w:ascii="Times New Roman" w:hAnsi="Times New Roman" w:cs="Times New Roman"/>
        </w:rPr>
        <w:t xml:space="preserve"> calculated over a </w:t>
      </w:r>
      <w:r w:rsidR="00B907D6">
        <w:rPr>
          <w:rFonts w:ascii="Times New Roman" w:hAnsi="Times New Roman" w:cs="Times New Roman"/>
        </w:rPr>
        <w:t xml:space="preserve">boat-focal follow </w:t>
      </w:r>
      <w:r w:rsidR="00B907D6" w:rsidRPr="00BE5B55">
        <w:rPr>
          <w:rFonts w:ascii="Times New Roman" w:hAnsi="Times New Roman" w:cs="Times New Roman"/>
        </w:rPr>
        <w:t>of 10-15 minutes.</w:t>
      </w:r>
      <w:r w:rsidR="00B907D6">
        <w:rPr>
          <w:rFonts w:ascii="Times New Roman" w:hAnsi="Times New Roman" w:cs="Times New Roman"/>
        </w:rPr>
        <w:t xml:space="preserve"> </w:t>
      </w:r>
      <w:r w:rsidR="00BA7918">
        <w:rPr>
          <w:rFonts w:ascii="Times New Roman" w:hAnsi="Times New Roman" w:cs="Times New Roman"/>
        </w:rPr>
        <w:t xml:space="preserve">The resting activity state they defined combined resting (as we defined it) with “completely stationary” </w:t>
      </w:r>
      <w:proofErr w:type="spellStart"/>
      <w:r w:rsidR="00BA7918">
        <w:rPr>
          <w:rFonts w:ascii="Times New Roman" w:hAnsi="Times New Roman" w:cs="Times New Roman"/>
        </w:rPr>
        <w:t>behaviours</w:t>
      </w:r>
      <w:proofErr w:type="spellEnd"/>
      <w:r w:rsidR="00BA7918">
        <w:rPr>
          <w:rFonts w:ascii="Times New Roman" w:hAnsi="Times New Roman" w:cs="Times New Roman"/>
        </w:rPr>
        <w:t xml:space="preserve"> (i.e., logging) which may explain why the mean resting respiration rate in </w:t>
      </w:r>
      <w:r w:rsidR="006C75E6">
        <w:rPr>
          <w:rFonts w:ascii="Times New Roman" w:hAnsi="Times New Roman" w:cs="Times New Roman"/>
        </w:rPr>
        <w:fldChar w:fldCharType="begin"/>
      </w:r>
      <w:r w:rsidR="006C75E6">
        <w:rPr>
          <w:rFonts w:ascii="Times New Roman" w:hAnsi="Times New Roman" w:cs="Times New Roman"/>
        </w:rPr>
        <w:instrText xml:space="preserve"> ADDIN EN.CITE &lt;EndNote&gt;&lt;Cite AuthorYear="1"&gt;&lt;Author&gt;Noren&lt;/Author&gt;&lt;Year&gt;2016&lt;/Year&gt;&lt;RecNum&gt;41&lt;/RecNum&gt;&lt;DisplayText&gt;Noren and Hauser (2016)&lt;/DisplayText&gt;&lt;record&gt;&lt;rec-number&gt;41&lt;/rec-number&gt;&lt;foreign-keys&gt;&lt;key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EndNote&gt;</w:instrText>
      </w:r>
      <w:r w:rsidR="006C75E6">
        <w:rPr>
          <w:rFonts w:ascii="Times New Roman" w:hAnsi="Times New Roman" w:cs="Times New Roman"/>
        </w:rPr>
        <w:fldChar w:fldCharType="separate"/>
      </w:r>
      <w:r w:rsidR="006C75E6">
        <w:rPr>
          <w:rFonts w:ascii="Times New Roman" w:hAnsi="Times New Roman" w:cs="Times New Roman"/>
          <w:noProof/>
        </w:rPr>
        <w:t>Noren and Hauser (2016)</w:t>
      </w:r>
      <w:r w:rsidR="006C75E6">
        <w:rPr>
          <w:rFonts w:ascii="Times New Roman" w:hAnsi="Times New Roman" w:cs="Times New Roman"/>
        </w:rPr>
        <w:fldChar w:fldCharType="end"/>
      </w:r>
      <w:r w:rsidR="006C75E6">
        <w:rPr>
          <w:rFonts w:ascii="Times New Roman" w:hAnsi="Times New Roman" w:cs="Times New Roman"/>
        </w:rPr>
        <w:t xml:space="preserve"> </w:t>
      </w:r>
      <w:r w:rsidR="00BA7918">
        <w:rPr>
          <w:rFonts w:ascii="Times New Roman" w:hAnsi="Times New Roman" w:cs="Times New Roman"/>
        </w:rPr>
        <w:t xml:space="preserve">was slightly lower than in our study. </w:t>
      </w:r>
    </w:p>
    <w:p w14:paraId="10F07D66" w14:textId="54CEC9EF" w:rsidR="0067263D" w:rsidRDefault="0067263D" w:rsidP="006203F4">
      <w:pPr>
        <w:pStyle w:val="EndNoteBibliography"/>
        <w:snapToGrid w:val="0"/>
        <w:spacing w:after="120"/>
        <w:ind w:firstLine="720"/>
        <w:rPr>
          <w:rFonts w:ascii="Times New Roman" w:hAnsi="Times New Roman" w:cs="Times New Roman"/>
        </w:rPr>
      </w:pPr>
      <w:r w:rsidRPr="0028746D">
        <w:rPr>
          <w:rFonts w:ascii="Times New Roman" w:hAnsi="Times New Roman" w:cs="Times New Roman"/>
          <w:bCs/>
        </w:rPr>
        <w:t xml:space="preserve">Comparing foraging and travelling </w:t>
      </w:r>
      <w:proofErr w:type="spellStart"/>
      <w:r w:rsidRPr="0028746D">
        <w:rPr>
          <w:rFonts w:ascii="Times New Roman" w:hAnsi="Times New Roman" w:cs="Times New Roman"/>
          <w:bCs/>
        </w:rPr>
        <w:t>behavioural</w:t>
      </w:r>
      <w:proofErr w:type="spellEnd"/>
      <w:r w:rsidRPr="0028746D">
        <w:rPr>
          <w:rFonts w:ascii="Times New Roman" w:hAnsi="Times New Roman" w:cs="Times New Roman"/>
          <w:bCs/>
        </w:rPr>
        <w:t xml:space="preserve"> states </w:t>
      </w:r>
      <w:r w:rsidR="005B6AD7">
        <w:rPr>
          <w:rFonts w:ascii="Times New Roman" w:hAnsi="Times New Roman" w:cs="Times New Roman"/>
          <w:bCs/>
        </w:rPr>
        <w:t xml:space="preserve">shows some inconsistencies </w:t>
      </w:r>
      <w:r w:rsidRPr="0028746D">
        <w:rPr>
          <w:rFonts w:ascii="Times New Roman" w:hAnsi="Times New Roman" w:cs="Times New Roman"/>
          <w:bCs/>
        </w:rPr>
        <w:t>between studies.</w:t>
      </w:r>
      <w:r>
        <w:rPr>
          <w:rFonts w:ascii="Times New Roman" w:hAnsi="Times New Roman" w:cs="Times New Roman"/>
          <w:b/>
        </w:rPr>
        <w:t xml:space="preserve"> </w:t>
      </w:r>
      <w:r w:rsidR="005B6AD7">
        <w:rPr>
          <w:rFonts w:ascii="Times New Roman" w:hAnsi="Times New Roman" w:cs="Times New Roman"/>
        </w:rPr>
        <w:t>For example, k</w:t>
      </w:r>
      <w:r w:rsidR="00E378C7">
        <w:rPr>
          <w:rFonts w:ascii="Times New Roman" w:hAnsi="Times New Roman" w:cs="Times New Roman"/>
        </w:rPr>
        <w:t xml:space="preserve">iller whales in our study had slightly higher mean respiration rates </w:t>
      </w:r>
      <w:r w:rsidR="005B6AD7">
        <w:rPr>
          <w:rFonts w:ascii="Times New Roman" w:hAnsi="Times New Roman" w:cs="Times New Roman"/>
        </w:rPr>
        <w:t xml:space="preserve">while </w:t>
      </w:r>
      <w:r w:rsidR="00E378C7">
        <w:rPr>
          <w:rFonts w:ascii="Times New Roman" w:hAnsi="Times New Roman" w:cs="Times New Roman"/>
        </w:rPr>
        <w:t>travelling (</w:t>
      </w:r>
      <w:r w:rsidR="00E378C7">
        <w:rPr>
          <w:rFonts w:ascii="Times New Roman" w:hAnsi="Times New Roman" w:cs="Times New Roman"/>
          <w:lang w:val="en-CA"/>
        </w:rPr>
        <w:t>1.6 females; 1.8 breaths min</w:t>
      </w:r>
      <w:r w:rsidR="00E378C7">
        <w:rPr>
          <w:rFonts w:ascii="Times New Roman" w:hAnsi="Times New Roman" w:cs="Times New Roman"/>
          <w:vertAlign w:val="superscript"/>
          <w:lang w:val="en-CA"/>
        </w:rPr>
        <w:t>-1</w:t>
      </w:r>
      <w:r w:rsidR="00E378C7">
        <w:rPr>
          <w:rFonts w:ascii="Times New Roman" w:hAnsi="Times New Roman" w:cs="Times New Roman"/>
          <w:lang w:val="en-CA"/>
        </w:rPr>
        <w:t xml:space="preserve"> males</w:t>
      </w:r>
      <w:r w:rsidR="00E378C7">
        <w:rPr>
          <w:rFonts w:ascii="Times New Roman" w:hAnsi="Times New Roman" w:cs="Times New Roman"/>
        </w:rPr>
        <w:t>) compared to foraging (</w:t>
      </w:r>
      <w:r w:rsidR="00E378C7">
        <w:rPr>
          <w:rFonts w:ascii="Times New Roman" w:hAnsi="Times New Roman" w:cs="Times New Roman"/>
          <w:lang w:val="en-CA"/>
        </w:rPr>
        <w:t>1.5 females; 1.7 breaths min</w:t>
      </w:r>
      <w:r w:rsidR="00E378C7">
        <w:rPr>
          <w:rFonts w:ascii="Times New Roman" w:hAnsi="Times New Roman" w:cs="Times New Roman"/>
          <w:vertAlign w:val="superscript"/>
          <w:lang w:val="en-CA"/>
        </w:rPr>
        <w:t>-1</w:t>
      </w:r>
      <w:r w:rsidR="00E378C7">
        <w:rPr>
          <w:rFonts w:ascii="Times New Roman" w:hAnsi="Times New Roman" w:cs="Times New Roman"/>
          <w:lang w:val="en-CA"/>
        </w:rPr>
        <w:t xml:space="preserve"> males</w:t>
      </w:r>
      <w:r w:rsidR="00E378C7">
        <w:rPr>
          <w:rFonts w:ascii="Times New Roman" w:hAnsi="Times New Roman" w:cs="Times New Roman"/>
        </w:rPr>
        <w:t xml:space="preserve">, Fig </w:t>
      </w:r>
      <w:r w:rsidR="0086664F">
        <w:rPr>
          <w:rFonts w:ascii="Times New Roman" w:hAnsi="Times New Roman" w:cs="Times New Roman"/>
        </w:rPr>
        <w:t>3</w:t>
      </w:r>
      <w:r w:rsidR="00E378C7">
        <w:rPr>
          <w:rFonts w:ascii="Times New Roman" w:hAnsi="Times New Roman" w:cs="Times New Roman"/>
        </w:rPr>
        <w:t xml:space="preserve">). In contrast, southern resident killer whales in </w:t>
      </w:r>
      <w:r w:rsidR="006C75E6">
        <w:rPr>
          <w:rFonts w:ascii="Times New Roman" w:hAnsi="Times New Roman" w:cs="Times New Roman"/>
        </w:rPr>
        <w:fldChar w:fldCharType="begin"/>
      </w:r>
      <w:r w:rsidR="006C75E6">
        <w:rPr>
          <w:rFonts w:ascii="Times New Roman" w:hAnsi="Times New Roman" w:cs="Times New Roman"/>
        </w:rPr>
        <w:instrText xml:space="preserve"> ADDIN EN.CITE &lt;EndNote&gt;&lt;Cite AuthorYear="1"&gt;&lt;Author&gt;Noren&lt;/Author&gt;&lt;Year&gt;2016&lt;/Year&gt;&lt;RecNum&gt;41&lt;/RecNum&gt;&lt;DisplayText&gt;Noren and Hauser (2016)&lt;/DisplayText&gt;&lt;record&gt;&lt;rec-number&gt;41&lt;/rec-number&gt;&lt;foreign-keys&gt;&lt;key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EndNote&gt;</w:instrText>
      </w:r>
      <w:r w:rsidR="006C75E6">
        <w:rPr>
          <w:rFonts w:ascii="Times New Roman" w:hAnsi="Times New Roman" w:cs="Times New Roman"/>
        </w:rPr>
        <w:fldChar w:fldCharType="separate"/>
      </w:r>
      <w:r w:rsidR="006C75E6">
        <w:rPr>
          <w:rFonts w:ascii="Times New Roman" w:hAnsi="Times New Roman" w:cs="Times New Roman"/>
          <w:noProof/>
        </w:rPr>
        <w:t>Noren and Hauser (2016)</w:t>
      </w:r>
      <w:r w:rsidR="006C75E6">
        <w:rPr>
          <w:rFonts w:ascii="Times New Roman" w:hAnsi="Times New Roman" w:cs="Times New Roman"/>
        </w:rPr>
        <w:fldChar w:fldCharType="end"/>
      </w:r>
      <w:r w:rsidR="006C75E6">
        <w:rPr>
          <w:rFonts w:ascii="Times New Roman" w:hAnsi="Times New Roman" w:cs="Times New Roman"/>
        </w:rPr>
        <w:t xml:space="preserve"> </w:t>
      </w:r>
      <w:r w:rsidR="00E378C7">
        <w:rPr>
          <w:rFonts w:ascii="Times New Roman" w:hAnsi="Times New Roman" w:cs="Times New Roman"/>
        </w:rPr>
        <w:t xml:space="preserve">found the reverse trend with higher respiration rates for foraging compared to travelling (1.6 </w:t>
      </w:r>
      <w:r w:rsidR="00E378C7">
        <w:rPr>
          <w:rFonts w:ascii="Times New Roman" w:hAnsi="Times New Roman" w:cs="Times New Roman"/>
          <w:lang w:val="en-CA"/>
        </w:rPr>
        <w:t>breaths min</w:t>
      </w:r>
      <w:r w:rsidR="00E378C7">
        <w:rPr>
          <w:rFonts w:ascii="Times New Roman" w:hAnsi="Times New Roman" w:cs="Times New Roman"/>
          <w:vertAlign w:val="superscript"/>
          <w:lang w:val="en-CA"/>
        </w:rPr>
        <w:t>-1</w:t>
      </w:r>
      <w:r w:rsidR="00CC24C3">
        <w:rPr>
          <w:rFonts w:ascii="Times New Roman" w:hAnsi="Times New Roman" w:cs="Times New Roman"/>
          <w:lang w:val="en-CA"/>
        </w:rPr>
        <w:t xml:space="preserve"> </w:t>
      </w:r>
      <w:r w:rsidR="007246A1">
        <w:rPr>
          <w:rFonts w:ascii="Times New Roman" w:hAnsi="Times New Roman" w:cs="Times New Roman"/>
          <w:lang w:val="en-CA"/>
        </w:rPr>
        <w:t xml:space="preserve">while foraging </w:t>
      </w:r>
      <w:r w:rsidR="007246A1">
        <w:rPr>
          <w:rFonts w:ascii="Times New Roman" w:hAnsi="Times New Roman" w:cs="Times New Roman"/>
        </w:rPr>
        <w:t xml:space="preserve">vs. 1.4 while travelling for </w:t>
      </w:r>
      <w:r w:rsidR="00CC24C3">
        <w:rPr>
          <w:rFonts w:ascii="Times New Roman" w:hAnsi="Times New Roman" w:cs="Times New Roman"/>
          <w:lang w:val="en-CA"/>
        </w:rPr>
        <w:t>males and females</w:t>
      </w:r>
      <w:r w:rsidR="007246A1">
        <w:rPr>
          <w:rFonts w:ascii="Times New Roman" w:hAnsi="Times New Roman" w:cs="Times New Roman"/>
          <w:lang w:val="en-CA"/>
        </w:rPr>
        <w:t xml:space="preserve"> combined</w:t>
      </w:r>
      <w:r w:rsidR="00CC24C3">
        <w:rPr>
          <w:rFonts w:ascii="Times New Roman" w:hAnsi="Times New Roman" w:cs="Times New Roman"/>
          <w:lang w:val="en-CA"/>
        </w:rPr>
        <w:t>)</w:t>
      </w:r>
      <w:r>
        <w:rPr>
          <w:rFonts w:ascii="Times New Roman" w:hAnsi="Times New Roman" w:cs="Times New Roman"/>
          <w:lang w:val="en-CA"/>
        </w:rPr>
        <w:t xml:space="preserve">. The </w:t>
      </w:r>
      <w:r w:rsidR="007246A1">
        <w:rPr>
          <w:rFonts w:ascii="Times New Roman" w:hAnsi="Times New Roman" w:cs="Times New Roman"/>
          <w:lang w:val="en-CA"/>
        </w:rPr>
        <w:t xml:space="preserve">apparent </w:t>
      </w:r>
      <w:r>
        <w:rPr>
          <w:rFonts w:ascii="Times New Roman" w:hAnsi="Times New Roman" w:cs="Times New Roman"/>
          <w:lang w:val="en-CA"/>
        </w:rPr>
        <w:t xml:space="preserve">differences between </w:t>
      </w:r>
      <w:r w:rsidR="007246A1">
        <w:rPr>
          <w:rFonts w:ascii="Times New Roman" w:hAnsi="Times New Roman" w:cs="Times New Roman"/>
          <w:lang w:val="en-CA"/>
        </w:rPr>
        <w:t xml:space="preserve">our findings might </w:t>
      </w:r>
      <w:r>
        <w:rPr>
          <w:rFonts w:ascii="Times New Roman" w:hAnsi="Times New Roman" w:cs="Times New Roman"/>
        </w:rPr>
        <w:t xml:space="preserve">be </w:t>
      </w:r>
      <w:r w:rsidR="00A7596D">
        <w:rPr>
          <w:rFonts w:ascii="Times New Roman" w:hAnsi="Times New Roman" w:cs="Times New Roman"/>
        </w:rPr>
        <w:t xml:space="preserve">attributable </w:t>
      </w:r>
      <w:r>
        <w:rPr>
          <w:rFonts w:ascii="Times New Roman" w:hAnsi="Times New Roman" w:cs="Times New Roman"/>
        </w:rPr>
        <w:t xml:space="preserve">to differences in the number of </w:t>
      </w:r>
      <w:r>
        <w:rPr>
          <w:rFonts w:ascii="Times New Roman" w:hAnsi="Times New Roman" w:cs="Times New Roman"/>
        </w:rPr>
        <w:lastRenderedPageBreak/>
        <w:t>males tested in each study</w:t>
      </w:r>
      <w:r w:rsidR="00A7596D">
        <w:rPr>
          <w:rFonts w:ascii="Times New Roman" w:hAnsi="Times New Roman" w:cs="Times New Roman"/>
        </w:rPr>
        <w:t xml:space="preserve"> and the proportional number of males that contributed data to each of the behavioral</w:t>
      </w:r>
      <w:r w:rsidR="00262E53">
        <w:rPr>
          <w:rFonts w:ascii="Times New Roman" w:hAnsi="Times New Roman" w:cs="Times New Roman"/>
        </w:rPr>
        <w:t xml:space="preserve"> states</w:t>
      </w:r>
      <w:r w:rsidR="00A7596D">
        <w:rPr>
          <w:rFonts w:ascii="Times New Roman" w:hAnsi="Times New Roman" w:cs="Times New Roman"/>
        </w:rPr>
        <w:t xml:space="preserve"> of respiration rates</w:t>
      </w:r>
      <w:r>
        <w:rPr>
          <w:rFonts w:ascii="Times New Roman" w:hAnsi="Times New Roman" w:cs="Times New Roman"/>
        </w:rPr>
        <w:t xml:space="preserve">. </w:t>
      </w:r>
      <w:r w:rsidR="007246A1">
        <w:rPr>
          <w:rFonts w:ascii="Times New Roman" w:hAnsi="Times New Roman" w:cs="Times New Roman"/>
        </w:rPr>
        <w:t xml:space="preserve">It is </w:t>
      </w:r>
      <w:r w:rsidR="00CB7B01">
        <w:rPr>
          <w:rFonts w:ascii="Times New Roman" w:hAnsi="Times New Roman" w:cs="Times New Roman"/>
        </w:rPr>
        <w:t xml:space="preserve">important </w:t>
      </w:r>
      <w:r w:rsidR="00A7596D">
        <w:rPr>
          <w:rFonts w:ascii="Times New Roman" w:hAnsi="Times New Roman" w:cs="Times New Roman"/>
        </w:rPr>
        <w:t>to</w:t>
      </w:r>
      <w:r w:rsidR="00CB7B01">
        <w:rPr>
          <w:rFonts w:ascii="Times New Roman" w:hAnsi="Times New Roman" w:cs="Times New Roman"/>
          <w:lang w:val="en-CA"/>
        </w:rPr>
        <w:t xml:space="preserve"> distinguish between respiration rates </w:t>
      </w:r>
      <w:r w:rsidR="00A7596D">
        <w:rPr>
          <w:rFonts w:ascii="Times New Roman" w:hAnsi="Times New Roman" w:cs="Times New Roman"/>
          <w:lang w:val="en-CA"/>
        </w:rPr>
        <w:t xml:space="preserve">of males and females </w:t>
      </w:r>
      <w:r w:rsidR="00CB7B01">
        <w:rPr>
          <w:rFonts w:ascii="Times New Roman" w:hAnsi="Times New Roman" w:cs="Times New Roman"/>
          <w:lang w:val="en-CA"/>
        </w:rPr>
        <w:t xml:space="preserve">during foraging or travelling because whales expend energy during all behavioural states, but </w:t>
      </w:r>
      <w:r w:rsidR="007246A1">
        <w:rPr>
          <w:rFonts w:ascii="Times New Roman" w:hAnsi="Times New Roman" w:cs="Times New Roman"/>
          <w:lang w:val="en-CA"/>
        </w:rPr>
        <w:t xml:space="preserve">it is </w:t>
      </w:r>
      <w:r w:rsidR="00CB7B01">
        <w:rPr>
          <w:rFonts w:ascii="Times New Roman" w:hAnsi="Times New Roman" w:cs="Times New Roman"/>
          <w:lang w:val="en-CA"/>
        </w:rPr>
        <w:t xml:space="preserve">only during </w:t>
      </w:r>
      <w:r w:rsidR="00134EB6">
        <w:rPr>
          <w:rFonts w:ascii="Times New Roman" w:hAnsi="Times New Roman" w:cs="Times New Roman"/>
          <w:lang w:val="en-CA"/>
        </w:rPr>
        <w:t xml:space="preserve">successful </w:t>
      </w:r>
      <w:r w:rsidR="00CB7B01">
        <w:rPr>
          <w:rFonts w:ascii="Times New Roman" w:hAnsi="Times New Roman" w:cs="Times New Roman"/>
          <w:lang w:val="en-CA"/>
        </w:rPr>
        <w:t xml:space="preserve">foraging that whales can consume prey to offset </w:t>
      </w:r>
      <w:r w:rsidR="002F7597">
        <w:rPr>
          <w:rFonts w:ascii="Times New Roman" w:hAnsi="Times New Roman" w:cs="Times New Roman"/>
          <w:lang w:val="en-CA"/>
        </w:rPr>
        <w:t>expended energy.</w:t>
      </w:r>
      <w:r w:rsidR="00262E53">
        <w:rPr>
          <w:rFonts w:ascii="Times New Roman" w:hAnsi="Times New Roman" w:cs="Times New Roman"/>
          <w:lang w:val="en-CA"/>
        </w:rPr>
        <w:t xml:space="preserve"> Notably, prey sharing</w:t>
      </w:r>
      <w:r w:rsidR="00B16EC7">
        <w:rPr>
          <w:rFonts w:ascii="Times New Roman" w:hAnsi="Times New Roman" w:cs="Times New Roman"/>
          <w:lang w:val="en-CA"/>
        </w:rPr>
        <w:t>, common among killer whales,</w:t>
      </w:r>
      <w:r w:rsidR="00262E53">
        <w:rPr>
          <w:rFonts w:ascii="Times New Roman" w:hAnsi="Times New Roman" w:cs="Times New Roman"/>
          <w:lang w:val="en-CA"/>
        </w:rPr>
        <w:t xml:space="preserve"> would represent an exception to this rule whereas whales are able to consume prey without expending energy to catch </w:t>
      </w:r>
      <w:r w:rsidR="00B16EC7">
        <w:rPr>
          <w:rFonts w:ascii="Times New Roman" w:hAnsi="Times New Roman" w:cs="Times New Roman"/>
          <w:lang w:val="en-CA"/>
        </w:rPr>
        <w:t>prey</w:t>
      </w:r>
      <w:r w:rsidR="00262E53">
        <w:rPr>
          <w:rFonts w:ascii="Times New Roman" w:hAnsi="Times New Roman" w:cs="Times New Roman"/>
          <w:lang w:val="en-CA"/>
        </w:rPr>
        <w:t xml:space="preserve"> </w:t>
      </w:r>
      <w:r w:rsidR="009B12B2">
        <w:rPr>
          <w:rFonts w:ascii="Times New Roman" w:hAnsi="Times New Roman" w:cs="Times New Roman"/>
          <w:lang w:val="en-CA"/>
        </w:rPr>
        <w:fldChar w:fldCharType="begin">
          <w:fldData xml:space="preserve">PEVuZE5vdGU+PENpdGU+PEF1dGhvcj5Gb3JkPC9BdXRob3I+PFllYXI+MjAwNjwvWWVhcj48UmVj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</w:fldData>
        </w:fldChar>
      </w:r>
      <w:r w:rsidR="009B12B2">
        <w:rPr>
          <w:rFonts w:ascii="Times New Roman" w:hAnsi="Times New Roman" w:cs="Times New Roman"/>
          <w:lang w:val="en-CA"/>
        </w:rPr>
        <w:instrText xml:space="preserve"> ADDIN EN.CITE </w:instrText>
      </w:r>
      <w:r w:rsidR="009B12B2">
        <w:rPr>
          <w:rFonts w:ascii="Times New Roman" w:hAnsi="Times New Roman" w:cs="Times New Roman"/>
          <w:lang w:val="en-CA"/>
        </w:rPr>
        <w:fldChar w:fldCharType="begin">
          <w:fldData xml:space="preserve">PEVuZE5vdGU+PENpdGU+PEF1dGhvcj5Gb3JkPC9BdXRob3I+PFllYXI+MjAwNjwvWWVhcj48UmVj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</w:fldData>
        </w:fldChar>
      </w:r>
      <w:r w:rsidR="009B12B2">
        <w:rPr>
          <w:rFonts w:ascii="Times New Roman" w:hAnsi="Times New Roman" w:cs="Times New Roman"/>
          <w:lang w:val="en-CA"/>
        </w:rPr>
        <w:instrText xml:space="preserve"> ADDIN EN.CITE.DATA </w:instrText>
      </w:r>
      <w:r w:rsidR="009B12B2">
        <w:rPr>
          <w:rFonts w:ascii="Times New Roman" w:hAnsi="Times New Roman" w:cs="Times New Roman"/>
          <w:lang w:val="en-CA"/>
        </w:rPr>
      </w:r>
      <w:r w:rsidR="009B12B2">
        <w:rPr>
          <w:rFonts w:ascii="Times New Roman" w:hAnsi="Times New Roman" w:cs="Times New Roman"/>
          <w:lang w:val="en-CA"/>
        </w:rPr>
        <w:fldChar w:fldCharType="end"/>
      </w:r>
      <w:r w:rsidR="009B12B2">
        <w:rPr>
          <w:rFonts w:ascii="Times New Roman" w:hAnsi="Times New Roman" w:cs="Times New Roman"/>
          <w:lang w:val="en-CA"/>
        </w:rPr>
      </w:r>
      <w:r w:rsidR="009B12B2">
        <w:rPr>
          <w:rFonts w:ascii="Times New Roman" w:hAnsi="Times New Roman" w:cs="Times New Roman"/>
          <w:lang w:val="en-CA"/>
        </w:rPr>
        <w:fldChar w:fldCharType="separate"/>
      </w:r>
      <w:r w:rsidR="009B12B2">
        <w:rPr>
          <w:rFonts w:ascii="Times New Roman" w:hAnsi="Times New Roman" w:cs="Times New Roman"/>
          <w:noProof/>
          <w:lang w:val="en-CA"/>
        </w:rPr>
        <w:t>(Ford and Ellis, 2006, Wright et al., 2016, Beerman et al., 2016)</w:t>
      </w:r>
      <w:r w:rsidR="009B12B2">
        <w:rPr>
          <w:rFonts w:ascii="Times New Roman" w:hAnsi="Times New Roman" w:cs="Times New Roman"/>
          <w:lang w:val="en-CA"/>
        </w:rPr>
        <w:fldChar w:fldCharType="end"/>
      </w:r>
      <w:r w:rsidR="009B12B2">
        <w:rPr>
          <w:rFonts w:ascii="Times New Roman" w:hAnsi="Times New Roman" w:cs="Times New Roman"/>
          <w:lang w:val="en-CA"/>
        </w:rPr>
        <w:t>.</w:t>
      </w:r>
    </w:p>
    <w:p w14:paraId="75077CFB" w14:textId="52DF99A7" w:rsidR="00A43683" w:rsidRDefault="00DB2033" w:rsidP="006203F4">
      <w:pPr>
        <w:pStyle w:val="EndNoteBibliography"/>
        <w:snapToGrid w:val="0"/>
        <w:spacing w:after="120"/>
        <w:ind w:firstLine="720"/>
        <w:rPr>
          <w:rFonts w:asciiTheme="majorBidi" w:hAnsiTheme="majorBidi" w:cstheme="majorBidi"/>
        </w:rPr>
      </w:pPr>
      <w:r w:rsidRPr="0028746D">
        <w:rPr>
          <w:rFonts w:ascii="Times New Roman" w:hAnsi="Times New Roman" w:cs="Times New Roman"/>
        </w:rPr>
        <w:t>W</w:t>
      </w:r>
      <w:r w:rsidR="0067263D" w:rsidRPr="0028746D">
        <w:rPr>
          <w:rFonts w:ascii="Times New Roman" w:hAnsi="Times New Roman" w:cs="Times New Roman"/>
        </w:rPr>
        <w:t xml:space="preserve">e incorporated </w:t>
      </w:r>
      <w:r w:rsidR="0067263D" w:rsidRPr="0028746D">
        <w:rPr>
          <w:rFonts w:asciiTheme="majorBidi" w:hAnsiTheme="majorBidi" w:cstheme="majorBidi"/>
        </w:rPr>
        <w:t xml:space="preserve">aerial observations of </w:t>
      </w:r>
      <w:proofErr w:type="spellStart"/>
      <w:r w:rsidR="0067263D" w:rsidRPr="0028746D">
        <w:rPr>
          <w:rFonts w:asciiTheme="majorBidi" w:hAnsiTheme="majorBidi" w:cstheme="majorBidi"/>
        </w:rPr>
        <w:t>behaviour</w:t>
      </w:r>
      <w:proofErr w:type="spellEnd"/>
      <w:r w:rsidR="0067263D" w:rsidRPr="0028746D">
        <w:rPr>
          <w:rFonts w:asciiTheme="majorBidi" w:hAnsiTheme="majorBidi" w:cstheme="majorBidi"/>
        </w:rPr>
        <w:t xml:space="preserve"> and breathing with detailed TDR data </w:t>
      </w:r>
      <w:r w:rsidR="00A43683" w:rsidRPr="0028746D">
        <w:rPr>
          <w:rFonts w:asciiTheme="majorBidi" w:hAnsiTheme="majorBidi" w:cstheme="majorBidi"/>
        </w:rPr>
        <w:t xml:space="preserve">to </w:t>
      </w:r>
      <w:r w:rsidR="0067263D" w:rsidRPr="0028746D">
        <w:rPr>
          <w:rFonts w:asciiTheme="majorBidi" w:hAnsiTheme="majorBidi" w:cstheme="majorBidi"/>
        </w:rPr>
        <w:t xml:space="preserve">yield a more complete picture </w:t>
      </w:r>
      <w:r w:rsidR="00A43683" w:rsidRPr="0028746D">
        <w:rPr>
          <w:rFonts w:asciiTheme="majorBidi" w:hAnsiTheme="majorBidi" w:cstheme="majorBidi"/>
        </w:rPr>
        <w:t xml:space="preserve">of the </w:t>
      </w:r>
      <w:proofErr w:type="gramStart"/>
      <w:r w:rsidR="00A43683" w:rsidRPr="0028746D">
        <w:rPr>
          <w:rFonts w:asciiTheme="majorBidi" w:hAnsiTheme="majorBidi" w:cstheme="majorBidi"/>
        </w:rPr>
        <w:t>whales</w:t>
      </w:r>
      <w:proofErr w:type="gramEnd"/>
      <w:r w:rsidR="00A43683" w:rsidRPr="0028746D">
        <w:rPr>
          <w:rFonts w:asciiTheme="majorBidi" w:hAnsiTheme="majorBidi" w:cstheme="majorBidi"/>
        </w:rPr>
        <w:t xml:space="preserve"> underwater </w:t>
      </w:r>
      <w:proofErr w:type="spellStart"/>
      <w:r w:rsidR="00A43683" w:rsidRPr="0028746D">
        <w:rPr>
          <w:rFonts w:asciiTheme="majorBidi" w:hAnsiTheme="majorBidi" w:cstheme="majorBidi"/>
        </w:rPr>
        <w:t>behaviours</w:t>
      </w:r>
      <w:proofErr w:type="spellEnd"/>
      <w:r w:rsidR="0067263D" w:rsidRPr="0028746D">
        <w:rPr>
          <w:rFonts w:asciiTheme="majorBidi" w:hAnsiTheme="majorBidi" w:cstheme="majorBidi"/>
        </w:rPr>
        <w:t>.</w:t>
      </w:r>
      <w:r w:rsidR="0067263D">
        <w:rPr>
          <w:rFonts w:ascii="Times New Roman" w:hAnsi="Times New Roman" w:cs="Times New Roman"/>
          <w:lang w:val="en-CA"/>
        </w:rPr>
        <w:t xml:space="preserve"> </w:t>
      </w:r>
      <w:r w:rsidR="00980D1C">
        <w:rPr>
          <w:rFonts w:asciiTheme="majorBidi" w:hAnsiTheme="majorBidi" w:cstheme="majorBidi"/>
        </w:rPr>
        <w:t xml:space="preserve">Previous studies </w:t>
      </w:r>
      <w:r w:rsidR="00A43683">
        <w:rPr>
          <w:rFonts w:asciiTheme="majorBidi" w:hAnsiTheme="majorBidi" w:cstheme="majorBidi"/>
        </w:rPr>
        <w:t xml:space="preserve">calculating respiration rates </w:t>
      </w:r>
      <w:r w:rsidR="00980D1C">
        <w:rPr>
          <w:rFonts w:asciiTheme="majorBidi" w:hAnsiTheme="majorBidi" w:cstheme="majorBidi"/>
        </w:rPr>
        <w:t xml:space="preserve">have </w:t>
      </w:r>
      <w:r w:rsidR="00CD55A7">
        <w:rPr>
          <w:rFonts w:asciiTheme="majorBidi" w:hAnsiTheme="majorBidi" w:cstheme="majorBidi"/>
        </w:rPr>
        <w:t xml:space="preserve">primarily </w:t>
      </w:r>
      <w:r w:rsidR="00A43683">
        <w:rPr>
          <w:rFonts w:asciiTheme="majorBidi" w:hAnsiTheme="majorBidi" w:cstheme="majorBidi"/>
        </w:rPr>
        <w:t xml:space="preserve">used </w:t>
      </w:r>
      <w:r w:rsidR="00980D1C">
        <w:rPr>
          <w:rFonts w:asciiTheme="majorBidi" w:hAnsiTheme="majorBidi" w:cstheme="majorBidi"/>
        </w:rPr>
        <w:t xml:space="preserve">surface-based observations for identifying </w:t>
      </w:r>
      <w:r w:rsidR="00CD55A7">
        <w:rPr>
          <w:rFonts w:asciiTheme="majorBidi" w:hAnsiTheme="majorBidi" w:cstheme="majorBidi"/>
        </w:rPr>
        <w:t xml:space="preserve">diving </w:t>
      </w:r>
      <w:proofErr w:type="spellStart"/>
      <w:r w:rsidR="00CD55A7">
        <w:rPr>
          <w:rFonts w:asciiTheme="majorBidi" w:hAnsiTheme="majorBidi" w:cstheme="majorBidi"/>
        </w:rPr>
        <w:t>behaviours</w:t>
      </w:r>
      <w:proofErr w:type="spellEnd"/>
      <w:r w:rsidR="00CD55A7">
        <w:rPr>
          <w:rFonts w:asciiTheme="majorBidi" w:hAnsiTheme="majorBidi" w:cstheme="majorBidi"/>
        </w:rPr>
        <w:t xml:space="preserve"> based on assumptions from </w:t>
      </w:r>
      <w:r w:rsidR="000B50F4">
        <w:rPr>
          <w:rFonts w:asciiTheme="majorBidi" w:hAnsiTheme="majorBidi" w:cstheme="majorBidi"/>
        </w:rPr>
        <w:t xml:space="preserve">surface </w:t>
      </w:r>
      <w:proofErr w:type="spellStart"/>
      <w:r w:rsidR="00980D1C">
        <w:rPr>
          <w:rFonts w:asciiTheme="majorBidi" w:hAnsiTheme="majorBidi" w:cstheme="majorBidi"/>
        </w:rPr>
        <w:t>behaviours</w:t>
      </w:r>
      <w:proofErr w:type="spellEnd"/>
      <w:r w:rsidR="00980D1C">
        <w:rPr>
          <w:rFonts w:asciiTheme="majorBidi" w:hAnsiTheme="majorBidi" w:cstheme="majorBidi"/>
        </w:rPr>
        <w:t xml:space="preserve"> </w:t>
      </w:r>
      <w:r w:rsidR="005B4BA6">
        <w:rPr>
          <w:rFonts w:asciiTheme="majorBidi" w:hAnsiTheme="majorBidi" w:cstheme="majorBidi"/>
        </w:rPr>
        <w:fldChar w:fldCharType="begin"/>
      </w:r>
      <w:r w:rsidR="005B4BA6">
        <w:rPr>
          <w:rFonts w:asciiTheme="majorBidi" w:hAnsiTheme="majorBidi" w:cstheme="majorBidi"/>
        </w:rPr>
        <w:instrText xml:space="preserve"> ADDIN EN.CITE &lt;EndNote&gt;&lt;Cite&gt;&lt;Author&gt;Noren&lt;/Author&gt;&lt;Year&gt;2016&lt;/Year&gt;&lt;RecNum&gt;41&lt;/RecNum&gt;&lt;DisplayText&gt;(Noren and Hauser, 2016, Williams and Noren, 2009)&lt;/DisplayText&gt;&lt;record&gt;&lt;rec-number&gt;41&lt;/rec-number&gt;&lt;foreign-keys&gt;&lt;key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Cite&gt;&lt;Author&gt;Williams&lt;/Author&gt;&lt;Year&gt;2009&lt;/Year&gt;&lt;RecNum&gt;42&lt;/RecNum&gt;&lt;record&gt;&lt;rec-number&gt;42&lt;/rec-number&gt;&lt;foreign-keys&gt;&lt;key app="EN" db-id="v2wzxz507eexr4e2wf7v0ez1e9z95w0x9ded" timestamp="1681923416"&gt;42&lt;/key&gt;&lt;/foreign-keys&gt;&lt;ref-type name="Journal Article"&gt;17&lt;/ref-type&gt;&lt;contributors&gt;&lt;authors&gt;&lt;author&gt;Williams, Rob&lt;/author&gt;&lt;author&gt;Noren, Dawn P&lt;/author&gt;&lt;/authors&gt;&lt;/contributors&gt;&lt;titles&gt;&lt;title&gt;Swimming speed, respiration rate, and estimated cost of transport in adult killer whales&lt;/title&gt;&lt;secondary-title&gt;Marine Mammal Science&lt;/secondary-title&gt;&lt;/titles&gt;&lt;periodical&gt;&lt;full-title&gt;Marine Mammal Science&lt;/full-title&gt;&lt;/periodical&gt;&lt;pages&gt;327-350&lt;/pages&gt;&lt;volume&gt;25&lt;/volume&gt;&lt;number&gt;2&lt;/number&gt;&lt;dates&gt;&lt;year&gt;2009&lt;/year&gt;&lt;/dates&gt;&lt;isbn&gt;0824-0469&lt;/isbn&gt;&lt;urls&gt;&lt;/urls&gt;&lt;electronic-resource-num&gt;10.1111/j.1748-7692.2008.00255.x&lt;/electronic-resource-num&gt;&lt;/record&gt;&lt;/Cite&gt;&lt;/EndNote&gt;</w:instrText>
      </w:r>
      <w:r w:rsidR="005B4BA6">
        <w:rPr>
          <w:rFonts w:asciiTheme="majorBidi" w:hAnsiTheme="majorBidi" w:cstheme="majorBidi"/>
        </w:rPr>
        <w:fldChar w:fldCharType="separate"/>
      </w:r>
      <w:r w:rsidR="005B4BA6">
        <w:rPr>
          <w:rFonts w:asciiTheme="majorBidi" w:hAnsiTheme="majorBidi" w:cstheme="majorBidi"/>
          <w:noProof/>
        </w:rPr>
        <w:t>(Noren and Hauser, 2016, Williams and Noren, 2009)</w:t>
      </w:r>
      <w:r w:rsidR="005B4BA6">
        <w:rPr>
          <w:rFonts w:asciiTheme="majorBidi" w:hAnsiTheme="majorBidi" w:cstheme="majorBidi"/>
        </w:rPr>
        <w:fldChar w:fldCharType="end"/>
      </w:r>
      <w:r w:rsidR="005B4BA6">
        <w:rPr>
          <w:rFonts w:asciiTheme="majorBidi" w:hAnsiTheme="majorBidi" w:cstheme="majorBidi"/>
        </w:rPr>
        <w:t xml:space="preserve">. </w:t>
      </w:r>
      <w:r w:rsidR="00CD55A7">
        <w:rPr>
          <w:rFonts w:asciiTheme="majorBidi" w:hAnsiTheme="majorBidi" w:cstheme="majorBidi"/>
        </w:rPr>
        <w:t xml:space="preserve">Assigning diving </w:t>
      </w:r>
      <w:proofErr w:type="spellStart"/>
      <w:r w:rsidR="00CD55A7">
        <w:rPr>
          <w:rFonts w:asciiTheme="majorBidi" w:hAnsiTheme="majorBidi" w:cstheme="majorBidi"/>
        </w:rPr>
        <w:t>behaviour</w:t>
      </w:r>
      <w:r w:rsidR="00A7596D">
        <w:rPr>
          <w:rFonts w:asciiTheme="majorBidi" w:hAnsiTheme="majorBidi" w:cstheme="majorBidi"/>
        </w:rPr>
        <w:t>s</w:t>
      </w:r>
      <w:proofErr w:type="spellEnd"/>
      <w:r w:rsidR="00CD55A7">
        <w:rPr>
          <w:rFonts w:asciiTheme="majorBidi" w:hAnsiTheme="majorBidi" w:cstheme="majorBidi"/>
        </w:rPr>
        <w:t xml:space="preserve"> based only </w:t>
      </w:r>
      <w:r w:rsidR="00A7596D">
        <w:rPr>
          <w:rFonts w:asciiTheme="majorBidi" w:hAnsiTheme="majorBidi" w:cstheme="majorBidi"/>
        </w:rPr>
        <w:t xml:space="preserve">on </w:t>
      </w:r>
      <w:r w:rsidR="00CD55A7">
        <w:rPr>
          <w:rFonts w:asciiTheme="majorBidi" w:hAnsiTheme="majorBidi" w:cstheme="majorBidi"/>
        </w:rPr>
        <w:t xml:space="preserve">surface observations </w:t>
      </w:r>
      <w:r w:rsidR="00A43683">
        <w:rPr>
          <w:rFonts w:asciiTheme="majorBidi" w:hAnsiTheme="majorBidi" w:cstheme="majorBidi"/>
        </w:rPr>
        <w:t xml:space="preserve">may be limited due to the inability to </w:t>
      </w:r>
      <w:r w:rsidR="00F053A8">
        <w:rPr>
          <w:rFonts w:asciiTheme="majorBidi" w:hAnsiTheme="majorBidi" w:cstheme="majorBidi"/>
        </w:rPr>
        <w:t xml:space="preserve">directly observe underwater </w:t>
      </w:r>
      <w:proofErr w:type="spellStart"/>
      <w:r w:rsidR="00F053A8">
        <w:rPr>
          <w:rFonts w:asciiTheme="majorBidi" w:hAnsiTheme="majorBidi" w:cstheme="majorBidi"/>
        </w:rPr>
        <w:t>be</w:t>
      </w:r>
      <w:r w:rsidR="0028746D">
        <w:rPr>
          <w:rFonts w:asciiTheme="majorBidi" w:hAnsiTheme="majorBidi" w:cstheme="majorBidi"/>
        </w:rPr>
        <w:t>ha</w:t>
      </w:r>
      <w:r w:rsidR="00F053A8">
        <w:rPr>
          <w:rFonts w:asciiTheme="majorBidi" w:hAnsiTheme="majorBidi" w:cstheme="majorBidi"/>
        </w:rPr>
        <w:t>viour</w:t>
      </w:r>
      <w:proofErr w:type="spellEnd"/>
      <w:r w:rsidR="00A43683">
        <w:rPr>
          <w:rFonts w:asciiTheme="majorBidi" w:hAnsiTheme="majorBidi" w:cstheme="majorBidi"/>
        </w:rPr>
        <w:t xml:space="preserve">. Both </w:t>
      </w:r>
      <w:r w:rsidR="00A43683">
        <w:rPr>
          <w:rFonts w:asciiTheme="majorBidi" w:hAnsiTheme="majorBidi" w:cstheme="majorBidi"/>
        </w:rPr>
        <w:fldChar w:fldCharType="begin"/>
      </w:r>
      <w:r w:rsidR="00A43683">
        <w:rPr>
          <w:rFonts w:asciiTheme="majorBidi" w:hAnsiTheme="majorBidi" w:cstheme="majorBidi"/>
        </w:rPr>
        <w:instrText xml:space="preserve"> ADDIN EN.CITE &lt;EndNote&gt;&lt;Cite AuthorYear="1"&gt;&lt;Author&gt;Noren&lt;/Author&gt;&lt;Year&gt;2016&lt;/Year&gt;&lt;RecNum&gt;41&lt;/RecNum&gt;&lt;DisplayText&gt;Noren and Hauser (2016)&lt;/DisplayText&gt;&lt;record&gt;&lt;rec-number&gt;41&lt;/rec-number&gt;&lt;foreign-keys&gt;&lt;key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EndNote&gt;</w:instrText>
      </w:r>
      <w:r w:rsidR="00A43683">
        <w:rPr>
          <w:rFonts w:asciiTheme="majorBidi" w:hAnsiTheme="majorBidi" w:cstheme="majorBidi"/>
        </w:rPr>
        <w:fldChar w:fldCharType="separate"/>
      </w:r>
      <w:r w:rsidR="00A43683">
        <w:rPr>
          <w:rFonts w:asciiTheme="majorBidi" w:hAnsiTheme="majorBidi" w:cstheme="majorBidi"/>
          <w:noProof/>
        </w:rPr>
        <w:t>Noren and Hauser (2016)</w:t>
      </w:r>
      <w:r w:rsidR="00A43683">
        <w:rPr>
          <w:rFonts w:asciiTheme="majorBidi" w:hAnsiTheme="majorBidi" w:cstheme="majorBidi"/>
        </w:rPr>
        <w:fldChar w:fldCharType="end"/>
      </w:r>
      <w:r w:rsidR="00A43683">
        <w:rPr>
          <w:rFonts w:asciiTheme="majorBidi" w:hAnsiTheme="majorBidi" w:cstheme="majorBidi"/>
        </w:rPr>
        <w:t xml:space="preserve"> and </w:t>
      </w:r>
      <w:r w:rsidR="00A43683">
        <w:rPr>
          <w:rFonts w:asciiTheme="majorBidi" w:hAnsiTheme="majorBidi" w:cstheme="majorBidi"/>
        </w:rPr>
        <w:fldChar w:fldCharType="begin"/>
      </w:r>
      <w:r w:rsidR="00A43683">
        <w:rPr>
          <w:rFonts w:asciiTheme="majorBidi" w:hAnsiTheme="majorBidi" w:cstheme="majorBidi"/>
        </w:rPr>
        <w:instrText xml:space="preserve"> ADDIN EN.CITE &lt;EndNote&gt;&lt;Cite AuthorYear="1"&gt;&lt;Author&gt;Williams&lt;/Author&gt;&lt;Year&gt;2009&lt;/Year&gt;&lt;RecNum&gt;42&lt;/RecNum&gt;&lt;DisplayText&gt;Williams and Noren (2009)&lt;/DisplayText&gt;&lt;record&gt;&lt;rec-number&gt;42&lt;/rec-number&gt;&lt;foreign-keys&gt;&lt;key app="EN" db-id="v2wzxz507eexr4e2wf7v0ez1e9z95w0x9ded" timestamp="1681923416"&gt;42&lt;/key&gt;&lt;/foreign-keys&gt;&lt;ref-type name="Journal Article"&gt;17&lt;/ref-type&gt;&lt;contributors&gt;&lt;authors&gt;&lt;author&gt;Williams, Rob&lt;/author&gt;&lt;author&gt;Noren, Dawn P&lt;/author&gt;&lt;/authors&gt;&lt;/contributors&gt;&lt;titles&gt;&lt;title&gt;Swimming speed, respiration rate, and estimated cost of transport in adult killer whales&lt;/title&gt;&lt;secondary-title&gt;Marine Mammal Science&lt;/secondary-title&gt;&lt;/titles&gt;&lt;periodical&gt;&lt;full-title&gt;Marine Mammal Science&lt;/full-title&gt;&lt;/periodical&gt;&lt;pages&gt;327-350&lt;/pages&gt;&lt;volume&gt;25&lt;/volume&gt;&lt;number&gt;2&lt;/number&gt;&lt;dates&gt;&lt;year&gt;2009&lt;/year&gt;&lt;/dates&gt;&lt;isbn&gt;0824-0469&lt;/isbn&gt;&lt;urls&gt;&lt;/urls&gt;&lt;electronic-resource-num&gt;10.1111/j.1748-7692.2008.00255.x&lt;/electronic-resource-num&gt;&lt;/record&gt;&lt;/Cite&gt;&lt;/EndNote&gt;</w:instrText>
      </w:r>
      <w:r w:rsidR="00A43683">
        <w:rPr>
          <w:rFonts w:asciiTheme="majorBidi" w:hAnsiTheme="majorBidi" w:cstheme="majorBidi"/>
        </w:rPr>
        <w:fldChar w:fldCharType="separate"/>
      </w:r>
      <w:r w:rsidR="00A43683">
        <w:rPr>
          <w:rFonts w:asciiTheme="majorBidi" w:hAnsiTheme="majorBidi" w:cstheme="majorBidi"/>
          <w:noProof/>
        </w:rPr>
        <w:t>Williams and Noren (2009)</w:t>
      </w:r>
      <w:r w:rsidR="00A43683">
        <w:rPr>
          <w:rFonts w:asciiTheme="majorBidi" w:hAnsiTheme="majorBidi" w:cstheme="majorBidi"/>
        </w:rPr>
        <w:fldChar w:fldCharType="end"/>
      </w:r>
      <w:r w:rsidR="00A43683">
        <w:rPr>
          <w:rFonts w:asciiTheme="majorBidi" w:hAnsiTheme="majorBidi" w:cstheme="majorBidi"/>
        </w:rPr>
        <w:t xml:space="preserve"> identified </w:t>
      </w:r>
      <w:proofErr w:type="spellStart"/>
      <w:r w:rsidR="00A43683">
        <w:rPr>
          <w:rFonts w:asciiTheme="majorBidi" w:hAnsiTheme="majorBidi" w:cstheme="majorBidi"/>
        </w:rPr>
        <w:t>behaviour</w:t>
      </w:r>
      <w:proofErr w:type="spellEnd"/>
      <w:r w:rsidR="00A43683">
        <w:rPr>
          <w:rFonts w:asciiTheme="majorBidi" w:hAnsiTheme="majorBidi" w:cstheme="majorBidi"/>
        </w:rPr>
        <w:t xml:space="preserve"> and counted breaths from either boat observations or land-based observations of killer whales at the surface. </w:t>
      </w:r>
      <w:r w:rsidR="00FF1B71">
        <w:rPr>
          <w:rFonts w:asciiTheme="majorBidi" w:hAnsiTheme="majorBidi" w:cstheme="majorBidi"/>
        </w:rPr>
        <w:t>As such, t</w:t>
      </w:r>
      <w:r w:rsidR="00A43683">
        <w:rPr>
          <w:rFonts w:asciiTheme="majorBidi" w:hAnsiTheme="majorBidi" w:cstheme="majorBidi"/>
        </w:rPr>
        <w:t xml:space="preserve">hese studies only </w:t>
      </w:r>
      <w:r w:rsidR="00FF1B71">
        <w:rPr>
          <w:rFonts w:asciiTheme="majorBidi" w:hAnsiTheme="majorBidi" w:cstheme="majorBidi"/>
        </w:rPr>
        <w:t xml:space="preserve">observed </w:t>
      </w:r>
      <w:r w:rsidR="00A43683">
        <w:rPr>
          <w:rFonts w:asciiTheme="majorBidi" w:hAnsiTheme="majorBidi" w:cstheme="majorBidi"/>
        </w:rPr>
        <w:t xml:space="preserve">surface </w:t>
      </w:r>
      <w:proofErr w:type="spellStart"/>
      <w:r w:rsidR="00A43683">
        <w:rPr>
          <w:rFonts w:asciiTheme="majorBidi" w:hAnsiTheme="majorBidi" w:cstheme="majorBidi"/>
        </w:rPr>
        <w:t>behaviours</w:t>
      </w:r>
      <w:proofErr w:type="spellEnd"/>
      <w:r w:rsidR="00A43683">
        <w:rPr>
          <w:rFonts w:asciiTheme="majorBidi" w:hAnsiTheme="majorBidi" w:cstheme="majorBidi"/>
        </w:rPr>
        <w:t xml:space="preserve"> </w:t>
      </w:r>
      <w:r w:rsidR="00FF1B71">
        <w:rPr>
          <w:rFonts w:asciiTheme="majorBidi" w:hAnsiTheme="majorBidi" w:cstheme="majorBidi"/>
        </w:rPr>
        <w:t>that were subject to</w:t>
      </w:r>
      <w:r w:rsidR="00A43683">
        <w:rPr>
          <w:rFonts w:asciiTheme="majorBidi" w:hAnsiTheme="majorBidi" w:cstheme="majorBidi"/>
        </w:rPr>
        <w:t xml:space="preserve"> human</w:t>
      </w:r>
      <w:r w:rsidR="00FF1B71">
        <w:rPr>
          <w:rFonts w:asciiTheme="majorBidi" w:hAnsiTheme="majorBidi" w:cstheme="majorBidi"/>
        </w:rPr>
        <w:t xml:space="preserve"> judgement</w:t>
      </w:r>
      <w:r w:rsidR="00A43683">
        <w:rPr>
          <w:rFonts w:asciiTheme="majorBidi" w:hAnsiTheme="majorBidi" w:cstheme="majorBidi"/>
        </w:rPr>
        <w:t xml:space="preserve"> in </w:t>
      </w:r>
      <w:r w:rsidR="00FF1B71">
        <w:rPr>
          <w:rFonts w:asciiTheme="majorBidi" w:hAnsiTheme="majorBidi" w:cstheme="majorBidi"/>
        </w:rPr>
        <w:t xml:space="preserve">assigning </w:t>
      </w:r>
      <w:proofErr w:type="spellStart"/>
      <w:r w:rsidR="00A43683">
        <w:rPr>
          <w:rFonts w:asciiTheme="majorBidi" w:hAnsiTheme="majorBidi" w:cstheme="majorBidi"/>
        </w:rPr>
        <w:t>behaviour</w:t>
      </w:r>
      <w:r w:rsidR="00FF1B71">
        <w:rPr>
          <w:rFonts w:asciiTheme="majorBidi" w:hAnsiTheme="majorBidi" w:cstheme="majorBidi"/>
        </w:rPr>
        <w:t>s</w:t>
      </w:r>
      <w:proofErr w:type="spellEnd"/>
      <w:r w:rsidR="00A43683">
        <w:rPr>
          <w:rFonts w:asciiTheme="majorBidi" w:hAnsiTheme="majorBidi" w:cstheme="majorBidi"/>
        </w:rPr>
        <w:t xml:space="preserve"> and counting breaths in real time. </w:t>
      </w:r>
      <w:r w:rsidR="00FF1B71">
        <w:rPr>
          <w:rFonts w:asciiTheme="majorBidi" w:hAnsiTheme="majorBidi" w:cstheme="majorBidi"/>
        </w:rPr>
        <w:t>In our case, we</w:t>
      </w:r>
      <w:r w:rsidR="00A43683">
        <w:rPr>
          <w:rFonts w:asciiTheme="majorBidi" w:hAnsiTheme="majorBidi" w:cstheme="majorBidi"/>
        </w:rPr>
        <w:t xml:space="preserve"> </w:t>
      </w:r>
      <w:r w:rsidR="00856B66">
        <w:rPr>
          <w:rFonts w:asciiTheme="majorBidi" w:hAnsiTheme="majorBidi" w:cstheme="majorBidi"/>
        </w:rPr>
        <w:t xml:space="preserve">combined </w:t>
      </w:r>
      <w:r w:rsidR="00FF1B71">
        <w:rPr>
          <w:rFonts w:asciiTheme="majorBidi" w:hAnsiTheme="majorBidi" w:cstheme="majorBidi"/>
        </w:rPr>
        <w:t xml:space="preserve">less subjective </w:t>
      </w:r>
      <w:r w:rsidR="00A43683">
        <w:rPr>
          <w:rFonts w:asciiTheme="majorBidi" w:hAnsiTheme="majorBidi" w:cstheme="majorBidi"/>
        </w:rPr>
        <w:t xml:space="preserve">techniques </w:t>
      </w:r>
      <w:r w:rsidR="00FF1B71">
        <w:rPr>
          <w:rFonts w:asciiTheme="majorBidi" w:hAnsiTheme="majorBidi" w:cstheme="majorBidi"/>
        </w:rPr>
        <w:t xml:space="preserve">to </w:t>
      </w:r>
      <w:r w:rsidR="00A43683">
        <w:rPr>
          <w:rFonts w:asciiTheme="majorBidi" w:hAnsiTheme="majorBidi" w:cstheme="majorBidi"/>
        </w:rPr>
        <w:t xml:space="preserve">identify </w:t>
      </w:r>
      <w:proofErr w:type="spellStart"/>
      <w:r w:rsidR="00A43683">
        <w:rPr>
          <w:rFonts w:asciiTheme="majorBidi" w:hAnsiTheme="majorBidi" w:cstheme="majorBidi"/>
        </w:rPr>
        <w:t>behaviours</w:t>
      </w:r>
      <w:proofErr w:type="spellEnd"/>
      <w:r w:rsidR="00A43683">
        <w:rPr>
          <w:rFonts w:asciiTheme="majorBidi" w:hAnsiTheme="majorBidi" w:cstheme="majorBidi"/>
        </w:rPr>
        <w:t xml:space="preserve"> and respirations</w:t>
      </w:r>
      <w:r w:rsidR="00FF1B71">
        <w:rPr>
          <w:rFonts w:asciiTheme="majorBidi" w:hAnsiTheme="majorBidi" w:cstheme="majorBidi"/>
        </w:rPr>
        <w:t>—</w:t>
      </w:r>
      <w:r w:rsidR="00A43683">
        <w:rPr>
          <w:rFonts w:asciiTheme="majorBidi" w:hAnsiTheme="majorBidi" w:cstheme="majorBidi"/>
        </w:rPr>
        <w:t>one from above the whale through drone observations</w:t>
      </w:r>
      <w:r w:rsidR="00856B66">
        <w:rPr>
          <w:rFonts w:asciiTheme="majorBidi" w:hAnsiTheme="majorBidi" w:cstheme="majorBidi"/>
        </w:rPr>
        <w:t xml:space="preserve"> (which allowed viewing </w:t>
      </w:r>
      <w:r w:rsidR="00F053A8">
        <w:rPr>
          <w:rFonts w:asciiTheme="majorBidi" w:hAnsiTheme="majorBidi" w:cstheme="majorBidi"/>
        </w:rPr>
        <w:t xml:space="preserve">the same </w:t>
      </w:r>
      <w:proofErr w:type="spellStart"/>
      <w:r w:rsidR="00F053A8">
        <w:rPr>
          <w:rFonts w:asciiTheme="majorBidi" w:hAnsiTheme="majorBidi" w:cstheme="majorBidi"/>
        </w:rPr>
        <w:t>behavioural</w:t>
      </w:r>
      <w:proofErr w:type="spellEnd"/>
      <w:r w:rsidR="00F053A8">
        <w:rPr>
          <w:rFonts w:asciiTheme="majorBidi" w:hAnsiTheme="majorBidi" w:cstheme="majorBidi"/>
        </w:rPr>
        <w:t xml:space="preserve"> clip </w:t>
      </w:r>
      <w:r w:rsidR="00856B66">
        <w:rPr>
          <w:rFonts w:asciiTheme="majorBidi" w:hAnsiTheme="majorBidi" w:cstheme="majorBidi"/>
        </w:rPr>
        <w:t>multiple times and at slower speeds)</w:t>
      </w:r>
      <w:r w:rsidR="00A43683">
        <w:rPr>
          <w:rFonts w:asciiTheme="majorBidi" w:hAnsiTheme="majorBidi" w:cstheme="majorBidi"/>
        </w:rPr>
        <w:t xml:space="preserve"> and another underwater </w:t>
      </w:r>
      <w:r w:rsidR="00FF1B71">
        <w:rPr>
          <w:rFonts w:asciiTheme="majorBidi" w:hAnsiTheme="majorBidi" w:cstheme="majorBidi"/>
        </w:rPr>
        <w:t xml:space="preserve">view from the back of </w:t>
      </w:r>
      <w:r w:rsidR="00A43683">
        <w:rPr>
          <w:rFonts w:asciiTheme="majorBidi" w:hAnsiTheme="majorBidi" w:cstheme="majorBidi"/>
        </w:rPr>
        <w:t xml:space="preserve">the whale through CATS tag data. The combination of these two different approaches </w:t>
      </w:r>
      <w:r w:rsidR="00FF1B71">
        <w:rPr>
          <w:rFonts w:asciiTheme="majorBidi" w:hAnsiTheme="majorBidi" w:cstheme="majorBidi"/>
        </w:rPr>
        <w:t xml:space="preserve">to quantify </w:t>
      </w:r>
      <w:r w:rsidR="00A43683">
        <w:rPr>
          <w:rFonts w:asciiTheme="majorBidi" w:hAnsiTheme="majorBidi" w:cstheme="majorBidi"/>
        </w:rPr>
        <w:t>respiration</w:t>
      </w:r>
      <w:r w:rsidR="00856B66">
        <w:rPr>
          <w:rFonts w:asciiTheme="majorBidi" w:hAnsiTheme="majorBidi" w:cstheme="majorBidi"/>
        </w:rPr>
        <w:t xml:space="preserve"> rate</w:t>
      </w:r>
      <w:r w:rsidR="00A43683">
        <w:rPr>
          <w:rFonts w:asciiTheme="majorBidi" w:hAnsiTheme="majorBidi" w:cstheme="majorBidi"/>
        </w:rPr>
        <w:t xml:space="preserve"> and </w:t>
      </w:r>
      <w:proofErr w:type="spellStart"/>
      <w:r w:rsidR="00A43683">
        <w:rPr>
          <w:rFonts w:asciiTheme="majorBidi" w:hAnsiTheme="majorBidi" w:cstheme="majorBidi"/>
        </w:rPr>
        <w:t>behaviour</w:t>
      </w:r>
      <w:r w:rsidR="00FF1B71">
        <w:rPr>
          <w:rFonts w:asciiTheme="majorBidi" w:hAnsiTheme="majorBidi" w:cstheme="majorBidi"/>
        </w:rPr>
        <w:t>s</w:t>
      </w:r>
      <w:proofErr w:type="spellEnd"/>
      <w:r w:rsidR="00A43683">
        <w:rPr>
          <w:rFonts w:asciiTheme="majorBidi" w:hAnsiTheme="majorBidi" w:cstheme="majorBidi"/>
        </w:rPr>
        <w:t xml:space="preserve"> allowed us to </w:t>
      </w:r>
      <w:r w:rsidR="00F053A8">
        <w:rPr>
          <w:rFonts w:asciiTheme="majorBidi" w:hAnsiTheme="majorBidi" w:cstheme="majorBidi"/>
        </w:rPr>
        <w:t>build</w:t>
      </w:r>
      <w:r w:rsidR="00D82D2C">
        <w:rPr>
          <w:rFonts w:asciiTheme="majorBidi" w:hAnsiTheme="majorBidi" w:cstheme="majorBidi"/>
        </w:rPr>
        <w:t xml:space="preserve"> and verify </w:t>
      </w:r>
      <w:r w:rsidR="00A43683">
        <w:rPr>
          <w:rFonts w:asciiTheme="majorBidi" w:hAnsiTheme="majorBidi" w:cstheme="majorBidi"/>
        </w:rPr>
        <w:t xml:space="preserve">HHMMs to predict </w:t>
      </w:r>
      <w:proofErr w:type="spellStart"/>
      <w:r w:rsidR="00A43683">
        <w:rPr>
          <w:rFonts w:asciiTheme="majorBidi" w:hAnsiTheme="majorBidi" w:cstheme="majorBidi"/>
        </w:rPr>
        <w:t>behaviours</w:t>
      </w:r>
      <w:proofErr w:type="spellEnd"/>
      <w:r w:rsidR="00A43683">
        <w:rPr>
          <w:rFonts w:asciiTheme="majorBidi" w:hAnsiTheme="majorBidi" w:cstheme="majorBidi"/>
        </w:rPr>
        <w:t xml:space="preserve"> and therefore calculate respiration rates on a large sample of dives without direct human observation. The similarities in the </w:t>
      </w:r>
      <w:r w:rsidR="00D82D2C">
        <w:rPr>
          <w:rFonts w:asciiTheme="majorBidi" w:hAnsiTheme="majorBidi" w:cstheme="majorBidi"/>
        </w:rPr>
        <w:t xml:space="preserve">range of respiration rates </w:t>
      </w:r>
      <w:r w:rsidR="00A43683">
        <w:rPr>
          <w:rFonts w:asciiTheme="majorBidi" w:hAnsiTheme="majorBidi" w:cstheme="majorBidi"/>
        </w:rPr>
        <w:t xml:space="preserve">obtained in this study and in previous studies highlights </w:t>
      </w:r>
      <w:r w:rsidR="00FF1B71">
        <w:rPr>
          <w:rFonts w:asciiTheme="majorBidi" w:hAnsiTheme="majorBidi" w:cstheme="majorBidi"/>
        </w:rPr>
        <w:t>the viability of using</w:t>
      </w:r>
      <w:r w:rsidR="00A43683">
        <w:rPr>
          <w:rFonts w:asciiTheme="majorBidi" w:hAnsiTheme="majorBidi" w:cstheme="majorBidi"/>
        </w:rPr>
        <w:t xml:space="preserve"> HHMMs </w:t>
      </w:r>
      <w:r w:rsidR="00FF1B71">
        <w:rPr>
          <w:rFonts w:asciiTheme="majorBidi" w:hAnsiTheme="majorBidi" w:cstheme="majorBidi"/>
        </w:rPr>
        <w:t>to calculate</w:t>
      </w:r>
      <w:r w:rsidR="00A43683">
        <w:rPr>
          <w:rFonts w:asciiTheme="majorBidi" w:hAnsiTheme="majorBidi" w:cstheme="majorBidi"/>
        </w:rPr>
        <w:t xml:space="preserve"> respiration rates </w:t>
      </w:r>
      <w:r w:rsidR="00FF1B71">
        <w:rPr>
          <w:rFonts w:asciiTheme="majorBidi" w:hAnsiTheme="majorBidi" w:cstheme="majorBidi"/>
        </w:rPr>
        <w:t xml:space="preserve">and determine </w:t>
      </w:r>
      <w:proofErr w:type="spellStart"/>
      <w:r w:rsidR="00FF1B71">
        <w:rPr>
          <w:rFonts w:asciiTheme="majorBidi" w:hAnsiTheme="majorBidi" w:cstheme="majorBidi"/>
        </w:rPr>
        <w:t>behavioural</w:t>
      </w:r>
      <w:proofErr w:type="spellEnd"/>
      <w:r w:rsidR="00FF1B71">
        <w:rPr>
          <w:rFonts w:asciiTheme="majorBidi" w:hAnsiTheme="majorBidi" w:cstheme="majorBidi"/>
        </w:rPr>
        <w:t xml:space="preserve"> states</w:t>
      </w:r>
      <w:r w:rsidR="00A43683">
        <w:rPr>
          <w:rFonts w:asciiTheme="majorBidi" w:hAnsiTheme="majorBidi" w:cstheme="majorBidi"/>
        </w:rPr>
        <w:t>.</w:t>
      </w:r>
    </w:p>
    <w:p w14:paraId="30B091B8" w14:textId="5767E46D" w:rsidR="00171B7A" w:rsidRDefault="00BD6574" w:rsidP="00171B7A">
      <w:pPr>
        <w:pStyle w:val="EndNoteBibliography"/>
        <w:snapToGrid w:val="0"/>
        <w:spacing w:after="120"/>
        <w:rPr>
          <w:rFonts w:ascii="Times New Roman" w:hAnsi="Times New Roman" w:cs="Times New Roman"/>
          <w:b/>
          <w:bCs/>
          <w:sz w:val="32"/>
          <w:szCs w:val="32"/>
          <w:lang w:val="en-CA"/>
        </w:rPr>
      </w:pPr>
      <w:r>
        <w:rPr>
          <w:rFonts w:ascii="Times New Roman" w:hAnsi="Times New Roman" w:cs="Times New Roman"/>
          <w:b/>
          <w:bCs/>
          <w:sz w:val="32"/>
          <w:szCs w:val="32"/>
          <w:lang w:val="en-CA"/>
        </w:rPr>
        <w:t>D</w:t>
      </w:r>
      <w:r w:rsidR="00D408B0">
        <w:rPr>
          <w:rFonts w:ascii="Times New Roman" w:hAnsi="Times New Roman" w:cs="Times New Roman"/>
          <w:b/>
          <w:bCs/>
          <w:sz w:val="32"/>
          <w:szCs w:val="32"/>
          <w:lang w:val="en-CA"/>
        </w:rPr>
        <w:t>ive duration</w:t>
      </w:r>
      <w:r>
        <w:rPr>
          <w:rFonts w:ascii="Times New Roman" w:hAnsi="Times New Roman" w:cs="Times New Roman"/>
          <w:b/>
          <w:bCs/>
          <w:sz w:val="32"/>
          <w:szCs w:val="32"/>
          <w:lang w:val="en-CA"/>
        </w:rPr>
        <w:t>s</w:t>
      </w:r>
      <w:r w:rsidR="00D408B0">
        <w:rPr>
          <w:rFonts w:ascii="Times New Roman" w:hAnsi="Times New Roman" w:cs="Times New Roman"/>
          <w:b/>
          <w:bCs/>
          <w:sz w:val="32"/>
          <w:szCs w:val="32"/>
          <w:lang w:val="en-CA"/>
        </w:rPr>
        <w:t xml:space="preserve"> patterns</w:t>
      </w:r>
    </w:p>
    <w:p w14:paraId="0C236FFF" w14:textId="2458641E" w:rsidR="000A27A3" w:rsidRDefault="00D42831" w:rsidP="000E03F6">
      <w:pPr>
        <w:pStyle w:val="EndNoteBibliography"/>
        <w:snapToGrid w:val="0"/>
        <w:spacing w:after="120"/>
        <w:ind w:firstLine="720"/>
        <w:rPr>
          <w:rFonts w:ascii="Times New Roman" w:hAnsi="Times New Roman" w:cs="Times New Roman"/>
        </w:rPr>
      </w:pPr>
      <w:r w:rsidRPr="009979DA">
        <w:rPr>
          <w:rFonts w:ascii="Times New Roman" w:hAnsi="Times New Roman" w:cs="Times New Roman"/>
          <w:bCs/>
          <w:lang w:val="en-CA"/>
        </w:rPr>
        <w:t xml:space="preserve">The patterns of </w:t>
      </w:r>
      <w:r w:rsidR="00D408B0" w:rsidRPr="009979DA">
        <w:rPr>
          <w:rFonts w:ascii="Times New Roman" w:hAnsi="Times New Roman" w:cs="Times New Roman"/>
          <w:bCs/>
          <w:lang w:val="en-CA"/>
        </w:rPr>
        <w:t>individual dive durations</w:t>
      </w:r>
      <w:r w:rsidRPr="009979DA">
        <w:rPr>
          <w:rFonts w:ascii="Times New Roman" w:hAnsi="Times New Roman" w:cs="Times New Roman"/>
          <w:bCs/>
          <w:lang w:val="en-CA"/>
        </w:rPr>
        <w:t xml:space="preserve"> </w:t>
      </w:r>
      <w:r w:rsidR="007277DB" w:rsidRPr="009979DA">
        <w:rPr>
          <w:rFonts w:ascii="Times New Roman" w:hAnsi="Times New Roman" w:cs="Times New Roman"/>
          <w:bCs/>
          <w:lang w:val="en-CA"/>
        </w:rPr>
        <w:t>differed depending on whether the whale was travelling</w:t>
      </w:r>
      <w:r w:rsidR="00106330" w:rsidRPr="009979DA">
        <w:rPr>
          <w:rFonts w:ascii="Times New Roman" w:hAnsi="Times New Roman" w:cs="Times New Roman"/>
          <w:bCs/>
          <w:lang w:val="en-CA"/>
        </w:rPr>
        <w:t>,</w:t>
      </w:r>
      <w:r w:rsidR="007277DB" w:rsidRPr="009979DA">
        <w:rPr>
          <w:rFonts w:ascii="Times New Roman" w:hAnsi="Times New Roman" w:cs="Times New Roman"/>
          <w:bCs/>
          <w:lang w:val="en-CA"/>
        </w:rPr>
        <w:t xml:space="preserve"> </w:t>
      </w:r>
      <w:proofErr w:type="gramStart"/>
      <w:r w:rsidR="007277DB" w:rsidRPr="009979DA">
        <w:rPr>
          <w:rFonts w:ascii="Times New Roman" w:hAnsi="Times New Roman" w:cs="Times New Roman"/>
          <w:bCs/>
          <w:lang w:val="en-CA"/>
        </w:rPr>
        <w:t>resting</w:t>
      </w:r>
      <w:proofErr w:type="gramEnd"/>
      <w:r w:rsidR="007277DB" w:rsidRPr="009979DA">
        <w:rPr>
          <w:rFonts w:ascii="Times New Roman" w:hAnsi="Times New Roman" w:cs="Times New Roman"/>
          <w:bCs/>
          <w:lang w:val="en-CA"/>
        </w:rPr>
        <w:t xml:space="preserve"> or foraging (Figs </w:t>
      </w:r>
      <w:r w:rsidR="00D408B0" w:rsidRPr="009979DA">
        <w:rPr>
          <w:rFonts w:ascii="Times New Roman" w:hAnsi="Times New Roman" w:cs="Times New Roman"/>
          <w:bCs/>
          <w:lang w:val="en-CA"/>
        </w:rPr>
        <w:t>4</w:t>
      </w:r>
      <w:r w:rsidR="007277DB" w:rsidRPr="009979DA">
        <w:rPr>
          <w:rFonts w:ascii="Times New Roman" w:hAnsi="Times New Roman" w:cs="Times New Roman"/>
          <w:bCs/>
          <w:lang w:val="en-CA"/>
        </w:rPr>
        <w:t xml:space="preserve"> &amp; </w:t>
      </w:r>
      <w:r w:rsidR="00D408B0" w:rsidRPr="009979DA">
        <w:rPr>
          <w:rFonts w:ascii="Times New Roman" w:hAnsi="Times New Roman" w:cs="Times New Roman"/>
          <w:bCs/>
          <w:lang w:val="en-CA"/>
        </w:rPr>
        <w:t>5</w:t>
      </w:r>
      <w:r w:rsidR="00CE1CF9" w:rsidRPr="009979DA">
        <w:rPr>
          <w:rFonts w:ascii="Times New Roman" w:hAnsi="Times New Roman" w:cs="Times New Roman"/>
          <w:bCs/>
          <w:lang w:val="en-CA"/>
        </w:rPr>
        <w:t>)</w:t>
      </w:r>
      <w:r w:rsidR="009979DA" w:rsidRPr="009979DA">
        <w:rPr>
          <w:rFonts w:ascii="Times New Roman" w:hAnsi="Times New Roman" w:cs="Times New Roman"/>
          <w:bCs/>
          <w:lang w:val="en-CA"/>
        </w:rPr>
        <w:t>, but further research is needed to determine if these trends are statistically significant.</w:t>
      </w:r>
      <w:r w:rsidR="007277DB" w:rsidRPr="009979DA">
        <w:rPr>
          <w:rFonts w:ascii="Times New Roman" w:hAnsi="Times New Roman" w:cs="Times New Roman"/>
          <w:bCs/>
          <w:lang w:val="en-CA"/>
        </w:rPr>
        <w:t xml:space="preserve"> </w:t>
      </w:r>
      <w:r w:rsidR="006B2A69">
        <w:rPr>
          <w:rFonts w:ascii="Times New Roman" w:hAnsi="Times New Roman" w:cs="Times New Roman"/>
          <w:bCs/>
          <w:lang w:val="en-CA"/>
        </w:rPr>
        <w:t>However, t</w:t>
      </w:r>
      <w:r w:rsidR="007277DB" w:rsidRPr="009979DA">
        <w:rPr>
          <w:rFonts w:ascii="Times New Roman" w:hAnsi="Times New Roman" w:cs="Times New Roman"/>
          <w:bCs/>
          <w:lang w:val="en-CA"/>
        </w:rPr>
        <w:t>he differences</w:t>
      </w:r>
      <w:r w:rsidR="006B2A69">
        <w:rPr>
          <w:rFonts w:ascii="Times New Roman" w:hAnsi="Times New Roman" w:cs="Times New Roman"/>
          <w:bCs/>
          <w:lang w:val="en-CA"/>
        </w:rPr>
        <w:t xml:space="preserve"> in </w:t>
      </w:r>
      <w:r w:rsidR="00196B42">
        <w:rPr>
          <w:rFonts w:ascii="Times New Roman" w:hAnsi="Times New Roman" w:cs="Times New Roman"/>
          <w:bCs/>
          <w:lang w:val="en-CA"/>
        </w:rPr>
        <w:t>individual dive duration patterns</w:t>
      </w:r>
      <w:r w:rsidR="007277DB" w:rsidRPr="009979DA">
        <w:rPr>
          <w:rFonts w:ascii="Times New Roman" w:hAnsi="Times New Roman" w:cs="Times New Roman"/>
          <w:bCs/>
          <w:lang w:val="en-CA"/>
        </w:rPr>
        <w:t xml:space="preserve"> </w:t>
      </w:r>
      <w:r w:rsidR="000E03F6">
        <w:rPr>
          <w:rFonts w:ascii="Times New Roman" w:hAnsi="Times New Roman" w:cs="Times New Roman"/>
          <w:bCs/>
          <w:lang w:val="en-CA"/>
        </w:rPr>
        <w:t xml:space="preserve">among </w:t>
      </w:r>
      <w:r w:rsidR="00137319" w:rsidRPr="009979DA">
        <w:rPr>
          <w:rFonts w:ascii="Times New Roman" w:hAnsi="Times New Roman" w:cs="Times New Roman"/>
          <w:bCs/>
          <w:lang w:val="en-CA"/>
        </w:rPr>
        <w:t xml:space="preserve">behavioural states </w:t>
      </w:r>
      <w:r w:rsidR="007277DB" w:rsidRPr="009979DA">
        <w:rPr>
          <w:rFonts w:ascii="Times New Roman" w:hAnsi="Times New Roman" w:cs="Times New Roman"/>
          <w:bCs/>
          <w:lang w:val="en-CA"/>
        </w:rPr>
        <w:t xml:space="preserve">make physiological </w:t>
      </w:r>
      <w:proofErr w:type="gramStart"/>
      <w:r w:rsidR="007277DB" w:rsidRPr="009979DA">
        <w:rPr>
          <w:rFonts w:ascii="Times New Roman" w:hAnsi="Times New Roman" w:cs="Times New Roman"/>
          <w:bCs/>
          <w:lang w:val="en-CA"/>
        </w:rPr>
        <w:t>sense, and</w:t>
      </w:r>
      <w:proofErr w:type="gramEnd"/>
      <w:r w:rsidR="007277DB" w:rsidRPr="009979DA">
        <w:rPr>
          <w:rFonts w:ascii="Times New Roman" w:hAnsi="Times New Roman" w:cs="Times New Roman"/>
          <w:bCs/>
          <w:lang w:val="en-CA"/>
        </w:rPr>
        <w:t xml:space="preserve"> give confidence that the H</w:t>
      </w:r>
      <w:r w:rsidR="00021AD8" w:rsidRPr="009979DA">
        <w:rPr>
          <w:rFonts w:ascii="Times New Roman" w:hAnsi="Times New Roman" w:cs="Times New Roman"/>
          <w:bCs/>
          <w:lang w:val="en-CA"/>
        </w:rPr>
        <w:t>H</w:t>
      </w:r>
      <w:r w:rsidR="007277DB" w:rsidRPr="009979DA">
        <w:rPr>
          <w:rFonts w:ascii="Times New Roman" w:hAnsi="Times New Roman" w:cs="Times New Roman"/>
          <w:bCs/>
          <w:lang w:val="en-CA"/>
        </w:rPr>
        <w:t xml:space="preserve">MM did a good job in correctly </w:t>
      </w:r>
      <w:r w:rsidR="0020748D">
        <w:rPr>
          <w:rFonts w:ascii="Times New Roman" w:hAnsi="Times New Roman" w:cs="Times New Roman"/>
          <w:bCs/>
          <w:lang w:val="en-CA"/>
        </w:rPr>
        <w:t>predicting</w:t>
      </w:r>
      <w:r w:rsidR="007277DB" w:rsidRPr="009979DA">
        <w:rPr>
          <w:rFonts w:ascii="Times New Roman" w:hAnsi="Times New Roman" w:cs="Times New Roman"/>
          <w:bCs/>
          <w:lang w:val="en-CA"/>
        </w:rPr>
        <w:t xml:space="preserve"> the three basic behaviour</w:t>
      </w:r>
      <w:r w:rsidR="0020748D">
        <w:rPr>
          <w:rFonts w:ascii="Times New Roman" w:hAnsi="Times New Roman" w:cs="Times New Roman"/>
          <w:bCs/>
          <w:lang w:val="en-CA"/>
        </w:rPr>
        <w:t>al states</w:t>
      </w:r>
      <w:r w:rsidR="007277DB" w:rsidRPr="009979DA">
        <w:rPr>
          <w:rFonts w:ascii="Times New Roman" w:hAnsi="Times New Roman" w:cs="Times New Roman"/>
          <w:bCs/>
          <w:lang w:val="en-CA"/>
        </w:rPr>
        <w:t xml:space="preserve">. For example, </w:t>
      </w:r>
      <w:r w:rsidRPr="009979DA">
        <w:rPr>
          <w:rFonts w:ascii="Times New Roman" w:hAnsi="Times New Roman" w:cs="Times New Roman"/>
          <w:bCs/>
          <w:lang w:val="en-CA"/>
        </w:rPr>
        <w:t xml:space="preserve">the short travelling dives </w:t>
      </w:r>
      <w:r w:rsidR="007277DB" w:rsidRPr="009979DA">
        <w:rPr>
          <w:rFonts w:ascii="Times New Roman" w:hAnsi="Times New Roman" w:cs="Times New Roman"/>
          <w:bCs/>
          <w:lang w:val="en-CA"/>
        </w:rPr>
        <w:t xml:space="preserve">were normally distributed (Fig </w:t>
      </w:r>
      <w:r w:rsidR="00021AD8" w:rsidRPr="009979DA">
        <w:rPr>
          <w:rFonts w:ascii="Times New Roman" w:hAnsi="Times New Roman" w:cs="Times New Roman"/>
          <w:bCs/>
          <w:lang w:val="en-CA"/>
        </w:rPr>
        <w:t>4</w:t>
      </w:r>
      <w:r w:rsidR="007277DB" w:rsidRPr="009979DA">
        <w:rPr>
          <w:rFonts w:ascii="Times New Roman" w:hAnsi="Times New Roman" w:cs="Times New Roman"/>
          <w:bCs/>
          <w:lang w:val="en-CA"/>
        </w:rPr>
        <w:t xml:space="preserve">) </w:t>
      </w:r>
      <w:r w:rsidRPr="009979DA">
        <w:rPr>
          <w:rFonts w:ascii="Times New Roman" w:hAnsi="Times New Roman" w:cs="Times New Roman"/>
          <w:bCs/>
          <w:lang w:val="en-CA"/>
        </w:rPr>
        <w:t xml:space="preserve">consistent with animals swimming in </w:t>
      </w:r>
      <w:r w:rsidR="007277DB" w:rsidRPr="009979DA">
        <w:rPr>
          <w:rFonts w:ascii="Times New Roman" w:hAnsi="Times New Roman" w:cs="Times New Roman"/>
          <w:bCs/>
          <w:lang w:val="en-CA"/>
        </w:rPr>
        <w:t xml:space="preserve">a </w:t>
      </w:r>
      <w:r w:rsidRPr="009979DA">
        <w:rPr>
          <w:rFonts w:ascii="Times New Roman" w:hAnsi="Times New Roman" w:cs="Times New Roman"/>
          <w:bCs/>
          <w:lang w:val="en-CA"/>
        </w:rPr>
        <w:t xml:space="preserve">predictable </w:t>
      </w:r>
      <w:r w:rsidR="00866E4B">
        <w:rPr>
          <w:rFonts w:ascii="Times New Roman" w:hAnsi="Times New Roman" w:cs="Times New Roman"/>
          <w:bCs/>
          <w:lang w:val="en-CA"/>
        </w:rPr>
        <w:t xml:space="preserve">sustainable </w:t>
      </w:r>
      <w:r w:rsidRPr="009979DA">
        <w:rPr>
          <w:rFonts w:ascii="Times New Roman" w:hAnsi="Times New Roman" w:cs="Times New Roman"/>
          <w:bCs/>
          <w:lang w:val="en-CA"/>
        </w:rPr>
        <w:t>manner</w:t>
      </w:r>
      <w:r w:rsidR="007277DB" w:rsidRPr="009979DA">
        <w:rPr>
          <w:rFonts w:ascii="Times New Roman" w:hAnsi="Times New Roman" w:cs="Times New Roman"/>
          <w:bCs/>
          <w:lang w:val="en-CA"/>
        </w:rPr>
        <w:t>.</w:t>
      </w:r>
      <w:r w:rsidR="007277DB">
        <w:rPr>
          <w:rFonts w:ascii="Times New Roman" w:hAnsi="Times New Roman" w:cs="Times New Roman"/>
          <w:bCs/>
          <w:lang w:val="en-CA"/>
        </w:rPr>
        <w:t xml:space="preserve"> In contrast</w:t>
      </w:r>
      <w:r>
        <w:rPr>
          <w:rFonts w:ascii="Times New Roman" w:hAnsi="Times New Roman" w:cs="Times New Roman"/>
          <w:bCs/>
          <w:lang w:val="en-CA"/>
        </w:rPr>
        <w:t xml:space="preserve">, the </w:t>
      </w:r>
      <w:r w:rsidR="00986656">
        <w:rPr>
          <w:rFonts w:ascii="Times New Roman" w:hAnsi="Times New Roman" w:cs="Times New Roman"/>
          <w:bCs/>
          <w:lang w:val="en-CA"/>
        </w:rPr>
        <w:t xml:space="preserve">distribution of </w:t>
      </w:r>
      <w:r w:rsidR="007277DB">
        <w:rPr>
          <w:rFonts w:ascii="Times New Roman" w:hAnsi="Times New Roman" w:cs="Times New Roman"/>
          <w:bCs/>
          <w:lang w:val="en-CA"/>
        </w:rPr>
        <w:t xml:space="preserve">short foraging dives </w:t>
      </w:r>
      <w:r w:rsidR="006B2A69">
        <w:rPr>
          <w:rFonts w:ascii="Times New Roman" w:hAnsi="Times New Roman" w:cs="Times New Roman"/>
          <w:bCs/>
          <w:lang w:val="en-CA"/>
        </w:rPr>
        <w:t>was</w:t>
      </w:r>
      <w:r w:rsidR="007277DB">
        <w:rPr>
          <w:rFonts w:ascii="Times New Roman" w:hAnsi="Times New Roman" w:cs="Times New Roman"/>
          <w:bCs/>
          <w:lang w:val="en-CA"/>
        </w:rPr>
        <w:t xml:space="preserve"> </w:t>
      </w:r>
      <w:r>
        <w:rPr>
          <w:rFonts w:ascii="Times New Roman" w:hAnsi="Times New Roman" w:cs="Times New Roman"/>
          <w:bCs/>
          <w:lang w:val="en-CA"/>
        </w:rPr>
        <w:t xml:space="preserve">highly skewed </w:t>
      </w:r>
      <w:r w:rsidR="007277DB">
        <w:rPr>
          <w:rFonts w:ascii="Times New Roman" w:hAnsi="Times New Roman" w:cs="Times New Roman"/>
          <w:bCs/>
          <w:lang w:val="en-CA"/>
        </w:rPr>
        <w:t xml:space="preserve">(Fig </w:t>
      </w:r>
      <w:r w:rsidR="00021AD8">
        <w:rPr>
          <w:rFonts w:ascii="Times New Roman" w:hAnsi="Times New Roman" w:cs="Times New Roman"/>
          <w:bCs/>
          <w:lang w:val="en-CA"/>
        </w:rPr>
        <w:t>4</w:t>
      </w:r>
      <w:r w:rsidR="007277DB">
        <w:rPr>
          <w:rFonts w:ascii="Times New Roman" w:hAnsi="Times New Roman" w:cs="Times New Roman"/>
          <w:bCs/>
          <w:lang w:val="en-CA"/>
        </w:rPr>
        <w:t xml:space="preserve">) </w:t>
      </w:r>
      <w:r>
        <w:rPr>
          <w:rFonts w:ascii="Times New Roman" w:hAnsi="Times New Roman" w:cs="Times New Roman"/>
          <w:bCs/>
          <w:lang w:val="en-CA"/>
        </w:rPr>
        <w:t xml:space="preserve">consistent with </w:t>
      </w:r>
      <w:r w:rsidR="007277DB">
        <w:rPr>
          <w:rFonts w:ascii="Times New Roman" w:hAnsi="Times New Roman" w:cs="Times New Roman"/>
          <w:bCs/>
          <w:lang w:val="en-CA"/>
        </w:rPr>
        <w:t>whales</w:t>
      </w:r>
      <w:r>
        <w:rPr>
          <w:rFonts w:ascii="Times New Roman" w:hAnsi="Times New Roman" w:cs="Times New Roman"/>
          <w:bCs/>
          <w:lang w:val="en-CA"/>
        </w:rPr>
        <w:t xml:space="preserve"> that extend</w:t>
      </w:r>
      <w:r w:rsidR="007277DB">
        <w:rPr>
          <w:rFonts w:ascii="Times New Roman" w:hAnsi="Times New Roman" w:cs="Times New Roman"/>
          <w:bCs/>
          <w:lang w:val="en-CA"/>
        </w:rPr>
        <w:t xml:space="preserve"> themselves</w:t>
      </w:r>
      <w:r>
        <w:rPr>
          <w:rFonts w:ascii="Times New Roman" w:hAnsi="Times New Roman" w:cs="Times New Roman"/>
          <w:bCs/>
          <w:lang w:val="en-CA"/>
        </w:rPr>
        <w:t xml:space="preserve"> while searching for prey and </w:t>
      </w:r>
      <w:r w:rsidR="00C147F2">
        <w:rPr>
          <w:rFonts w:ascii="Times New Roman" w:hAnsi="Times New Roman" w:cs="Times New Roman"/>
          <w:bCs/>
          <w:lang w:val="en-CA"/>
        </w:rPr>
        <w:t>seek</w:t>
      </w:r>
      <w:r w:rsidR="00137319">
        <w:rPr>
          <w:rFonts w:ascii="Times New Roman" w:hAnsi="Times New Roman" w:cs="Times New Roman"/>
          <w:bCs/>
          <w:lang w:val="en-CA"/>
        </w:rPr>
        <w:t xml:space="preserve"> </w:t>
      </w:r>
      <w:r w:rsidR="00C147F2">
        <w:rPr>
          <w:rFonts w:ascii="Times New Roman" w:hAnsi="Times New Roman" w:cs="Times New Roman"/>
          <w:bCs/>
          <w:lang w:val="en-CA"/>
        </w:rPr>
        <w:t xml:space="preserve">to </w:t>
      </w:r>
      <w:r w:rsidR="00222E88">
        <w:rPr>
          <w:rFonts w:ascii="Times New Roman" w:hAnsi="Times New Roman" w:cs="Times New Roman"/>
          <w:bCs/>
          <w:lang w:val="en-CA"/>
        </w:rPr>
        <w:t>replenish</w:t>
      </w:r>
      <w:r>
        <w:rPr>
          <w:rFonts w:ascii="Times New Roman" w:hAnsi="Times New Roman" w:cs="Times New Roman"/>
          <w:bCs/>
          <w:lang w:val="en-CA"/>
        </w:rPr>
        <w:t xml:space="preserve"> </w:t>
      </w:r>
      <w:r w:rsidR="00137319">
        <w:rPr>
          <w:rFonts w:ascii="Times New Roman" w:hAnsi="Times New Roman" w:cs="Times New Roman"/>
          <w:bCs/>
          <w:lang w:val="en-CA"/>
        </w:rPr>
        <w:t>their</w:t>
      </w:r>
      <w:r>
        <w:rPr>
          <w:rFonts w:ascii="Times New Roman" w:hAnsi="Times New Roman" w:cs="Times New Roman"/>
          <w:bCs/>
          <w:lang w:val="en-CA"/>
        </w:rPr>
        <w:t xml:space="preserve"> oxygen stores to return to</w:t>
      </w:r>
      <w:r w:rsidR="00C147F2">
        <w:rPr>
          <w:rFonts w:ascii="Times New Roman" w:hAnsi="Times New Roman" w:cs="Times New Roman"/>
          <w:bCs/>
          <w:lang w:val="en-CA"/>
        </w:rPr>
        <w:t xml:space="preserve"> depth and</w:t>
      </w:r>
      <w:r>
        <w:rPr>
          <w:rFonts w:ascii="Times New Roman" w:hAnsi="Times New Roman" w:cs="Times New Roman"/>
          <w:bCs/>
          <w:lang w:val="en-CA"/>
        </w:rPr>
        <w:t xml:space="preserve"> forag</w:t>
      </w:r>
      <w:r w:rsidR="00C147F2">
        <w:rPr>
          <w:rFonts w:ascii="Times New Roman" w:hAnsi="Times New Roman" w:cs="Times New Roman"/>
          <w:bCs/>
          <w:lang w:val="en-CA"/>
        </w:rPr>
        <w:t>e</w:t>
      </w:r>
      <w:r>
        <w:rPr>
          <w:rFonts w:ascii="Times New Roman" w:hAnsi="Times New Roman" w:cs="Times New Roman"/>
          <w:bCs/>
          <w:lang w:val="en-CA"/>
        </w:rPr>
        <w:t xml:space="preserve"> (Fig. </w:t>
      </w:r>
      <w:r w:rsidR="00021AD8">
        <w:rPr>
          <w:rFonts w:ascii="Times New Roman" w:hAnsi="Times New Roman" w:cs="Times New Roman"/>
          <w:bCs/>
          <w:lang w:val="en-CA"/>
        </w:rPr>
        <w:t>3</w:t>
      </w:r>
      <w:r w:rsidRPr="00E93108">
        <w:rPr>
          <w:rFonts w:ascii="Times New Roman" w:hAnsi="Times New Roman" w:cs="Times New Roman"/>
          <w:bCs/>
          <w:lang w:val="en-CA"/>
        </w:rPr>
        <w:t>).</w:t>
      </w:r>
      <w:r w:rsidR="006B2A69" w:rsidRPr="00E93108">
        <w:rPr>
          <w:rFonts w:ascii="Times New Roman" w:hAnsi="Times New Roman" w:cs="Times New Roman"/>
          <w:bCs/>
          <w:lang w:val="en-CA"/>
        </w:rPr>
        <w:t xml:space="preserve"> </w:t>
      </w:r>
      <w:r w:rsidR="006B2A69" w:rsidRPr="000E03F6">
        <w:rPr>
          <w:rFonts w:ascii="Times New Roman" w:hAnsi="Times New Roman" w:cs="Times New Roman"/>
        </w:rPr>
        <w:t xml:space="preserve"> </w:t>
      </w:r>
    </w:p>
    <w:p w14:paraId="2ABEC616" w14:textId="32C31BF6" w:rsidR="000A27A3" w:rsidRPr="001F3A51" w:rsidRDefault="006B2A69" w:rsidP="000A27A3">
      <w:pPr>
        <w:pStyle w:val="EndNoteBibliography"/>
        <w:snapToGrid w:val="0"/>
        <w:spacing w:after="120"/>
        <w:ind w:firstLine="720"/>
        <w:rPr>
          <w:rFonts w:ascii="Times New Roman" w:hAnsi="Times New Roman" w:cs="Times New Roman"/>
        </w:rPr>
      </w:pPr>
      <w:r w:rsidRPr="000E03F6">
        <w:rPr>
          <w:rFonts w:ascii="Times New Roman" w:hAnsi="Times New Roman" w:cs="Times New Roman"/>
        </w:rPr>
        <w:t xml:space="preserve">Interestingly, </w:t>
      </w:r>
      <w:proofErr w:type="gramStart"/>
      <w:r w:rsidRPr="000E03F6">
        <w:rPr>
          <w:rFonts w:ascii="Times New Roman" w:hAnsi="Times New Roman" w:cs="Times New Roman"/>
        </w:rPr>
        <w:t>all of</w:t>
      </w:r>
      <w:proofErr w:type="gramEnd"/>
      <w:r w:rsidRPr="000E03F6">
        <w:rPr>
          <w:rFonts w:ascii="Times New Roman" w:hAnsi="Times New Roman" w:cs="Times New Roman"/>
        </w:rPr>
        <w:t xml:space="preserve"> the dives</w:t>
      </w:r>
      <w:r>
        <w:rPr>
          <w:rFonts w:ascii="Times New Roman" w:hAnsi="Times New Roman" w:cs="Times New Roman"/>
        </w:rPr>
        <w:t xml:space="preserve"> we recorded from the 11 animals were less than the calculated aerobic dive limit for killer whales. </w:t>
      </w:r>
      <w:r w:rsidR="000A27A3">
        <w:rPr>
          <w:rFonts w:ascii="Times New Roman" w:hAnsi="Times New Roman" w:cs="Times New Roman"/>
        </w:rPr>
        <w:t xml:space="preserve">The </w:t>
      </w:r>
      <w:proofErr w:type="spellStart"/>
      <w:r w:rsidR="000A27A3">
        <w:rPr>
          <w:rFonts w:ascii="Times New Roman" w:hAnsi="Times New Roman" w:cs="Times New Roman"/>
        </w:rPr>
        <w:t>cADL</w:t>
      </w:r>
      <w:proofErr w:type="spellEnd"/>
      <w:r w:rsidR="000A27A3">
        <w:rPr>
          <w:rFonts w:ascii="Times New Roman" w:hAnsi="Times New Roman" w:cs="Times New Roman"/>
        </w:rPr>
        <w:t xml:space="preserve"> for killer whales based on scaled measurements from bottlenose </w:t>
      </w:r>
      <w:r w:rsidR="000A27A3" w:rsidRPr="00507D94">
        <w:rPr>
          <w:rFonts w:ascii="Times New Roman" w:hAnsi="Times New Roman" w:cs="Times New Roman"/>
        </w:rPr>
        <w:t xml:space="preserve">dolphins </w:t>
      </w:r>
      <w:r w:rsidR="00507D94">
        <w:rPr>
          <w:rFonts w:ascii="Times New Roman" w:hAnsi="Times New Roman" w:cs="Times New Roman"/>
        </w:rPr>
        <w:fldChar w:fldCharType="begin"/>
      </w:r>
      <w:r w:rsidR="00507D94">
        <w:rPr>
          <w:rFonts w:ascii="Times New Roman" w:hAnsi="Times New Roman" w:cs="Times New Roman"/>
        </w:rPr>
        <w:instrText xml:space="preserve"> ADDIN EN.CITE &lt;EndNote&gt;&lt;Cite&gt;&lt;Author&gt;Noren&lt;/Author&gt;&lt;Year&gt;2002&lt;/Year&gt;&lt;RecNum&gt;59&lt;/RecNum&gt;&lt;DisplayText&gt;(Noren et al., 2002)&lt;/DisplayText&gt;&lt;record&gt;&lt;rec-number&gt;59&lt;/rec-number&gt;&lt;foreign-keys&gt;&lt;key app="EN" db-id="v2wzxz507eexr4e2wf7v0ez1e9z95w0x9ded" timestamp="1681923921"&gt;59&lt;/key&gt;&lt;/foreign-keys&gt;&lt;ref-type name="Journal Article"&gt;17&lt;/ref-type&gt;&lt;contributors&gt;&lt;authors&gt;&lt;author&gt;Noren, Shawn R&lt;/author&gt;&lt;author&gt;Lacave, Geraldine&lt;/author&gt;&lt;author&gt;Wells, Randall S&lt;/author&gt;&lt;author&gt;Williams, Terrie M&lt;/author&gt;&lt;/authors&gt;&lt;/contributors&gt;&lt;titles&gt;&lt;title&gt;&lt;style face="normal" font="default" size="100%"&gt;The development of blood oxygen stores in bottlenose dolphins (&lt;/style&gt;&lt;style face="italic" font="default" size="100%"&gt;Tursiops truncatus&lt;/style&gt;&lt;style face="normal" font="default" size="100%"&gt;): implications for diving capacity&lt;/style&gt;&lt;/title&gt;&lt;secondary-title&gt;Journal of Zoology&lt;/secondary-title&gt;&lt;/titles&gt;&lt;periodical&gt;&lt;full-title&gt;Journal of Zoology&lt;/full-title&gt;&lt;/periodical&gt;&lt;pages&gt;105-113&lt;/pages&gt;&lt;volume&gt;258&lt;/volume&gt;&lt;number&gt;1&lt;/number&gt;&lt;dates&gt;&lt;year&gt;2002&lt;/year&gt;&lt;/dates&gt;&lt;isbn&gt;1469-7998&lt;/isbn&gt;&lt;urls&gt;&lt;/urls&gt;&lt;electronic-resource-num&gt;10.1017/S0952836902001243&lt;/electronic-resource-num&gt;&lt;/record&gt;&lt;/Cite&gt;&lt;/EndNote&gt;</w:instrText>
      </w:r>
      <w:r w:rsidR="00507D94">
        <w:rPr>
          <w:rFonts w:ascii="Times New Roman" w:hAnsi="Times New Roman" w:cs="Times New Roman"/>
        </w:rPr>
        <w:fldChar w:fldCharType="separate"/>
      </w:r>
      <w:r w:rsidR="00507D94">
        <w:rPr>
          <w:rFonts w:ascii="Times New Roman" w:hAnsi="Times New Roman" w:cs="Times New Roman"/>
          <w:noProof/>
        </w:rPr>
        <w:t>(Noren et al., 2002)</w:t>
      </w:r>
      <w:r w:rsidR="00507D94">
        <w:rPr>
          <w:rFonts w:ascii="Times New Roman" w:hAnsi="Times New Roman" w:cs="Times New Roman"/>
        </w:rPr>
        <w:fldChar w:fldCharType="end"/>
      </w:r>
      <w:r w:rsidR="00507D94">
        <w:rPr>
          <w:rFonts w:ascii="Times New Roman" w:hAnsi="Times New Roman" w:cs="Times New Roman"/>
        </w:rPr>
        <w:t xml:space="preserve"> </w:t>
      </w:r>
      <w:r w:rsidR="000A27A3" w:rsidRPr="00507D94">
        <w:rPr>
          <w:rFonts w:ascii="Times New Roman" w:hAnsi="Times New Roman" w:cs="Times New Roman"/>
        </w:rPr>
        <w:t>was</w:t>
      </w:r>
      <w:r w:rsidR="000A27A3">
        <w:rPr>
          <w:rFonts w:ascii="Times New Roman" w:hAnsi="Times New Roman" w:cs="Times New Roman"/>
        </w:rPr>
        <w:t xml:space="preserve"> 10.2 minutes for females and 11.8 minutes for males</w:t>
      </w:r>
      <w:r w:rsidR="00507D94">
        <w:rPr>
          <w:rFonts w:ascii="Times New Roman" w:hAnsi="Times New Roman" w:cs="Times New Roman"/>
        </w:rPr>
        <w:t xml:space="preserve"> </w:t>
      </w:r>
      <w:r w:rsidR="00507D94">
        <w:rPr>
          <w:rFonts w:ascii="Times New Roman" w:hAnsi="Times New Roman" w:cs="Times New Roman"/>
        </w:rPr>
        <w:fldChar w:fldCharType="begin"/>
      </w:r>
      <w:r w:rsidR="00507D94">
        <w:rPr>
          <w:rFonts w:ascii="Times New Roman" w:hAnsi="Times New Roman" w:cs="Times New Roman"/>
        </w:rPr>
        <w:instrText xml:space="preserve"> ADDIN EN.CITE &lt;EndNote&gt;&lt;Cite&gt;&lt;Author&gt;Miller&lt;/Author&gt;&lt;Year&gt;2010&lt;/Year&gt;&lt;RecNum&gt;45&lt;/RecNum&gt;&lt;DisplayText&gt;(Miller et al., 2010)&lt;/DisplayText&gt;&lt;record&gt;&lt;rec-number&gt;45&lt;/rec-number&gt;&lt;foreign-keys&gt;&lt;key app="EN" db-id="v2wzxz507eexr4e2wf7v0ez1e9z95w0x9ded" timestamp="1681923503"&gt;45&lt;/key&gt;&lt;/foreign-keys&gt;&lt;ref-type name="Journal Article"&gt;17&lt;/ref-type&gt;&lt;contributors&gt;&lt;authors&gt;&lt;author&gt;Miller, Patrick J. O.&lt;/author&gt;&lt;author&gt;Shapiro, Ari Daniel&lt;/author&gt;&lt;author&gt;Deecke, Volker Bernt&lt;/author&gt;&lt;/authors&gt;&lt;/contributors&gt;&lt;titles&gt;&lt;title&gt;&lt;style face="normal" font="default" size="100%"&gt;The diving behaviour of mammal-eating killer whales (&lt;/style&gt;&lt;style face="italic" font="default" size="100%"&gt;Orcinus orca&lt;/style&gt;&lt;style face="normal" font="default" size="100%"&gt;): variations with ecological not physiological factors&lt;/style&gt;&lt;/title&gt;&lt;secondary-title&gt;Canadian Journal of Zoology&lt;/secondary-title&gt;&lt;/titles&gt;&lt;periodical&gt;&lt;full-title&gt;Canadian Journal of zoology&lt;/full-title&gt;&lt;/periodical&gt;&lt;pages&gt;1103-1112&lt;/pages&gt;&lt;volume&gt;88&lt;/volume&gt;&lt;number&gt;11&lt;/number&gt;&lt;dates&gt;&lt;year&gt;2010&lt;/year&gt;&lt;/dates&gt;&lt;isbn&gt;0008-4301&lt;/isbn&gt;&lt;urls&gt;&lt;/urls&gt;&lt;electronic-resource-num&gt;10.1139/Z10-080&lt;/electronic-resource-num&gt;&lt;/record&gt;&lt;/Cite&gt;&lt;/EndNote&gt;</w:instrText>
      </w:r>
      <w:r w:rsidR="00507D94">
        <w:rPr>
          <w:rFonts w:ascii="Times New Roman" w:hAnsi="Times New Roman" w:cs="Times New Roman"/>
        </w:rPr>
        <w:fldChar w:fldCharType="separate"/>
      </w:r>
      <w:r w:rsidR="00507D94">
        <w:rPr>
          <w:rFonts w:ascii="Times New Roman" w:hAnsi="Times New Roman" w:cs="Times New Roman"/>
          <w:noProof/>
        </w:rPr>
        <w:t>(Miller et al., 2010)</w:t>
      </w:r>
      <w:r w:rsidR="00507D94">
        <w:rPr>
          <w:rFonts w:ascii="Times New Roman" w:hAnsi="Times New Roman" w:cs="Times New Roman"/>
        </w:rPr>
        <w:fldChar w:fldCharType="end"/>
      </w:r>
      <w:r w:rsidR="00507D94">
        <w:rPr>
          <w:rFonts w:ascii="Times New Roman" w:hAnsi="Times New Roman" w:cs="Times New Roman"/>
        </w:rPr>
        <w:t xml:space="preserve"> </w:t>
      </w:r>
      <w:r w:rsidR="000A27A3">
        <w:rPr>
          <w:rFonts w:ascii="Times New Roman" w:hAnsi="Times New Roman" w:cs="Times New Roman"/>
        </w:rPr>
        <w:t xml:space="preserve">— while the resting-surface </w:t>
      </w:r>
      <w:proofErr w:type="spellStart"/>
      <w:r w:rsidR="000A27A3">
        <w:rPr>
          <w:rFonts w:ascii="Times New Roman" w:hAnsi="Times New Roman" w:cs="Times New Roman"/>
        </w:rPr>
        <w:t>cADL</w:t>
      </w:r>
      <w:proofErr w:type="spellEnd"/>
      <w:r w:rsidR="000A27A3">
        <w:rPr>
          <w:rFonts w:ascii="Times New Roman" w:hAnsi="Times New Roman" w:cs="Times New Roman"/>
        </w:rPr>
        <w:t xml:space="preserve"> for a trained adult male killer whale based on serial blood lactate measurements was 13.3 minutes</w:t>
      </w:r>
      <w:r w:rsidR="00507D94">
        <w:rPr>
          <w:rFonts w:ascii="Times New Roman" w:hAnsi="Times New Roman" w:cs="Times New Roman"/>
        </w:rPr>
        <w:t xml:space="preserve"> </w:t>
      </w:r>
      <w:r w:rsidR="00507D94">
        <w:rPr>
          <w:rFonts w:ascii="Times New Roman" w:hAnsi="Times New Roman" w:cs="Times New Roman"/>
        </w:rPr>
        <w:fldChar w:fldCharType="begin"/>
      </w:r>
      <w:r w:rsidR="00507D94">
        <w:rPr>
          <w:rFonts w:ascii="Times New Roman" w:hAnsi="Times New Roman" w:cs="Times New Roman"/>
        </w:rPr>
        <w:instrText xml:space="preserve"> ADDIN EN.CITE &lt;EndNote&gt;&lt;Cite&gt;&lt;Author&gt;Noren&lt;/Author&gt;&lt;Year&gt;2012&lt;/Year&gt;&lt;RecNum&gt;60&lt;/RecNum&gt;&lt;DisplayText&gt;(Noren et al., 2012)&lt;/DisplayText&gt;&lt;record&gt;&lt;rec-number&gt;60&lt;/rec-number&gt;&lt;foreign-keys&gt;&lt;key app="EN" db-id="v2wzxz507eexr4e2wf7v0ez1e9z95w0x9ded" timestamp="1681923941"&gt;60&lt;/key&gt;&lt;/foreign-keys&gt;&lt;ref-type name="Journal Article"&gt;17&lt;/ref-type&gt;&lt;contributors&gt;&lt;authors&gt;&lt;author&gt;Noren, SR&lt;/author&gt;&lt;author&gt;Williams, TM&lt;/author&gt;&lt;author&gt;Ramirez, K&lt;/author&gt;&lt;author&gt;Boehm, J&lt;/author&gt;&lt;author&gt;Glenn, M&lt;/author&gt;&lt;author&gt;Cornell, L&lt;/author&gt;&lt;/authors&gt;&lt;/contributors&gt;&lt;titles&gt;&lt;title&gt;Changes in partial pressures of respiratory gases during submerged voluntary breath hold across odontocetes: is body mass important?&lt;/title&gt;&lt;secondary-title&gt;Journal of Comparative Physiology B&lt;/secondary-title&gt;&lt;/titles&gt;&lt;periodical&gt;&lt;full-title&gt;Journal of Comparative Physiology B&lt;/full-title&gt;&lt;/periodical&gt;&lt;pages&gt;299-309&lt;/pages&gt;&lt;volume&gt;182&lt;/volume&gt;&lt;number&gt;2&lt;/number&gt;&lt;dates&gt;&lt;year&gt;2012&lt;/year&gt;&lt;/dates&gt;&lt;isbn&gt;0174-1578&lt;/isbn&gt;&lt;urls&gt;&lt;/urls&gt;&lt;electronic-resource-num&gt;10.1007/s00360-011-0612-0&lt;/electronic-resource-num&gt;&lt;/record&gt;&lt;/Cite&gt;&lt;/EndNote&gt;</w:instrText>
      </w:r>
      <w:r w:rsidR="00507D94">
        <w:rPr>
          <w:rFonts w:ascii="Times New Roman" w:hAnsi="Times New Roman" w:cs="Times New Roman"/>
        </w:rPr>
        <w:fldChar w:fldCharType="separate"/>
      </w:r>
      <w:r w:rsidR="00507D94">
        <w:rPr>
          <w:rFonts w:ascii="Times New Roman" w:hAnsi="Times New Roman" w:cs="Times New Roman"/>
          <w:noProof/>
        </w:rPr>
        <w:t>(Noren et al., 2012)</w:t>
      </w:r>
      <w:r w:rsidR="00507D94">
        <w:rPr>
          <w:rFonts w:ascii="Times New Roman" w:hAnsi="Times New Roman" w:cs="Times New Roman"/>
        </w:rPr>
        <w:fldChar w:fldCharType="end"/>
      </w:r>
      <w:r w:rsidR="000A27A3">
        <w:rPr>
          <w:rFonts w:ascii="Times New Roman" w:hAnsi="Times New Roman" w:cs="Times New Roman"/>
        </w:rPr>
        <w:t xml:space="preserve">. Thus, it is unlikely that the whales in our study were diving with a pronounced oxygen debt because </w:t>
      </w:r>
      <w:proofErr w:type="gramStart"/>
      <w:r w:rsidR="000A27A3">
        <w:rPr>
          <w:rFonts w:ascii="Times New Roman" w:hAnsi="Times New Roman" w:cs="Times New Roman"/>
        </w:rPr>
        <w:t>all of</w:t>
      </w:r>
      <w:proofErr w:type="gramEnd"/>
      <w:r w:rsidR="000A27A3">
        <w:rPr>
          <w:rFonts w:ascii="Times New Roman" w:hAnsi="Times New Roman" w:cs="Times New Roman"/>
        </w:rPr>
        <w:t xml:space="preserve"> the dives were &lt; 8.5 minutes. </w:t>
      </w:r>
    </w:p>
    <w:p w14:paraId="3B21077B" w14:textId="45C313EF" w:rsidR="00222E88" w:rsidRDefault="00222E88" w:rsidP="000A27A3">
      <w:pPr>
        <w:pStyle w:val="EndNoteBibliography"/>
        <w:snapToGrid w:val="0"/>
        <w:spacing w:after="120"/>
        <w:ind w:firstLine="720"/>
        <w:rPr>
          <w:rFonts w:asciiTheme="majorBidi" w:hAnsiTheme="majorBidi" w:cstheme="majorBidi"/>
        </w:rPr>
      </w:pPr>
      <w:r>
        <w:rPr>
          <w:rFonts w:asciiTheme="majorBidi" w:hAnsiTheme="majorBidi" w:cstheme="majorBidi"/>
        </w:rPr>
        <w:t xml:space="preserve">The differences in </w:t>
      </w:r>
      <w:r w:rsidR="007E42BA">
        <w:rPr>
          <w:rFonts w:asciiTheme="majorBidi" w:hAnsiTheme="majorBidi" w:cstheme="majorBidi"/>
        </w:rPr>
        <w:t xml:space="preserve">individual </w:t>
      </w:r>
      <w:r>
        <w:rPr>
          <w:rFonts w:asciiTheme="majorBidi" w:hAnsiTheme="majorBidi" w:cstheme="majorBidi"/>
        </w:rPr>
        <w:t xml:space="preserve">dive durations </w:t>
      </w:r>
      <w:r w:rsidR="007E42BA">
        <w:rPr>
          <w:rFonts w:asciiTheme="majorBidi" w:hAnsiTheme="majorBidi" w:cstheme="majorBidi"/>
        </w:rPr>
        <w:t>between</w:t>
      </w:r>
      <w:r>
        <w:rPr>
          <w:rFonts w:asciiTheme="majorBidi" w:hAnsiTheme="majorBidi" w:cstheme="majorBidi"/>
        </w:rPr>
        <w:t xml:space="preserve"> males and females while foraging and travelling </w:t>
      </w:r>
      <w:r w:rsidR="007E42BA">
        <w:rPr>
          <w:rFonts w:asciiTheme="majorBidi" w:hAnsiTheme="majorBidi" w:cstheme="majorBidi"/>
        </w:rPr>
        <w:t>potentially</w:t>
      </w:r>
      <w:r>
        <w:rPr>
          <w:rFonts w:asciiTheme="majorBidi" w:hAnsiTheme="majorBidi" w:cstheme="majorBidi"/>
        </w:rPr>
        <w:t xml:space="preserve"> reflect differences</w:t>
      </w:r>
      <w:r w:rsidR="009F4E5E">
        <w:rPr>
          <w:rFonts w:asciiTheme="majorBidi" w:hAnsiTheme="majorBidi" w:cstheme="majorBidi"/>
        </w:rPr>
        <w:t xml:space="preserve"> in</w:t>
      </w:r>
      <w:r>
        <w:rPr>
          <w:rFonts w:asciiTheme="majorBidi" w:hAnsiTheme="majorBidi" w:cstheme="majorBidi"/>
        </w:rPr>
        <w:t xml:space="preserve"> </w:t>
      </w:r>
      <w:r w:rsidR="009979DA">
        <w:rPr>
          <w:rFonts w:asciiTheme="majorBidi" w:hAnsiTheme="majorBidi" w:cstheme="majorBidi"/>
        </w:rPr>
        <w:t>age class</w:t>
      </w:r>
      <w:r w:rsidR="00C833E7">
        <w:rPr>
          <w:rFonts w:asciiTheme="majorBidi" w:hAnsiTheme="majorBidi" w:cstheme="majorBidi"/>
        </w:rPr>
        <w:t>, social relationships,</w:t>
      </w:r>
      <w:r w:rsidR="009979DA">
        <w:rPr>
          <w:rFonts w:asciiTheme="majorBidi" w:hAnsiTheme="majorBidi" w:cstheme="majorBidi"/>
        </w:rPr>
        <w:t xml:space="preserve"> </w:t>
      </w:r>
      <w:r w:rsidR="00E31EB9">
        <w:rPr>
          <w:rFonts w:asciiTheme="majorBidi" w:hAnsiTheme="majorBidi" w:cstheme="majorBidi"/>
        </w:rPr>
        <w:t xml:space="preserve">sample sizes per </w:t>
      </w:r>
      <w:r w:rsidR="00E31EB9">
        <w:rPr>
          <w:rFonts w:asciiTheme="majorBidi" w:hAnsiTheme="majorBidi" w:cstheme="majorBidi"/>
        </w:rPr>
        <w:lastRenderedPageBreak/>
        <w:t>sex,</w:t>
      </w:r>
      <w:r w:rsidR="009F4E5E">
        <w:rPr>
          <w:rFonts w:asciiTheme="majorBidi" w:hAnsiTheme="majorBidi" w:cstheme="majorBidi"/>
        </w:rPr>
        <w:t xml:space="preserve"> </w:t>
      </w:r>
      <w:r>
        <w:rPr>
          <w:rFonts w:asciiTheme="majorBidi" w:hAnsiTheme="majorBidi" w:cstheme="majorBidi"/>
        </w:rPr>
        <w:t>and oxygen storage capacities</w:t>
      </w:r>
      <w:r w:rsidR="0008209C">
        <w:rPr>
          <w:rFonts w:asciiTheme="majorBidi" w:hAnsiTheme="majorBidi" w:cstheme="majorBidi"/>
        </w:rPr>
        <w:t xml:space="preserve"> related to body size</w:t>
      </w:r>
      <w:r>
        <w:rPr>
          <w:rFonts w:asciiTheme="majorBidi" w:hAnsiTheme="majorBidi" w:cstheme="majorBidi"/>
        </w:rPr>
        <w:t xml:space="preserve">. </w:t>
      </w:r>
      <w:r w:rsidR="006B2A69">
        <w:rPr>
          <w:rFonts w:asciiTheme="majorBidi" w:hAnsiTheme="majorBidi" w:cstheme="majorBidi"/>
        </w:rPr>
        <w:t xml:space="preserve">The majority of the females in our study (86%) were skewed towards immature individuals &lt; 13 years old (oldest female was 14), but all of the males were </w:t>
      </w:r>
      <w:r w:rsidR="00E93108">
        <w:rPr>
          <w:rFonts w:asciiTheme="majorBidi" w:hAnsiTheme="majorBidi" w:cstheme="majorBidi"/>
        </w:rPr>
        <w:t xml:space="preserve">adults </w:t>
      </w:r>
      <w:r w:rsidR="006B2A69">
        <w:rPr>
          <w:rFonts w:asciiTheme="majorBidi" w:hAnsiTheme="majorBidi" w:cstheme="majorBidi"/>
        </w:rPr>
        <w:t>&gt; 13 years (15-28 years, Table 1)</w:t>
      </w:r>
      <w:r w:rsidR="00E93108">
        <w:rPr>
          <w:rFonts w:asciiTheme="majorBidi" w:hAnsiTheme="majorBidi" w:cstheme="majorBidi"/>
        </w:rPr>
        <w:t>—with p</w:t>
      </w:r>
      <w:r w:rsidR="007E42BA">
        <w:rPr>
          <w:rFonts w:asciiTheme="majorBidi" w:hAnsiTheme="majorBidi" w:cstheme="majorBidi"/>
        </w:rPr>
        <w:t>redicted body masses rang</w:t>
      </w:r>
      <w:r w:rsidR="00E93108">
        <w:rPr>
          <w:rFonts w:asciiTheme="majorBidi" w:hAnsiTheme="majorBidi" w:cstheme="majorBidi"/>
        </w:rPr>
        <w:t>ing</w:t>
      </w:r>
      <w:r w:rsidR="007E42BA">
        <w:rPr>
          <w:rFonts w:asciiTheme="majorBidi" w:hAnsiTheme="majorBidi" w:cstheme="majorBidi"/>
        </w:rPr>
        <w:t xml:space="preserve"> from 1</w:t>
      </w:r>
      <w:r w:rsidR="00196B42">
        <w:rPr>
          <w:rFonts w:asciiTheme="majorBidi" w:hAnsiTheme="majorBidi" w:cstheme="majorBidi"/>
        </w:rPr>
        <w:t>,252</w:t>
      </w:r>
      <w:r w:rsidR="007E42BA">
        <w:rPr>
          <w:rFonts w:asciiTheme="majorBidi" w:hAnsiTheme="majorBidi" w:cstheme="majorBidi"/>
        </w:rPr>
        <w:t>-2</w:t>
      </w:r>
      <w:r w:rsidR="00196B42">
        <w:rPr>
          <w:rFonts w:asciiTheme="majorBidi" w:hAnsiTheme="majorBidi" w:cstheme="majorBidi"/>
        </w:rPr>
        <w:t>,555</w:t>
      </w:r>
      <w:r w:rsidR="007E42BA">
        <w:rPr>
          <w:rFonts w:asciiTheme="majorBidi" w:hAnsiTheme="majorBidi" w:cstheme="majorBidi"/>
        </w:rPr>
        <w:t xml:space="preserve"> kg </w:t>
      </w:r>
      <w:r w:rsidR="00E93108">
        <w:rPr>
          <w:rFonts w:asciiTheme="majorBidi" w:hAnsiTheme="majorBidi" w:cstheme="majorBidi"/>
        </w:rPr>
        <w:t xml:space="preserve">for females and </w:t>
      </w:r>
      <w:r w:rsidR="007E42BA">
        <w:rPr>
          <w:rFonts w:asciiTheme="majorBidi" w:hAnsiTheme="majorBidi" w:cstheme="majorBidi"/>
        </w:rPr>
        <w:t>3</w:t>
      </w:r>
      <w:r w:rsidR="00A561AB">
        <w:rPr>
          <w:rFonts w:asciiTheme="majorBidi" w:hAnsiTheme="majorBidi" w:cstheme="majorBidi"/>
        </w:rPr>
        <w:t>,382-</w:t>
      </w:r>
      <w:r w:rsidR="007E42BA">
        <w:rPr>
          <w:rFonts w:asciiTheme="majorBidi" w:hAnsiTheme="majorBidi" w:cstheme="majorBidi"/>
        </w:rPr>
        <w:t>4</w:t>
      </w:r>
      <w:r w:rsidR="00A561AB">
        <w:rPr>
          <w:rFonts w:asciiTheme="majorBidi" w:hAnsiTheme="majorBidi" w:cstheme="majorBidi"/>
        </w:rPr>
        <w:t>,172</w:t>
      </w:r>
      <w:r w:rsidR="00E93108">
        <w:rPr>
          <w:rFonts w:asciiTheme="majorBidi" w:hAnsiTheme="majorBidi" w:cstheme="majorBidi"/>
        </w:rPr>
        <w:t xml:space="preserve"> for </w:t>
      </w:r>
      <w:proofErr w:type="gramStart"/>
      <w:r w:rsidR="00E93108">
        <w:rPr>
          <w:rFonts w:asciiTheme="majorBidi" w:hAnsiTheme="majorBidi" w:cstheme="majorBidi"/>
        </w:rPr>
        <w:t xml:space="preserve">males </w:t>
      </w:r>
      <w:r w:rsidR="009F4E5E">
        <w:rPr>
          <w:rFonts w:asciiTheme="majorBidi" w:hAnsiTheme="majorBidi" w:cstheme="majorBidi"/>
        </w:rPr>
        <w:t xml:space="preserve"> (</w:t>
      </w:r>
      <w:proofErr w:type="gramEnd"/>
      <w:r w:rsidR="009F4E5E">
        <w:rPr>
          <w:rFonts w:asciiTheme="majorBidi" w:hAnsiTheme="majorBidi" w:cstheme="majorBidi"/>
        </w:rPr>
        <w:t xml:space="preserve">Table </w:t>
      </w:r>
      <w:r w:rsidR="00A561AB">
        <w:rPr>
          <w:rFonts w:asciiTheme="majorBidi" w:hAnsiTheme="majorBidi" w:cstheme="majorBidi"/>
        </w:rPr>
        <w:t>S2</w:t>
      </w:r>
      <w:r w:rsidR="009F4E5E">
        <w:rPr>
          <w:rFonts w:asciiTheme="majorBidi" w:hAnsiTheme="majorBidi" w:cstheme="majorBidi"/>
        </w:rPr>
        <w:t>)</w:t>
      </w:r>
      <w:r w:rsidR="007E42BA">
        <w:rPr>
          <w:rFonts w:asciiTheme="majorBidi" w:hAnsiTheme="majorBidi" w:cstheme="majorBidi"/>
        </w:rPr>
        <w:t xml:space="preserve">. </w:t>
      </w:r>
      <w:r w:rsidR="00C833E7">
        <w:rPr>
          <w:rFonts w:asciiTheme="majorBidi" w:hAnsiTheme="majorBidi" w:cstheme="majorBidi"/>
        </w:rPr>
        <w:t>T</w:t>
      </w:r>
      <w:r w:rsidR="00051169">
        <w:rPr>
          <w:rFonts w:asciiTheme="majorBidi" w:hAnsiTheme="majorBidi" w:cstheme="majorBidi"/>
        </w:rPr>
        <w:t xml:space="preserve">he greater variability in durations of the longer dives of females compared to males </w:t>
      </w:r>
      <w:r>
        <w:rPr>
          <w:rFonts w:asciiTheme="majorBidi" w:hAnsiTheme="majorBidi" w:cstheme="majorBidi"/>
        </w:rPr>
        <w:t xml:space="preserve">may also </w:t>
      </w:r>
      <w:r w:rsidR="00051169">
        <w:rPr>
          <w:rFonts w:asciiTheme="majorBidi" w:hAnsiTheme="majorBidi" w:cstheme="majorBidi"/>
        </w:rPr>
        <w:t xml:space="preserve">reflect </w:t>
      </w:r>
      <w:proofErr w:type="spellStart"/>
      <w:r w:rsidR="00051169">
        <w:rPr>
          <w:rFonts w:asciiTheme="majorBidi" w:hAnsiTheme="majorBidi" w:cstheme="majorBidi"/>
        </w:rPr>
        <w:t>behavioural</w:t>
      </w:r>
      <w:proofErr w:type="spellEnd"/>
      <w:r w:rsidR="00051169">
        <w:rPr>
          <w:rFonts w:asciiTheme="majorBidi" w:hAnsiTheme="majorBidi" w:cstheme="majorBidi"/>
        </w:rPr>
        <w:t xml:space="preserve"> difference</w:t>
      </w:r>
      <w:r w:rsidR="00C14A7F">
        <w:rPr>
          <w:rFonts w:asciiTheme="majorBidi" w:hAnsiTheme="majorBidi" w:cstheme="majorBidi"/>
        </w:rPr>
        <w:t>s</w:t>
      </w:r>
      <w:r w:rsidR="00051169">
        <w:rPr>
          <w:rFonts w:asciiTheme="majorBidi" w:hAnsiTheme="majorBidi" w:cstheme="majorBidi"/>
        </w:rPr>
        <w:t xml:space="preserve"> associated with </w:t>
      </w:r>
      <w:r>
        <w:rPr>
          <w:rFonts w:asciiTheme="majorBidi" w:hAnsiTheme="majorBidi" w:cstheme="majorBidi"/>
        </w:rPr>
        <w:t xml:space="preserve">social responsibilities </w:t>
      </w:r>
      <w:r w:rsidR="00051169">
        <w:rPr>
          <w:rFonts w:asciiTheme="majorBidi" w:hAnsiTheme="majorBidi" w:cstheme="majorBidi"/>
        </w:rPr>
        <w:t>and gender-based relationships of male and female</w:t>
      </w:r>
      <w:r w:rsidR="00254B89">
        <w:rPr>
          <w:rFonts w:asciiTheme="majorBidi" w:hAnsiTheme="majorBidi" w:cstheme="majorBidi"/>
        </w:rPr>
        <w:t xml:space="preserve"> resident killer whale</w:t>
      </w:r>
      <w:r w:rsidR="00051169">
        <w:rPr>
          <w:rFonts w:asciiTheme="majorBidi" w:hAnsiTheme="majorBidi" w:cstheme="majorBidi"/>
        </w:rPr>
        <w:t>s</w:t>
      </w:r>
      <w:r>
        <w:rPr>
          <w:rFonts w:asciiTheme="majorBidi" w:hAnsiTheme="majorBidi" w:cstheme="majorBidi"/>
        </w:rPr>
        <w:t>.</w:t>
      </w:r>
      <w:r w:rsidR="00051169">
        <w:rPr>
          <w:rFonts w:asciiTheme="majorBidi" w:hAnsiTheme="majorBidi" w:cstheme="majorBidi"/>
        </w:rPr>
        <w:t xml:space="preserve"> </w:t>
      </w:r>
      <w:r w:rsidR="00254B89">
        <w:rPr>
          <w:rFonts w:asciiTheme="majorBidi" w:hAnsiTheme="majorBidi" w:cstheme="majorBidi"/>
        </w:rPr>
        <w:t xml:space="preserve">Some of the differences between males and females, as well as </w:t>
      </w:r>
      <w:r w:rsidR="009979DA">
        <w:rPr>
          <w:rFonts w:asciiTheme="majorBidi" w:hAnsiTheme="majorBidi" w:cstheme="majorBidi"/>
        </w:rPr>
        <w:t>among</w:t>
      </w:r>
      <w:r w:rsidR="00254B89">
        <w:rPr>
          <w:rFonts w:asciiTheme="majorBidi" w:hAnsiTheme="majorBidi" w:cstheme="majorBidi"/>
        </w:rPr>
        <w:t xml:space="preserve"> individuals (particularly during travelling) could also reflect pod differences given that the 11 tagged </w:t>
      </w:r>
      <w:r w:rsidR="00866E4B">
        <w:rPr>
          <w:rFonts w:asciiTheme="majorBidi" w:hAnsiTheme="majorBidi" w:cstheme="majorBidi"/>
        </w:rPr>
        <w:t xml:space="preserve">killer whales </w:t>
      </w:r>
      <w:r w:rsidR="00254B89">
        <w:rPr>
          <w:rFonts w:asciiTheme="majorBidi" w:hAnsiTheme="majorBidi" w:cstheme="majorBidi"/>
        </w:rPr>
        <w:t xml:space="preserve">were from different pods and were not travelling together (Table </w:t>
      </w:r>
      <w:r w:rsidR="00021AD8">
        <w:rPr>
          <w:rFonts w:asciiTheme="majorBidi" w:hAnsiTheme="majorBidi" w:cstheme="majorBidi"/>
        </w:rPr>
        <w:t>1</w:t>
      </w:r>
      <w:r w:rsidR="00254B89">
        <w:rPr>
          <w:rFonts w:asciiTheme="majorBidi" w:hAnsiTheme="majorBidi" w:cstheme="majorBidi"/>
        </w:rPr>
        <w:t xml:space="preserve">). </w:t>
      </w:r>
      <w:r w:rsidR="009979DA">
        <w:rPr>
          <w:rFonts w:asciiTheme="majorBidi" w:hAnsiTheme="majorBidi" w:cstheme="majorBidi"/>
        </w:rPr>
        <w:t xml:space="preserve"> </w:t>
      </w:r>
    </w:p>
    <w:p w14:paraId="3B529B9A" w14:textId="77777777" w:rsidR="00BF6EF7" w:rsidRDefault="00980D1C" w:rsidP="006203F4">
      <w:pPr>
        <w:pStyle w:val="EndNoteBibliography"/>
        <w:snapToGrid w:val="0"/>
        <w:spacing w:after="120"/>
        <w:rPr>
          <w:rFonts w:ascii="Times New Roman" w:hAnsi="Times New Roman" w:cs="Times New Roman"/>
          <w:b/>
          <w:bCs/>
          <w:sz w:val="32"/>
          <w:szCs w:val="32"/>
          <w:lang w:val="en-CA"/>
        </w:rPr>
      </w:pPr>
      <w:r>
        <w:rPr>
          <w:rFonts w:ascii="Times New Roman" w:hAnsi="Times New Roman" w:cs="Times New Roman"/>
          <w:b/>
          <w:bCs/>
          <w:sz w:val="32"/>
          <w:szCs w:val="32"/>
          <w:lang w:val="en-CA"/>
        </w:rPr>
        <w:t>Calculated oxygen consumption</w:t>
      </w:r>
    </w:p>
    <w:p w14:paraId="6B282481" w14:textId="1048C6E3" w:rsidR="003D5EA5" w:rsidRPr="0038511A" w:rsidRDefault="00A63227" w:rsidP="00AC0424">
      <w:pPr>
        <w:snapToGrid w:val="0"/>
        <w:spacing w:after="120"/>
        <w:ind w:firstLine="720"/>
      </w:pPr>
      <w:r w:rsidRPr="0028746D">
        <w:rPr>
          <w:bCs/>
        </w:rPr>
        <w:t>The trends in calculated VO</w:t>
      </w:r>
      <w:r w:rsidRPr="0028746D">
        <w:rPr>
          <w:bCs/>
          <w:vertAlign w:val="subscript"/>
        </w:rPr>
        <w:t>2</w:t>
      </w:r>
      <w:r w:rsidRPr="0028746D">
        <w:rPr>
          <w:bCs/>
        </w:rPr>
        <w:t xml:space="preserve"> values mirror those we observed in </w:t>
      </w:r>
      <w:r w:rsidR="00FF1B71">
        <w:rPr>
          <w:bCs/>
        </w:rPr>
        <w:t xml:space="preserve">the </w:t>
      </w:r>
      <w:r w:rsidRPr="0028746D">
        <w:rPr>
          <w:bCs/>
        </w:rPr>
        <w:t>respiration rate</w:t>
      </w:r>
      <w:r w:rsidR="00FF1B71">
        <w:rPr>
          <w:bCs/>
        </w:rPr>
        <w:t>s</w:t>
      </w:r>
      <w:r w:rsidRPr="0028746D">
        <w:rPr>
          <w:bCs/>
          <w:color w:val="000000" w:themeColor="text1"/>
        </w:rPr>
        <w:t xml:space="preserve">. </w:t>
      </w:r>
      <w:r w:rsidR="003D5EA5" w:rsidRPr="0028746D">
        <w:rPr>
          <w:bCs/>
        </w:rPr>
        <w:t>Our calculated VO</w:t>
      </w:r>
      <w:r w:rsidR="003D5EA5" w:rsidRPr="0028746D">
        <w:rPr>
          <w:bCs/>
          <w:vertAlign w:val="subscript"/>
        </w:rPr>
        <w:t>2</w:t>
      </w:r>
      <w:r w:rsidR="005B4BA6" w:rsidRPr="0028746D">
        <w:rPr>
          <w:bCs/>
          <w:vertAlign w:val="subscript"/>
        </w:rPr>
        <w:t xml:space="preserve"> </w:t>
      </w:r>
      <w:r w:rsidR="003D5EA5" w:rsidRPr="0028746D">
        <w:rPr>
          <w:bCs/>
          <w:vertAlign w:val="subscript"/>
        </w:rPr>
        <w:t>fixed</w:t>
      </w:r>
      <w:r w:rsidR="003D5EA5" w:rsidRPr="0028746D">
        <w:rPr>
          <w:bCs/>
        </w:rPr>
        <w:t xml:space="preserve"> values are </w:t>
      </w:r>
      <w:proofErr w:type="gramStart"/>
      <w:r w:rsidR="003D5EA5" w:rsidRPr="0028746D">
        <w:rPr>
          <w:bCs/>
        </w:rPr>
        <w:t>similar to</w:t>
      </w:r>
      <w:proofErr w:type="gramEnd"/>
      <w:r w:rsidR="003D5EA5" w:rsidRPr="0028746D">
        <w:rPr>
          <w:bCs/>
        </w:rPr>
        <w:t xml:space="preserve"> those previously reported for killer whales.</w:t>
      </w:r>
      <w:r w:rsidR="003D5EA5" w:rsidRPr="00904F6C">
        <w:t xml:space="preserve"> For</w:t>
      </w:r>
      <w:r w:rsidR="003D5EA5" w:rsidRPr="002D03CC">
        <w:t xml:space="preserve"> females, the mean calculated VO</w:t>
      </w:r>
      <w:r w:rsidR="003D5EA5" w:rsidRPr="002D03CC">
        <w:rPr>
          <w:vertAlign w:val="subscript"/>
        </w:rPr>
        <w:t>2</w:t>
      </w:r>
      <w:r w:rsidR="005B4BA6">
        <w:rPr>
          <w:vertAlign w:val="subscript"/>
        </w:rPr>
        <w:t xml:space="preserve"> </w:t>
      </w:r>
      <w:r w:rsidR="003D5EA5" w:rsidRPr="00A63227">
        <w:rPr>
          <w:vertAlign w:val="subscript"/>
        </w:rPr>
        <w:t>fixed</w:t>
      </w:r>
      <w:r w:rsidR="003D5EA5">
        <w:rPr>
          <w:vertAlign w:val="subscript"/>
        </w:rPr>
        <w:t xml:space="preserve"> </w:t>
      </w:r>
      <w:r w:rsidR="003D5EA5" w:rsidRPr="002D03CC">
        <w:t>values across all behaviours (</w:t>
      </w:r>
      <w:r w:rsidR="003D5EA5">
        <w:t>0.1-0.7</w:t>
      </w:r>
      <w:r w:rsidR="003D5EA5" w:rsidRPr="002D03CC">
        <w:t xml:space="preserve"> L O</w:t>
      </w:r>
      <w:r w:rsidR="003D5EA5" w:rsidRPr="002D03CC">
        <w:rPr>
          <w:vertAlign w:val="subscript"/>
        </w:rPr>
        <w:t>2</w:t>
      </w:r>
      <w:r w:rsidR="003D5EA5" w:rsidRPr="002D03CC">
        <w:t xml:space="preserve"> sec</w:t>
      </w:r>
      <w:r w:rsidR="003D5EA5" w:rsidRPr="002D03CC">
        <w:rPr>
          <w:vertAlign w:val="superscript"/>
        </w:rPr>
        <w:t>-1</w:t>
      </w:r>
      <w:r w:rsidR="003D5EA5" w:rsidRPr="002D03CC">
        <w:t xml:space="preserve">, Table </w:t>
      </w:r>
      <w:r w:rsidR="003D5EA5">
        <w:t>6</w:t>
      </w:r>
      <w:r w:rsidR="003D5EA5" w:rsidRPr="002D03CC">
        <w:t xml:space="preserve">) were comparable to the </w:t>
      </w:r>
      <w:r w:rsidR="003D5EA5">
        <w:t xml:space="preserve">ranges </w:t>
      </w:r>
      <w:r w:rsidR="003D5EA5" w:rsidRPr="002D03CC">
        <w:t>on trained killer whales across activity states 1,</w:t>
      </w:r>
      <w:r w:rsidR="005B4BA6">
        <w:t xml:space="preserve"> </w:t>
      </w:r>
      <w:r w:rsidR="003D5EA5" w:rsidRPr="002D03CC">
        <w:t>2 and 3</w:t>
      </w:r>
      <w:r w:rsidR="00AC0424">
        <w:t xml:space="preserve"> </w:t>
      </w:r>
      <w:r w:rsidR="00AC0424">
        <w:fldChar w:fldCharType="begin"/>
      </w:r>
      <w:r w:rsidR="00507D94">
        <w:instrText xml:space="preserve"> ADDIN EN.CITE &lt;EndNote&gt;&lt;Cite&gt;&lt;Author&gt;Kriete&lt;/Author&gt;&lt;Year&gt;1995&lt;/Year&gt;&lt;RecNum&gt;51&lt;/RecNum&gt;&lt;Prefix&gt;approximately 0.05-0.8 L O2 sec-1`, extrapolated from Figs 8 and 9`, &lt;/Prefix&gt;&lt;DisplayText&gt;(approximately 0.05-0.8 L O2 sec-1, extrapolated from Figs 8 and 9, 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AC0424">
        <w:fldChar w:fldCharType="separate"/>
      </w:r>
      <w:r w:rsidR="00507D94">
        <w:rPr>
          <w:noProof/>
        </w:rPr>
        <w:t>(approximately 0.05-0.8 L O2 sec-1, extrapolated from Figs 8 and 9, Kriete, 1995)</w:t>
      </w:r>
      <w:r w:rsidR="00AC0424">
        <w:fldChar w:fldCharType="end"/>
      </w:r>
      <w:r w:rsidR="00AC0424">
        <w:t xml:space="preserve">. </w:t>
      </w:r>
      <w:r w:rsidR="003D5EA5" w:rsidRPr="002D03CC">
        <w:t>For males, our calculated VO</w:t>
      </w:r>
      <w:r w:rsidR="003D5EA5" w:rsidRPr="002D03CC">
        <w:rPr>
          <w:vertAlign w:val="subscript"/>
        </w:rPr>
        <w:t>2</w:t>
      </w:r>
      <w:r w:rsidR="005B4BA6">
        <w:rPr>
          <w:vertAlign w:val="subscript"/>
        </w:rPr>
        <w:t xml:space="preserve"> </w:t>
      </w:r>
      <w:r w:rsidR="003D5EA5" w:rsidRPr="00A63227">
        <w:rPr>
          <w:vertAlign w:val="subscript"/>
        </w:rPr>
        <w:t>fixed</w:t>
      </w:r>
      <w:r w:rsidR="003D5EA5">
        <w:rPr>
          <w:vertAlign w:val="subscript"/>
        </w:rPr>
        <w:t xml:space="preserve"> </w:t>
      </w:r>
      <w:r w:rsidR="003D5EA5" w:rsidRPr="002D03CC">
        <w:t>values</w:t>
      </w:r>
      <w:r w:rsidR="003D5EA5">
        <w:t xml:space="preserve"> (0.3-1.4</w:t>
      </w:r>
      <w:r w:rsidR="003D5EA5" w:rsidRPr="00C10E8E">
        <w:t xml:space="preserve"> </w:t>
      </w:r>
      <w:r w:rsidR="003D5EA5" w:rsidRPr="002D03CC">
        <w:t>L O</w:t>
      </w:r>
      <w:r w:rsidR="003D5EA5" w:rsidRPr="002D03CC">
        <w:rPr>
          <w:vertAlign w:val="subscript"/>
        </w:rPr>
        <w:t>2</w:t>
      </w:r>
      <w:r w:rsidR="003D5EA5" w:rsidRPr="002D03CC">
        <w:t xml:space="preserve"> sec</w:t>
      </w:r>
      <w:r w:rsidR="003D5EA5" w:rsidRPr="002D03CC">
        <w:rPr>
          <w:vertAlign w:val="superscript"/>
        </w:rPr>
        <w:t>-1</w:t>
      </w:r>
      <w:r w:rsidR="003D5EA5" w:rsidRPr="002D03CC">
        <w:t xml:space="preserve">, Table </w:t>
      </w:r>
      <w:r w:rsidR="003D5EA5">
        <w:t xml:space="preserve">6) </w:t>
      </w:r>
      <w:r w:rsidR="003D5EA5" w:rsidRPr="002D03CC">
        <w:t>were higher than those observed on trained killer whales</w:t>
      </w:r>
      <w:r w:rsidR="003D5EA5">
        <w:t xml:space="preserve"> across 3 activity states</w:t>
      </w:r>
      <w:r w:rsidR="00AC0424">
        <w:t xml:space="preserve"> </w:t>
      </w:r>
      <w:r w:rsidR="00AC0424">
        <w:fldChar w:fldCharType="begin"/>
      </w:r>
      <w:r w:rsidR="00507D94">
        <w:instrText xml:space="preserve"> ADDIN EN.CITE &lt;EndNote&gt;&lt;Cite&gt;&lt;Author&gt;Kriete&lt;/Author&gt;&lt;Year&gt;1995&lt;/Year&gt;&lt;RecNum&gt;51&lt;/RecNum&gt;&lt;Prefix&gt;approximately 0.1-1.2 L O2 sec-1`, extrapolated from Figs 6 and 7`, &lt;/Prefix&gt;&lt;DisplayText&gt;(approximately 0.1-1.2 L O2 sec-1, extrapolated from Figs 6 and 7, 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AC0424">
        <w:fldChar w:fldCharType="separate"/>
      </w:r>
      <w:r w:rsidR="00507D94">
        <w:rPr>
          <w:noProof/>
        </w:rPr>
        <w:t>(approximately 0.1-1.2 L O2 sec-1, extrapolated from Figs 6 and 7, Kriete, 1995)</w:t>
      </w:r>
      <w:r w:rsidR="00AC0424">
        <w:fldChar w:fldCharType="end"/>
      </w:r>
      <w:r w:rsidR="00AC0424">
        <w:t xml:space="preserve">. </w:t>
      </w:r>
      <w:r w:rsidR="003D5EA5" w:rsidRPr="002D03CC">
        <w:t xml:space="preserve">Other studies that </w:t>
      </w:r>
      <w:r w:rsidR="003D5EA5">
        <w:t xml:space="preserve">have </w:t>
      </w:r>
      <w:r w:rsidR="003D5EA5" w:rsidRPr="002D03CC">
        <w:t>calculated VO</w:t>
      </w:r>
      <w:r w:rsidR="003D5EA5" w:rsidRPr="002D03CC">
        <w:rPr>
          <w:vertAlign w:val="subscript"/>
        </w:rPr>
        <w:t>2</w:t>
      </w:r>
      <w:r w:rsidR="003D5EA5" w:rsidRPr="002D03CC">
        <w:t xml:space="preserve"> from speed and respiration rates </w:t>
      </w:r>
      <w:r w:rsidR="003D5EA5">
        <w:t xml:space="preserve">have </w:t>
      </w:r>
      <w:r w:rsidR="003D5EA5" w:rsidRPr="002D03CC">
        <w:t>found VO</w:t>
      </w:r>
      <w:r w:rsidR="003D5EA5" w:rsidRPr="002D03CC">
        <w:rPr>
          <w:vertAlign w:val="subscript"/>
        </w:rPr>
        <w:t>2</w:t>
      </w:r>
      <w:r w:rsidR="003D5EA5" w:rsidRPr="002D03CC">
        <w:t xml:space="preserve"> values </w:t>
      </w:r>
      <w:r w:rsidR="003D5EA5">
        <w:t>ranging from</w:t>
      </w:r>
      <w:r w:rsidR="003D5EA5" w:rsidRPr="002D03CC">
        <w:t xml:space="preserve"> 0.3-0.5 for females and 0.5-1.0 L O</w:t>
      </w:r>
      <w:r w:rsidR="003D5EA5" w:rsidRPr="002D03CC">
        <w:rPr>
          <w:vertAlign w:val="subscript"/>
        </w:rPr>
        <w:t>2</w:t>
      </w:r>
      <w:r w:rsidR="003D5EA5" w:rsidRPr="002D03CC">
        <w:t xml:space="preserve"> sec</w:t>
      </w:r>
      <w:r w:rsidR="003D5EA5" w:rsidRPr="002D03CC">
        <w:rPr>
          <w:vertAlign w:val="superscript"/>
        </w:rPr>
        <w:t>-1</w:t>
      </w:r>
      <w:r w:rsidR="003D5EA5" w:rsidRPr="002D03CC">
        <w:t xml:space="preserve"> for male killer whales</w:t>
      </w:r>
      <w:r w:rsidR="00AC0424">
        <w:t xml:space="preserve"> (values extrapolated from Fig</w:t>
      </w:r>
      <w:r w:rsidR="0086664F">
        <w:t>s</w:t>
      </w:r>
      <w:r w:rsidR="00AC0424">
        <w:t xml:space="preserve">. 3A and 3D for model 1 in </w:t>
      </w:r>
      <w:r w:rsidR="00AC0424">
        <w:fldChar w:fldCharType="begin"/>
      </w:r>
      <w:r w:rsidR="00AC0424">
        <w:instrText xml:space="preserve"> ADDIN EN.CITE &lt;EndNote&gt;&lt;Cite AuthorYear="1"&gt;&lt;Author&gt;Roos&lt;/Author&gt;&lt;Year&gt;2016&lt;/Year&gt;&lt;RecNum&gt;50&lt;/RecNum&gt;&lt;DisplayText&gt;Roos et al. (2016)&lt;/DisplayText&gt;&lt;record&gt;&lt;rec-number&gt;50&lt;/rec-number&gt;&lt;foreign-keys&gt;&lt;key app="EN" db-id="v2wzxz507eexr4e2wf7v0ez1e9z95w0x9ded" timestamp="1681923690"&gt;50&lt;/key&gt;&lt;/foreign-keys&gt;&lt;ref-type name="Journal Article"&gt;17&lt;/ref-type&gt;&lt;contributors&gt;&lt;authors&gt;&lt;author&gt;Roos, Marjoleine MH&lt;/author&gt;&lt;author&gt;Wu, Gi-Mick&lt;/author&gt;&lt;author&gt;Miller, Patrick JO&lt;/author&gt;&lt;/authors&gt;&lt;/contributors&gt;&lt;titles&gt;&lt;title&gt;&lt;style face="normal" font="default" size="100%"&gt;The significance of respiration timing in the energetics estimates of free-ranging killer whales (&lt;/style&gt;&lt;style face="italic" font="default" size="100%"&gt;Orcinus orca&lt;/style&gt;&lt;style face="normal" font="default" size="100%"&gt;)&lt;/style&gt;&lt;/title&gt;&lt;secondary-title&gt;Journal of Experimental Biology&lt;/secondary-title&gt;&lt;/titles&gt;&lt;periodical&gt;&lt;full-title&gt;Journal of Experimental Biology&lt;/full-title&gt;&lt;/periodical&gt;&lt;pages&gt;2066-2077&lt;/pages&gt;&lt;volume&gt;219&lt;/volume&gt;&lt;number&gt;13&lt;/number&gt;&lt;dates&gt;&lt;year&gt;2016&lt;/year&gt;&lt;/dates&gt;&lt;isbn&gt;1477-9145&lt;/isbn&gt;&lt;urls&gt;&lt;/urls&gt;&lt;electronic-resource-num&gt;10.1242/jeb.137513&lt;/electronic-resource-num&gt;&lt;/record&gt;&lt;/Cite&gt;&lt;/EndNote&gt;</w:instrText>
      </w:r>
      <w:r w:rsidR="00AC0424">
        <w:fldChar w:fldCharType="separate"/>
      </w:r>
      <w:r w:rsidR="00AC0424">
        <w:rPr>
          <w:noProof/>
        </w:rPr>
        <w:t>Roos et al. (2016)</w:t>
      </w:r>
      <w:r w:rsidR="00AC0424">
        <w:fldChar w:fldCharType="end"/>
      </w:r>
      <w:r w:rsidR="00AC0424">
        <w:t xml:space="preserve"> with fixed </w:t>
      </w:r>
      <w:r w:rsidR="00AC0424" w:rsidRPr="002D03CC">
        <w:t>T</w:t>
      </w:r>
      <w:r w:rsidR="00AC0424" w:rsidRPr="00336FB0">
        <w:rPr>
          <w:vertAlign w:val="subscript"/>
        </w:rPr>
        <w:t>O2</w:t>
      </w:r>
      <w:r w:rsidR="00AC0424" w:rsidRPr="002D03CC">
        <w:t xml:space="preserve"> values from</w:t>
      </w:r>
      <w:r w:rsidR="00AC0424">
        <w:t xml:space="preserve"> </w:t>
      </w:r>
      <w:r w:rsidR="00AC0424">
        <w:fldChar w:fldCharType="begin"/>
      </w:r>
      <w:r w:rsidR="00AC0424">
        <w:instrText xml:space="preserve"> ADDIN EN.CITE &lt;EndNote&gt;&lt;Cite AuthorYear="1"&gt;&lt;Author&gt;Kriete&lt;/Author&gt;&lt;Year&gt;1995&lt;/Year&gt;&lt;RecNum&gt;51&lt;/RecNum&gt;&lt;DisplayText&gt;Kriete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AC0424">
        <w:fldChar w:fldCharType="separate"/>
      </w:r>
      <w:r w:rsidR="00AC0424">
        <w:rPr>
          <w:noProof/>
        </w:rPr>
        <w:t>Kriete (1995)</w:t>
      </w:r>
      <w:r w:rsidR="00AC0424">
        <w:fldChar w:fldCharType="end"/>
      </w:r>
      <w:r w:rsidR="00AC0424">
        <w:t xml:space="preserve">). </w:t>
      </w:r>
      <w:r w:rsidR="003D5EA5">
        <w:t xml:space="preserve">Of these </w:t>
      </w:r>
      <w:r w:rsidR="003D5EA5" w:rsidRPr="002D03CC">
        <w:t>calculat</w:t>
      </w:r>
      <w:r w:rsidR="003D5EA5">
        <w:t>ed</w:t>
      </w:r>
      <w:r w:rsidR="003D5EA5" w:rsidRPr="002D03CC">
        <w:t xml:space="preserve"> VO</w:t>
      </w:r>
      <w:r w:rsidR="003D5EA5" w:rsidRPr="002D03CC">
        <w:rPr>
          <w:vertAlign w:val="subscript"/>
        </w:rPr>
        <w:t>2</w:t>
      </w:r>
      <w:r w:rsidR="005B4BA6">
        <w:rPr>
          <w:vertAlign w:val="subscript"/>
        </w:rPr>
        <w:t xml:space="preserve"> </w:t>
      </w:r>
      <w:r w:rsidR="003D5EA5" w:rsidRPr="00A63227">
        <w:rPr>
          <w:vertAlign w:val="subscript"/>
        </w:rPr>
        <w:t>fixed</w:t>
      </w:r>
      <w:r w:rsidR="003D5EA5">
        <w:rPr>
          <w:vertAlign w:val="subscript"/>
        </w:rPr>
        <w:t xml:space="preserve"> </w:t>
      </w:r>
      <w:r w:rsidR="003D5EA5">
        <w:t xml:space="preserve">values, we suspect those </w:t>
      </w:r>
      <w:proofErr w:type="gramStart"/>
      <w:r w:rsidR="003D5EA5">
        <w:t>for</w:t>
      </w:r>
      <w:proofErr w:type="gramEnd"/>
      <w:r w:rsidR="003D5EA5">
        <w:t xml:space="preserve"> females </w:t>
      </w:r>
      <w:r w:rsidR="003D5EA5" w:rsidRPr="002D03CC">
        <w:t xml:space="preserve">are more robust </w:t>
      </w:r>
      <w:r w:rsidR="003D5EA5">
        <w:t xml:space="preserve">than </w:t>
      </w:r>
      <w:r w:rsidR="003D5EA5" w:rsidRPr="002D03CC">
        <w:t xml:space="preserve">for males because </w:t>
      </w:r>
      <w:r w:rsidR="003D5EA5">
        <w:t xml:space="preserve">we had more female and immature whales compared to males (7 vs 4 whales). However, we did have </w:t>
      </w:r>
      <w:r w:rsidR="003D5EA5" w:rsidRPr="002D03CC">
        <w:t xml:space="preserve">a bigger sample size of </w:t>
      </w:r>
      <w:r w:rsidR="003D5EA5">
        <w:t>total tracks</w:t>
      </w:r>
      <w:r w:rsidR="003D5EA5" w:rsidRPr="002D03CC">
        <w:t xml:space="preserve"> for males </w:t>
      </w:r>
      <w:r w:rsidR="003D5EA5">
        <w:t xml:space="preserve">(243 vs. 176). </w:t>
      </w:r>
      <w:r w:rsidR="0038511A" w:rsidRPr="0038511A">
        <w:t>There are a lot of assumptions made in calculating both VO</w:t>
      </w:r>
      <w:r w:rsidR="0038511A" w:rsidRPr="0038511A">
        <w:rPr>
          <w:vertAlign w:val="subscript"/>
        </w:rPr>
        <w:t>2</w:t>
      </w:r>
      <w:r w:rsidR="0038511A" w:rsidRPr="0038511A">
        <w:t xml:space="preserve"> types. Consequently, statistical significance for VO</w:t>
      </w:r>
      <w:r w:rsidR="0038511A" w:rsidRPr="0038511A">
        <w:rPr>
          <w:vertAlign w:val="subscript"/>
        </w:rPr>
        <w:t>2</w:t>
      </w:r>
      <w:r w:rsidR="0038511A" w:rsidRPr="0038511A">
        <w:t xml:space="preserve"> should be interpreted conservatively.</w:t>
      </w:r>
    </w:p>
    <w:p w14:paraId="7E0D6697" w14:textId="3FD45D32" w:rsidR="007143CE" w:rsidRPr="00593230" w:rsidRDefault="000F7944" w:rsidP="006203F4">
      <w:pPr>
        <w:snapToGrid w:val="0"/>
        <w:spacing w:after="120"/>
        <w:ind w:firstLine="720"/>
        <w:rPr>
          <w:bCs/>
        </w:rPr>
      </w:pPr>
      <w:r w:rsidRPr="0028746D">
        <w:rPr>
          <w:bCs/>
        </w:rPr>
        <w:t>Mass-correcting VO</w:t>
      </w:r>
      <w:r w:rsidRPr="0028746D">
        <w:rPr>
          <w:bCs/>
          <w:vertAlign w:val="subscript"/>
        </w:rPr>
        <w:t>2</w:t>
      </w:r>
      <w:r w:rsidRPr="0028746D">
        <w:rPr>
          <w:bCs/>
        </w:rPr>
        <w:t xml:space="preserve"> did not change any of the major VO</w:t>
      </w:r>
      <w:r w:rsidRPr="0028746D">
        <w:rPr>
          <w:bCs/>
          <w:vertAlign w:val="subscript"/>
        </w:rPr>
        <w:t>2</w:t>
      </w:r>
      <w:r w:rsidRPr="0028746D">
        <w:rPr>
          <w:bCs/>
        </w:rPr>
        <w:t xml:space="preserve"> </w:t>
      </w:r>
      <w:proofErr w:type="gramStart"/>
      <w:r w:rsidR="002535F8" w:rsidRPr="0028746D">
        <w:rPr>
          <w:bCs/>
        </w:rPr>
        <w:t>trends, but</w:t>
      </w:r>
      <w:proofErr w:type="gramEnd"/>
      <w:r w:rsidR="002535F8" w:rsidRPr="0028746D">
        <w:rPr>
          <w:bCs/>
        </w:rPr>
        <w:t xml:space="preserve"> did lower VO</w:t>
      </w:r>
      <w:r w:rsidR="002535F8" w:rsidRPr="0028746D">
        <w:rPr>
          <w:bCs/>
          <w:vertAlign w:val="subscript"/>
        </w:rPr>
        <w:t>2</w:t>
      </w:r>
      <w:r w:rsidR="002535F8" w:rsidRPr="0028746D">
        <w:rPr>
          <w:bCs/>
        </w:rPr>
        <w:t xml:space="preserve"> values and made differences among behaviours more prominent for females</w:t>
      </w:r>
      <w:r w:rsidRPr="0028746D">
        <w:rPr>
          <w:bCs/>
        </w:rPr>
        <w:t xml:space="preserve">. </w:t>
      </w:r>
      <w:r w:rsidR="00BF6EF7" w:rsidRPr="0028746D">
        <w:rPr>
          <w:bCs/>
          <w:color w:val="000000" w:themeColor="text1"/>
        </w:rPr>
        <w:t xml:space="preserve">We </w:t>
      </w:r>
      <w:r w:rsidR="00BF6EF7">
        <w:rPr>
          <w:color w:val="000000" w:themeColor="text1"/>
        </w:rPr>
        <w:t>examined the assumption of a fixed V</w:t>
      </w:r>
      <w:r w:rsidR="00BF6EF7" w:rsidRPr="00365358">
        <w:rPr>
          <w:color w:val="000000" w:themeColor="text1"/>
          <w:vertAlign w:val="subscript"/>
        </w:rPr>
        <w:t>T</w:t>
      </w:r>
      <w:r w:rsidR="00BF6EF7">
        <w:rPr>
          <w:color w:val="000000" w:themeColor="text1"/>
        </w:rPr>
        <w:t xml:space="preserve"> and T</w:t>
      </w:r>
      <w:r w:rsidR="00BF6EF7" w:rsidRPr="00365358">
        <w:rPr>
          <w:color w:val="000000" w:themeColor="text1"/>
          <w:vertAlign w:val="subscript"/>
        </w:rPr>
        <w:t>O2</w:t>
      </w:r>
      <w:r w:rsidR="00BF6EF7">
        <w:rPr>
          <w:color w:val="000000" w:themeColor="text1"/>
        </w:rPr>
        <w:t xml:space="preserve"> by calculating both VO</w:t>
      </w:r>
      <w:r w:rsidR="00BF6EF7" w:rsidRPr="00365358">
        <w:rPr>
          <w:color w:val="000000" w:themeColor="text1"/>
          <w:vertAlign w:val="subscript"/>
        </w:rPr>
        <w:t>2</w:t>
      </w:r>
      <w:r w:rsidR="00BF6EF7">
        <w:rPr>
          <w:color w:val="000000" w:themeColor="text1"/>
          <w:vertAlign w:val="subscript"/>
        </w:rPr>
        <w:t xml:space="preserve"> </w:t>
      </w:r>
      <w:r w:rsidR="00BF6EF7" w:rsidRPr="00365358">
        <w:rPr>
          <w:color w:val="000000" w:themeColor="text1"/>
          <w:vertAlign w:val="subscript"/>
        </w:rPr>
        <w:t>fixed</w:t>
      </w:r>
      <w:r w:rsidR="00BF6EF7">
        <w:rPr>
          <w:color w:val="000000" w:themeColor="text1"/>
        </w:rPr>
        <w:t xml:space="preserve"> and VO</w:t>
      </w:r>
      <w:r w:rsidR="00BF6EF7" w:rsidRPr="00365358">
        <w:rPr>
          <w:color w:val="000000" w:themeColor="text1"/>
          <w:vertAlign w:val="subscript"/>
        </w:rPr>
        <w:t>2</w:t>
      </w:r>
      <w:r w:rsidR="00BF6EF7">
        <w:rPr>
          <w:color w:val="000000" w:themeColor="text1"/>
          <w:vertAlign w:val="subscript"/>
        </w:rPr>
        <w:t xml:space="preserve"> </w:t>
      </w:r>
      <w:proofErr w:type="gramStart"/>
      <w:r w:rsidR="00BF6EF7" w:rsidRPr="00365358">
        <w:rPr>
          <w:color w:val="000000" w:themeColor="text1"/>
          <w:vertAlign w:val="subscript"/>
        </w:rPr>
        <w:t>mass-specific</w:t>
      </w:r>
      <w:proofErr w:type="gramEnd"/>
      <w:r w:rsidR="00BF6EF7">
        <w:rPr>
          <w:color w:val="000000" w:themeColor="text1"/>
        </w:rPr>
        <w:t>.</w:t>
      </w:r>
      <w:r w:rsidR="00BF6EF7" w:rsidRPr="004A1B33">
        <w:t xml:space="preserve"> </w:t>
      </w:r>
      <w:r w:rsidR="00335B17">
        <w:t>VO</w:t>
      </w:r>
      <w:r w:rsidR="00335B17" w:rsidRPr="00335B17">
        <w:rPr>
          <w:vertAlign w:val="subscript"/>
        </w:rPr>
        <w:t>2</w:t>
      </w:r>
      <w:r w:rsidR="005B4BA6">
        <w:rPr>
          <w:vertAlign w:val="subscript"/>
        </w:rPr>
        <w:t xml:space="preserve"> </w:t>
      </w:r>
      <w:r w:rsidR="00335B17" w:rsidRPr="00335B17">
        <w:rPr>
          <w:vertAlign w:val="subscript"/>
        </w:rPr>
        <w:t>fixed</w:t>
      </w:r>
      <w:r w:rsidR="00335B17">
        <w:t xml:space="preserve"> and VO</w:t>
      </w:r>
      <w:r w:rsidR="00335B17" w:rsidRPr="00335B17">
        <w:rPr>
          <w:vertAlign w:val="subscript"/>
        </w:rPr>
        <w:t xml:space="preserve">2 mass-specific </w:t>
      </w:r>
      <w:r w:rsidR="00335B17">
        <w:t>showed the same general trends with travelling having higher VO</w:t>
      </w:r>
      <w:r w:rsidR="00335B17" w:rsidRPr="00335B17">
        <w:rPr>
          <w:vertAlign w:val="subscript"/>
        </w:rPr>
        <w:t>2</w:t>
      </w:r>
      <w:r w:rsidR="00335B17">
        <w:t xml:space="preserve"> than foraging then resting for both VO</w:t>
      </w:r>
      <w:r w:rsidR="00335B17" w:rsidRPr="0034008A">
        <w:rPr>
          <w:vertAlign w:val="subscript"/>
        </w:rPr>
        <w:t>2</w:t>
      </w:r>
      <w:r w:rsidR="00335B17">
        <w:t xml:space="preserve"> types. </w:t>
      </w:r>
      <w:r w:rsidR="0034008A">
        <w:t>T</w:t>
      </w:r>
      <w:r w:rsidR="00335B17">
        <w:t>he differences among behaviour</w:t>
      </w:r>
      <w:r w:rsidR="0034008A">
        <w:t>al states</w:t>
      </w:r>
      <w:r w:rsidR="00335B17">
        <w:t xml:space="preserve"> w</w:t>
      </w:r>
      <w:r w:rsidR="0028746D">
        <w:t>ere</w:t>
      </w:r>
      <w:r w:rsidR="00335B17">
        <w:t xml:space="preserve"> more </w:t>
      </w:r>
      <w:r w:rsidR="0034008A">
        <w:t>pronounced for VO</w:t>
      </w:r>
      <w:r w:rsidR="0034008A" w:rsidRPr="00335B17">
        <w:rPr>
          <w:vertAlign w:val="subscript"/>
        </w:rPr>
        <w:t>2 mass-specific</w:t>
      </w:r>
      <w:r w:rsidR="0034008A">
        <w:rPr>
          <w:vertAlign w:val="subscript"/>
        </w:rPr>
        <w:t xml:space="preserve"> </w:t>
      </w:r>
      <w:r w:rsidR="0034008A">
        <w:rPr>
          <w:bCs/>
        </w:rPr>
        <w:t xml:space="preserve">relative to </w:t>
      </w:r>
      <w:r w:rsidR="0034008A">
        <w:t>VO</w:t>
      </w:r>
      <w:r w:rsidR="0034008A" w:rsidRPr="00335B17">
        <w:rPr>
          <w:vertAlign w:val="subscript"/>
        </w:rPr>
        <w:t>2</w:t>
      </w:r>
      <w:r w:rsidR="0028746D">
        <w:rPr>
          <w:vertAlign w:val="subscript"/>
        </w:rPr>
        <w:t xml:space="preserve"> </w:t>
      </w:r>
      <w:r w:rsidR="0034008A" w:rsidRPr="00335B17">
        <w:rPr>
          <w:vertAlign w:val="subscript"/>
        </w:rPr>
        <w:t>fixed</w:t>
      </w:r>
      <w:r w:rsidR="0034008A" w:rsidRPr="003D5EA5">
        <w:t xml:space="preserve">, </w:t>
      </w:r>
      <w:r w:rsidR="0034008A">
        <w:rPr>
          <w:bCs/>
        </w:rPr>
        <w:t>but both showed that calculated VO</w:t>
      </w:r>
      <w:r w:rsidR="0034008A" w:rsidRPr="0034008A">
        <w:rPr>
          <w:bCs/>
          <w:vertAlign w:val="subscript"/>
        </w:rPr>
        <w:t>2</w:t>
      </w:r>
      <w:r w:rsidR="0034008A">
        <w:rPr>
          <w:bCs/>
        </w:rPr>
        <w:t xml:space="preserve"> varied significantly among behavioural states. </w:t>
      </w:r>
      <w:r w:rsidR="007143CE">
        <w:t>Calculating VO</w:t>
      </w:r>
      <w:r w:rsidR="007143CE" w:rsidRPr="007143CE">
        <w:rPr>
          <w:vertAlign w:val="subscript"/>
        </w:rPr>
        <w:t>2</w:t>
      </w:r>
      <w:r w:rsidR="007143CE">
        <w:t xml:space="preserve"> with mass-specific tidal volume lowered the mean VO</w:t>
      </w:r>
      <w:r w:rsidR="007143CE" w:rsidRPr="007143CE">
        <w:rPr>
          <w:vertAlign w:val="subscript"/>
        </w:rPr>
        <w:t>2</w:t>
      </w:r>
      <w:r w:rsidR="007143CE">
        <w:t xml:space="preserve"> per behavioural state for females</w:t>
      </w:r>
      <w:r w:rsidR="00E71039" w:rsidRPr="00E71039">
        <w:t xml:space="preserve"> </w:t>
      </w:r>
      <w:r w:rsidR="00E71039">
        <w:t>only</w:t>
      </w:r>
      <w:r w:rsidR="007143CE">
        <w:t>, but not substantially for males (Table 6,</w:t>
      </w:r>
      <w:r w:rsidR="00B76F96">
        <w:t xml:space="preserve"> </w:t>
      </w:r>
      <w:r w:rsidR="007143CE">
        <w:t>7). This was because our study included several immature animals assumed to be female that likely had lower maximum tidal lung volumes than the fixed tidal volume of 149.0 assumed for all females with VO</w:t>
      </w:r>
      <w:r w:rsidR="007143CE" w:rsidRPr="007143CE">
        <w:rPr>
          <w:vertAlign w:val="subscript"/>
        </w:rPr>
        <w:t>2</w:t>
      </w:r>
      <w:r w:rsidR="00B76F96">
        <w:rPr>
          <w:vertAlign w:val="subscript"/>
        </w:rPr>
        <w:t xml:space="preserve"> </w:t>
      </w:r>
      <w:r w:rsidR="007143CE" w:rsidRPr="007143CE">
        <w:rPr>
          <w:vertAlign w:val="subscript"/>
        </w:rPr>
        <w:t>fixed</w:t>
      </w:r>
      <w:r w:rsidR="007143CE">
        <w:t xml:space="preserve">. </w:t>
      </w:r>
      <w:r w:rsidR="007246A1">
        <w:rPr>
          <w:bCs/>
        </w:rPr>
        <w:t xml:space="preserve">It is </w:t>
      </w:r>
      <w:r w:rsidR="00593230">
        <w:rPr>
          <w:bCs/>
        </w:rPr>
        <w:t xml:space="preserve">important to note that </w:t>
      </w:r>
      <w:r w:rsidR="00593230" w:rsidRPr="002D03CC">
        <w:t>VO</w:t>
      </w:r>
      <w:r w:rsidR="00593230" w:rsidRPr="002D03CC">
        <w:rPr>
          <w:vertAlign w:val="subscript"/>
        </w:rPr>
        <w:t>2</w:t>
      </w:r>
      <w:r w:rsidR="00B76F96">
        <w:rPr>
          <w:vertAlign w:val="subscript"/>
        </w:rPr>
        <w:t xml:space="preserve"> </w:t>
      </w:r>
      <w:r w:rsidR="00593230" w:rsidRPr="00A63227">
        <w:rPr>
          <w:vertAlign w:val="subscript"/>
        </w:rPr>
        <w:t>fixed</w:t>
      </w:r>
      <w:r w:rsidR="00593230">
        <w:rPr>
          <w:vertAlign w:val="subscript"/>
        </w:rPr>
        <w:t xml:space="preserve"> </w:t>
      </w:r>
      <w:r w:rsidR="00593230">
        <w:t xml:space="preserve">had a larger sample size of animals and total tracks than </w:t>
      </w:r>
      <w:r w:rsidR="00593230" w:rsidRPr="002D03CC">
        <w:t>VO</w:t>
      </w:r>
      <w:r w:rsidR="00593230" w:rsidRPr="002D03CC">
        <w:rPr>
          <w:vertAlign w:val="subscript"/>
        </w:rPr>
        <w:t>2</w:t>
      </w:r>
      <w:r w:rsidR="00593230">
        <w:rPr>
          <w:vertAlign w:val="subscript"/>
        </w:rPr>
        <w:t xml:space="preserve"> mass-specific</w:t>
      </w:r>
      <w:r w:rsidR="00593230">
        <w:t xml:space="preserve"> due to the strict criteria in matching predicted body masses within 15% for </w:t>
      </w:r>
      <w:r w:rsidR="00593230" w:rsidRPr="002D03CC">
        <w:t>VO</w:t>
      </w:r>
      <w:r w:rsidR="00593230" w:rsidRPr="002D03CC">
        <w:rPr>
          <w:vertAlign w:val="subscript"/>
        </w:rPr>
        <w:t>2</w:t>
      </w:r>
      <w:r w:rsidR="00B76F96">
        <w:rPr>
          <w:vertAlign w:val="subscript"/>
        </w:rPr>
        <w:t xml:space="preserve"> </w:t>
      </w:r>
      <w:r w:rsidR="00593230">
        <w:rPr>
          <w:vertAlign w:val="subscript"/>
        </w:rPr>
        <w:t xml:space="preserve">mass-specific. </w:t>
      </w:r>
    </w:p>
    <w:p w14:paraId="6325A743" w14:textId="00BFD316" w:rsidR="00E75230" w:rsidRPr="003D5EA5" w:rsidRDefault="007143CE" w:rsidP="006203F4">
      <w:pPr>
        <w:snapToGrid w:val="0"/>
        <w:spacing w:after="120"/>
        <w:ind w:firstLine="720"/>
      </w:pPr>
      <w:r w:rsidRPr="0028746D">
        <w:rPr>
          <w:bCs/>
        </w:rPr>
        <w:t xml:space="preserve">The applicability </w:t>
      </w:r>
      <w:r w:rsidR="00E71039">
        <w:rPr>
          <w:bCs/>
        </w:rPr>
        <w:t>of</w:t>
      </w:r>
      <w:r w:rsidR="00E71039" w:rsidRPr="0028746D">
        <w:rPr>
          <w:bCs/>
        </w:rPr>
        <w:t xml:space="preserve"> </w:t>
      </w:r>
      <w:r w:rsidRPr="0028746D">
        <w:rPr>
          <w:bCs/>
        </w:rPr>
        <w:t>using mass-specific tidal volumes to calculate VO</w:t>
      </w:r>
      <w:r w:rsidRPr="0028746D">
        <w:rPr>
          <w:bCs/>
          <w:vertAlign w:val="subscript"/>
        </w:rPr>
        <w:t>2</w:t>
      </w:r>
      <w:r w:rsidR="00B76F96" w:rsidRPr="0028746D">
        <w:rPr>
          <w:bCs/>
          <w:vertAlign w:val="subscript"/>
        </w:rPr>
        <w:t xml:space="preserve"> </w:t>
      </w:r>
      <w:r w:rsidRPr="0028746D">
        <w:rPr>
          <w:bCs/>
          <w:vertAlign w:val="subscript"/>
        </w:rPr>
        <w:t xml:space="preserve">mass-specific </w:t>
      </w:r>
      <w:r w:rsidRPr="0028746D">
        <w:rPr>
          <w:bCs/>
        </w:rPr>
        <w:t>hinges on the availability of activity specific V</w:t>
      </w:r>
      <w:r w:rsidRPr="0028746D">
        <w:rPr>
          <w:bCs/>
          <w:vertAlign w:val="subscript"/>
        </w:rPr>
        <w:t xml:space="preserve">T </w:t>
      </w:r>
      <w:r w:rsidRPr="0028746D">
        <w:rPr>
          <w:bCs/>
        </w:rPr>
        <w:t>and E</w:t>
      </w:r>
      <w:r w:rsidRPr="0028746D">
        <w:rPr>
          <w:bCs/>
          <w:vertAlign w:val="subscript"/>
        </w:rPr>
        <w:t>O2</w:t>
      </w:r>
      <w:r w:rsidRPr="0028746D">
        <w:rPr>
          <w:bCs/>
        </w:rPr>
        <w:t xml:space="preserve"> from similarly sized animals of the same sex.</w:t>
      </w:r>
      <w:r>
        <w:t xml:space="preserve"> Currently the only published source of this information in killer whales is </w:t>
      </w:r>
      <w:r w:rsidR="0028746D">
        <w:fldChar w:fldCharType="begin"/>
      </w:r>
      <w:r w:rsidR="0028746D">
        <w:instrText xml:space="preserve"> ADDIN EN.CITE &lt;EndNote&gt;&lt;Cite AuthorYear="1"&gt;&lt;Author&gt;Kriete&lt;/Author&gt;&lt;Year&gt;1995&lt;/Year&gt;&lt;RecNum&gt;51&lt;/RecNum&gt;&lt;DisplayText&gt;Kriete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28746D">
        <w:fldChar w:fldCharType="separate"/>
      </w:r>
      <w:r w:rsidR="0028746D">
        <w:rPr>
          <w:noProof/>
        </w:rPr>
        <w:t>Kriete (1995)</w:t>
      </w:r>
      <w:r w:rsidR="0028746D">
        <w:fldChar w:fldCharType="end"/>
      </w:r>
      <w:r w:rsidR="0028746D">
        <w:t xml:space="preserve"> </w:t>
      </w:r>
      <w:r w:rsidR="00E71039">
        <w:t xml:space="preserve">which </w:t>
      </w:r>
      <w:r w:rsidR="001A6639">
        <w:t>lacks a wide scope in predicted body masses</w:t>
      </w:r>
      <w:r w:rsidR="00F053A8">
        <w:t>, especially for male whales</w:t>
      </w:r>
      <w:r w:rsidR="001A6639">
        <w:t xml:space="preserve">. </w:t>
      </w:r>
      <w:r>
        <w:t>The body masses of females in our study generally matched up more closely to predicted body masses of animals with available mass-specific V</w:t>
      </w:r>
      <w:r w:rsidRPr="001A6639">
        <w:rPr>
          <w:vertAlign w:val="subscript"/>
        </w:rPr>
        <w:t>T</w:t>
      </w:r>
      <w:r>
        <w:t xml:space="preserve"> (S2</w:t>
      </w:r>
      <w:r w:rsidR="00B76F96">
        <w:t xml:space="preserve"> Table</w:t>
      </w:r>
      <w:r>
        <w:t xml:space="preserve">). The males in our study were unfortunately further </w:t>
      </w:r>
      <w:r>
        <w:lastRenderedPageBreak/>
        <w:t xml:space="preserve">away from the predicted body masses </w:t>
      </w:r>
      <w:r w:rsidR="001A6639">
        <w:t xml:space="preserve">of the </w:t>
      </w:r>
      <w:r w:rsidR="00F053A8">
        <w:t xml:space="preserve">2 </w:t>
      </w:r>
      <w:r w:rsidR="001A6639">
        <w:t>male killer whales with available mass-specific V</w:t>
      </w:r>
      <w:r w:rsidR="001A6639" w:rsidRPr="001A6639">
        <w:rPr>
          <w:vertAlign w:val="subscript"/>
        </w:rPr>
        <w:t>T</w:t>
      </w:r>
      <w:r w:rsidR="001A6639">
        <w:t xml:space="preserve">. </w:t>
      </w:r>
      <w:r w:rsidR="003D5EA5">
        <w:t>Calculating VO</w:t>
      </w:r>
      <w:r w:rsidR="003D5EA5" w:rsidRPr="003D5EA5">
        <w:rPr>
          <w:vertAlign w:val="subscript"/>
        </w:rPr>
        <w:t>2</w:t>
      </w:r>
      <w:r w:rsidR="003D5EA5">
        <w:t xml:space="preserve"> from respiration rate involves many assumptions (see below). Using mass-specific V</w:t>
      </w:r>
      <w:r w:rsidR="003D5EA5" w:rsidRPr="003D5EA5">
        <w:rPr>
          <w:vertAlign w:val="subscript"/>
        </w:rPr>
        <w:t>T</w:t>
      </w:r>
      <w:r w:rsidR="003D5EA5">
        <w:t xml:space="preserve"> and E</w:t>
      </w:r>
      <w:r w:rsidR="003D5EA5" w:rsidRPr="003D5EA5">
        <w:rPr>
          <w:vertAlign w:val="subscript"/>
        </w:rPr>
        <w:t>O2</w:t>
      </w:r>
      <w:r w:rsidR="003D5EA5">
        <w:t xml:space="preserve"> would ideally improve the accuracy of these calculations, but data</w:t>
      </w:r>
      <w:r w:rsidR="00E71039">
        <w:t xml:space="preserve"> are currently lacking</w:t>
      </w:r>
      <w:r w:rsidR="003D5EA5">
        <w:t xml:space="preserve"> to do this on a wide range of body sizes per sex</w:t>
      </w:r>
      <w:r w:rsidR="00F92AC8">
        <w:t xml:space="preserve"> </w:t>
      </w:r>
      <w:r w:rsidR="00B76F96">
        <w:fldChar w:fldCharType="begin"/>
      </w:r>
      <w:r w:rsidR="00B76F96">
        <w:instrText xml:space="preserve"> ADDIN EN.CITE &lt;EndNote&gt;&lt;Cite&gt;&lt;Author&gt;Kriete&lt;/Author&gt;&lt;Year&gt;1995&lt;/Year&gt;&lt;RecNum&gt;51&lt;/RecNum&gt;&lt;DisplayText&gt;(Kriete,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B76F96">
        <w:fldChar w:fldCharType="separate"/>
      </w:r>
      <w:r w:rsidR="00B76F96">
        <w:rPr>
          <w:noProof/>
        </w:rPr>
        <w:t>(Kriete, 1995)</w:t>
      </w:r>
      <w:r w:rsidR="00B76F96">
        <w:fldChar w:fldCharType="end"/>
      </w:r>
      <w:r w:rsidR="00B76F96">
        <w:t xml:space="preserve">. </w:t>
      </w:r>
      <w:r w:rsidR="001A6639">
        <w:t xml:space="preserve">This highlights the need for more current mass-specific estimates of respiratory and physiological variables on animals with a wider range of body sizes and ages. </w:t>
      </w:r>
    </w:p>
    <w:p w14:paraId="368EB1A6" w14:textId="77777777" w:rsidR="006D30FA" w:rsidRDefault="00980D1C" w:rsidP="006203F4">
      <w:pPr>
        <w:snapToGrid w:val="0"/>
        <w:spacing w:after="120"/>
        <w:rPr>
          <w:rFonts w:asciiTheme="majorBidi" w:hAnsiTheme="majorBidi" w:cstheme="majorBidi"/>
        </w:rPr>
      </w:pPr>
      <w:r w:rsidRPr="004C14D4">
        <w:rPr>
          <w:rFonts w:asciiTheme="majorBidi" w:hAnsiTheme="majorBidi" w:cstheme="majorBidi"/>
          <w:b/>
          <w:bCs/>
          <w:sz w:val="32"/>
          <w:szCs w:val="32"/>
        </w:rPr>
        <w:t xml:space="preserve">Study limitations </w:t>
      </w:r>
      <w:r>
        <w:rPr>
          <w:rFonts w:asciiTheme="majorBidi" w:hAnsiTheme="majorBidi" w:cstheme="majorBidi"/>
        </w:rPr>
        <w:t xml:space="preserve"> </w:t>
      </w:r>
    </w:p>
    <w:p w14:paraId="1B41EDE5" w14:textId="77777777" w:rsidR="0028746D" w:rsidRPr="00C21812" w:rsidRDefault="0028746D" w:rsidP="006203F4">
      <w:pPr>
        <w:snapToGrid w:val="0"/>
        <w:spacing w:after="120"/>
        <w:rPr>
          <w:b/>
          <w:bCs/>
        </w:rPr>
      </w:pPr>
      <w:r>
        <w:rPr>
          <w:rFonts w:asciiTheme="majorBidi" w:hAnsiTheme="majorBidi" w:cstheme="majorBidi"/>
          <w:b/>
          <w:bCs/>
          <w:sz w:val="28"/>
          <w:szCs w:val="28"/>
        </w:rPr>
        <w:t>Sampling limitations</w:t>
      </w:r>
    </w:p>
    <w:p w14:paraId="4B5033B2" w14:textId="6B6D89CC" w:rsidR="00E75230" w:rsidRPr="00C21812" w:rsidRDefault="006D30FA" w:rsidP="00C21812">
      <w:pPr>
        <w:pStyle w:val="EndNoteBibliography"/>
        <w:snapToGrid w:val="0"/>
        <w:spacing w:after="120"/>
        <w:ind w:firstLine="720"/>
        <w:rPr>
          <w:rFonts w:ascii="Times New Roman" w:hAnsi="Times New Roman" w:cs="Times New Roman"/>
        </w:rPr>
      </w:pPr>
      <w:r w:rsidRPr="00C21812">
        <w:rPr>
          <w:rFonts w:ascii="Times New Roman" w:hAnsi="Times New Roman" w:cs="Times New Roman"/>
          <w:bCs/>
        </w:rPr>
        <w:t>In terms of population demographics, our sampled animals were skewed towards females and immature animals.</w:t>
      </w:r>
      <w:r w:rsidR="005B4BA6" w:rsidRPr="00C21812">
        <w:rPr>
          <w:rFonts w:ascii="Times New Roman" w:hAnsi="Times New Roman" w:cs="Times New Roman"/>
          <w:b/>
        </w:rPr>
        <w:t xml:space="preserve"> </w:t>
      </w:r>
      <w:proofErr w:type="gramStart"/>
      <w:r w:rsidR="00980D1C" w:rsidRPr="00C21812">
        <w:rPr>
          <w:rFonts w:ascii="Times New Roman" w:hAnsi="Times New Roman" w:cs="Times New Roman"/>
        </w:rPr>
        <w:t>The majority of</w:t>
      </w:r>
      <w:proofErr w:type="gramEnd"/>
      <w:r w:rsidR="00980D1C" w:rsidRPr="00C21812">
        <w:rPr>
          <w:rFonts w:ascii="Times New Roman" w:hAnsi="Times New Roman" w:cs="Times New Roman"/>
        </w:rPr>
        <w:t xml:space="preserve"> the animals in our study were immature and of unknown sex (5 out of 11 whales were</w:t>
      </w:r>
      <w:r w:rsidR="00FE2A83" w:rsidRPr="00C21812">
        <w:rPr>
          <w:rFonts w:ascii="Times New Roman" w:hAnsi="Times New Roman" w:cs="Times New Roman"/>
        </w:rPr>
        <w:t xml:space="preserve"> unknown and</w:t>
      </w:r>
      <w:r w:rsidR="00980D1C" w:rsidRPr="00C21812">
        <w:rPr>
          <w:rFonts w:ascii="Times New Roman" w:hAnsi="Times New Roman" w:cs="Times New Roman"/>
        </w:rPr>
        <w:t xml:space="preserve"> &lt; 13 years old</w:t>
      </w:r>
      <w:r w:rsidR="00314FF2" w:rsidRPr="00C21812">
        <w:rPr>
          <w:rFonts w:ascii="Times New Roman" w:hAnsi="Times New Roman" w:cs="Times New Roman"/>
        </w:rPr>
        <w:t>, Table 1</w:t>
      </w:r>
      <w:r w:rsidR="00980D1C" w:rsidRPr="00C21812">
        <w:rPr>
          <w:rFonts w:ascii="Times New Roman" w:hAnsi="Times New Roman" w:cs="Times New Roman"/>
        </w:rPr>
        <w:t>)</w:t>
      </w:r>
      <w:r w:rsidR="00314FF2" w:rsidRPr="00C21812">
        <w:rPr>
          <w:rFonts w:ascii="Times New Roman" w:hAnsi="Times New Roman" w:cs="Times New Roman"/>
        </w:rPr>
        <w:t>. For our study, we assumed that animals of unknown sex were females</w:t>
      </w:r>
      <w:r w:rsidR="00E71039" w:rsidRPr="00C21812">
        <w:rPr>
          <w:rFonts w:ascii="Times New Roman" w:hAnsi="Times New Roman" w:cs="Times New Roman"/>
        </w:rPr>
        <w:t>,</w:t>
      </w:r>
      <w:r w:rsidR="00314FF2" w:rsidRPr="00C21812">
        <w:rPr>
          <w:rFonts w:ascii="Times New Roman" w:hAnsi="Times New Roman" w:cs="Times New Roman"/>
        </w:rPr>
        <w:t xml:space="preserve"> similar to the assumptions of </w:t>
      </w:r>
      <w:r w:rsidR="00314FF2" w:rsidRPr="00C21812">
        <w:rPr>
          <w:rFonts w:ascii="Times New Roman" w:hAnsi="Times New Roman" w:cs="Times New Roman"/>
        </w:rPr>
        <w:fldChar w:fldCharType="begin"/>
      </w:r>
      <w:r w:rsidR="00AC0424" w:rsidRPr="00C21812">
        <w:rPr>
          <w:rFonts w:ascii="Times New Roman" w:hAnsi="Times New Roman" w:cs="Times New Roman"/>
        </w:rPr>
        <w:instrText xml:space="preserve"> ADDIN EN.CITE &lt;EndNote&gt;&lt;Cite AuthorYear="1"&gt;&lt;Author&gt;Roos&lt;/Author&gt;&lt;Year&gt;2016&lt;/Year&gt;&lt;RecNum&gt;50&lt;/RecNum&gt;&lt;DisplayText&gt;Roos et al. (2016)&lt;/DisplayText&gt;&lt;record&gt;&lt;rec-number&gt;50&lt;/rec-number&gt;&lt;foreign-keys&gt;&lt;key app="EN" db-id="v2wzxz507eexr4e2wf7v0ez1e9z95w0x9ded" timestamp="1681923690"&gt;50&lt;/key&gt;&lt;/foreign-keys&gt;&lt;ref-type name="Journal Article"&gt;17&lt;/ref-type&gt;&lt;contributors&gt;&lt;authors&gt;&lt;author&gt;Roos, Marjoleine MH&lt;/author&gt;&lt;author&gt;Wu, Gi-Mick&lt;/author&gt;&lt;author&gt;Miller, Patrick JO&lt;/author&gt;&lt;/authors&gt;&lt;/contributors&gt;&lt;titles&gt;&lt;title&gt;&lt;style face="normal" font="default" size="100%"&gt;The significance of respiration timing in the energetics estimates of free-ranging killer whales (&lt;/style&gt;&lt;style face="italic" font="default" size="100%"&gt;Orcinus orca&lt;/style&gt;&lt;style face="normal" font="default" size="100%"&gt;)&lt;/style&gt;&lt;/title&gt;&lt;secondary-title&gt;Journal of Experimental Biology&lt;/secondary-title&gt;&lt;/titles&gt;&lt;periodical&gt;&lt;full-title&gt;Journal of Experimental Biology&lt;/full-title&gt;&lt;/periodical&gt;&lt;pages&gt;2066-2077&lt;/pages&gt;&lt;volume&gt;219&lt;/volume&gt;&lt;number&gt;13&lt;/number&gt;&lt;dates&gt;&lt;year&gt;2016&lt;/year&gt;&lt;/dates&gt;&lt;isbn&gt;1477-9145&lt;/isbn&gt;&lt;urls&gt;&lt;/urls&gt;&lt;electronic-resource-num&gt;10.1242/jeb.137513&lt;/electronic-resource-num&gt;&lt;/record&gt;&lt;/Cite&gt;&lt;/EndNote&gt;</w:instrText>
      </w:r>
      <w:r w:rsidR="00314FF2" w:rsidRPr="00C21812">
        <w:rPr>
          <w:rFonts w:ascii="Times New Roman" w:hAnsi="Times New Roman" w:cs="Times New Roman"/>
        </w:rPr>
        <w:fldChar w:fldCharType="separate"/>
      </w:r>
      <w:r w:rsidR="00314FF2" w:rsidRPr="00C21812">
        <w:rPr>
          <w:rFonts w:ascii="Times New Roman" w:hAnsi="Times New Roman" w:cs="Times New Roman"/>
          <w:noProof/>
        </w:rPr>
        <w:t>Roos et al. (2016)</w:t>
      </w:r>
      <w:r w:rsidR="00314FF2" w:rsidRPr="00C21812">
        <w:rPr>
          <w:rFonts w:ascii="Times New Roman" w:hAnsi="Times New Roman" w:cs="Times New Roman"/>
        </w:rPr>
        <w:fldChar w:fldCharType="end"/>
      </w:r>
      <w:r w:rsidR="00314FF2" w:rsidRPr="00C21812">
        <w:rPr>
          <w:rFonts w:ascii="Times New Roman" w:hAnsi="Times New Roman" w:cs="Times New Roman"/>
        </w:rPr>
        <w:t>.</w:t>
      </w:r>
      <w:r w:rsidR="005B4BA6" w:rsidRPr="00C21812">
        <w:rPr>
          <w:rFonts w:ascii="Times New Roman" w:hAnsi="Times New Roman" w:cs="Times New Roman"/>
        </w:rPr>
        <w:t xml:space="preserve"> </w:t>
      </w:r>
      <w:r w:rsidR="00314FF2" w:rsidRPr="00C21812">
        <w:rPr>
          <w:rFonts w:ascii="Times New Roman" w:hAnsi="Times New Roman" w:cs="Times New Roman"/>
        </w:rPr>
        <w:t>We</w:t>
      </w:r>
      <w:r w:rsidR="00980D1C" w:rsidRPr="00C21812">
        <w:rPr>
          <w:rFonts w:ascii="Times New Roman" w:hAnsi="Times New Roman" w:cs="Times New Roman"/>
        </w:rPr>
        <w:t xml:space="preserve"> believe this assumption </w:t>
      </w:r>
      <w:r w:rsidR="00E71039" w:rsidRPr="00C21812">
        <w:rPr>
          <w:rFonts w:ascii="Times New Roman" w:hAnsi="Times New Roman" w:cs="Times New Roman"/>
        </w:rPr>
        <w:t>is</w:t>
      </w:r>
      <w:r w:rsidR="00980D1C" w:rsidRPr="00C21812">
        <w:rPr>
          <w:rFonts w:ascii="Times New Roman" w:hAnsi="Times New Roman" w:cs="Times New Roman"/>
        </w:rPr>
        <w:t xml:space="preserve"> reasonable because immature male body proportions are more </w:t>
      </w:r>
      <w:proofErr w:type="gramStart"/>
      <w:r w:rsidR="00980D1C" w:rsidRPr="00C21812">
        <w:rPr>
          <w:rFonts w:ascii="Times New Roman" w:hAnsi="Times New Roman" w:cs="Times New Roman"/>
        </w:rPr>
        <w:t>similar to</w:t>
      </w:r>
      <w:proofErr w:type="gramEnd"/>
      <w:r w:rsidR="00980D1C" w:rsidRPr="00C21812">
        <w:rPr>
          <w:rFonts w:ascii="Times New Roman" w:hAnsi="Times New Roman" w:cs="Times New Roman"/>
        </w:rPr>
        <w:t xml:space="preserve"> females</w:t>
      </w:r>
      <w:r w:rsidR="00314FF2" w:rsidRPr="00C21812">
        <w:rPr>
          <w:rFonts w:ascii="Times New Roman" w:hAnsi="Times New Roman" w:cs="Times New Roman"/>
        </w:rPr>
        <w:t xml:space="preserve"> in length and body mass</w:t>
      </w:r>
      <w:r w:rsidR="00980D1C" w:rsidRPr="00C21812">
        <w:rPr>
          <w:rFonts w:ascii="Times New Roman" w:hAnsi="Times New Roman" w:cs="Times New Roman"/>
        </w:rPr>
        <w:t xml:space="preserve"> than to those of larger adult males. </w:t>
      </w:r>
      <w:r w:rsidRPr="00C21812">
        <w:rPr>
          <w:rFonts w:ascii="Times New Roman" w:hAnsi="Times New Roman" w:cs="Times New Roman"/>
        </w:rPr>
        <w:t>Both males and female killer whales follow a similar growth curve until they reach 11-15 years of age, at which time males dramatically increase in size</w:t>
      </w:r>
      <w:r w:rsidR="00B76F96" w:rsidRPr="00C21812">
        <w:rPr>
          <w:rFonts w:ascii="Times New Roman" w:hAnsi="Times New Roman" w:cs="Times New Roman"/>
        </w:rPr>
        <w:t xml:space="preserve"> </w:t>
      </w:r>
      <w:r w:rsidR="00B76F96" w:rsidRPr="00C21812">
        <w:rPr>
          <w:rFonts w:ascii="Times New Roman" w:hAnsi="Times New Roman" w:cs="Times New Roman"/>
        </w:rPr>
        <w:fldChar w:fldCharType="begin"/>
      </w:r>
      <w:r w:rsidR="00AC0424" w:rsidRPr="00C21812">
        <w:rPr>
          <w:rFonts w:ascii="Times New Roman" w:hAnsi="Times New Roman" w:cs="Times New Roman"/>
        </w:rPr>
        <w:instrText xml:space="preserve"> ADDIN EN.CITE &lt;EndNote&gt;&lt;Cite&gt;&lt;Author&gt;Olesiuk&lt;/Author&gt;&lt;Year&gt;2005&lt;/Year&gt;&lt;RecNum&gt;67&lt;/RecNum&gt;&lt;DisplayText&gt;(Olesiuk et al., 2005)&lt;/DisplayText&gt;&lt;record&gt;&lt;rec-number&gt;67&lt;/rec-number&gt;&lt;foreign-keys&gt;&lt;key app="EN" db-id="v2wzxz507eexr4e2wf7v0ez1e9z95w0x9ded" timestamp="1681924103"&gt;67&lt;/key&gt;&lt;/foreign-keys&gt;&lt;ref-type name="Report"&gt;27&lt;/ref-type&gt;&lt;contributors&gt;&lt;authors&gt;&lt;author&gt;Olesiuk, Peter F&lt;/author&gt;&lt;author&gt;Ellis, Graeme M&lt;/author&gt;&lt;author&gt;Ford, John KB&lt;/author&gt;&lt;/authors&gt;&lt;secondary-authors&gt;&lt;author&gt;FISHERIES AND OCEANS CANADA,&lt;/author&gt;&lt;/secondary-authors&gt;&lt;/contributors&gt;&lt;titles&gt;&lt;title&gt;&lt;style face="normal" font="default" size="100%"&gt;Life history and population dynamics of northern resident killer whales (&lt;/style&gt;&lt;style face="italic" font="default" size="100%"&gt;Orcinus orca&lt;/style&gt;&lt;style face="normal" font="default" size="100%"&gt;) in British Columbia&lt;/style&gt;&lt;/title&gt;&lt;/titles&gt;&lt;number&gt;2005/045&lt;/number&gt;&lt;dates&gt;&lt;year&gt;2005&lt;/year&gt;&lt;/dates&gt;&lt;pub-location&gt;Nanaimo, British Columiba&lt;/pub-location&gt;&lt;urls&gt;&lt;/urls&gt;&lt;/record&gt;&lt;/Cite&gt;&lt;/EndNote&gt;</w:instrText>
      </w:r>
      <w:r w:rsidR="00B76F96" w:rsidRPr="00C21812">
        <w:rPr>
          <w:rFonts w:ascii="Times New Roman" w:hAnsi="Times New Roman" w:cs="Times New Roman"/>
        </w:rPr>
        <w:fldChar w:fldCharType="separate"/>
      </w:r>
      <w:r w:rsidR="00B76F96" w:rsidRPr="00C21812">
        <w:rPr>
          <w:rFonts w:ascii="Times New Roman" w:hAnsi="Times New Roman" w:cs="Times New Roman"/>
          <w:noProof/>
        </w:rPr>
        <w:t>(Olesiuk et al., 2005)</w:t>
      </w:r>
      <w:r w:rsidR="00B76F96" w:rsidRPr="00C21812">
        <w:rPr>
          <w:rFonts w:ascii="Times New Roman" w:hAnsi="Times New Roman" w:cs="Times New Roman"/>
        </w:rPr>
        <w:fldChar w:fldCharType="end"/>
      </w:r>
      <w:r w:rsidRPr="00C21812">
        <w:rPr>
          <w:rFonts w:ascii="Times New Roman" w:hAnsi="Times New Roman" w:cs="Times New Roman"/>
        </w:rPr>
        <w:t>.</w:t>
      </w:r>
      <w:r w:rsidR="00C21812">
        <w:rPr>
          <w:rFonts w:ascii="Times New Roman" w:hAnsi="Times New Roman" w:cs="Times New Roman"/>
        </w:rPr>
        <w:t xml:space="preserve"> </w:t>
      </w:r>
      <w:r w:rsidRPr="00C21812">
        <w:rPr>
          <w:rFonts w:ascii="Times New Roman" w:hAnsi="Times New Roman" w:cs="Times New Roman"/>
        </w:rPr>
        <w:t>Any potential differences in sex (which can partially be attributed to differences in mass in a sexually dimorphic species) would likely not become apparent until after the ages of 11-15 years when males grow much larger than females and develop their characteristic large dorsal fin.</w:t>
      </w:r>
      <w:r w:rsidR="00B76F96" w:rsidRPr="00C21812">
        <w:rPr>
          <w:rFonts w:ascii="Times New Roman" w:hAnsi="Times New Roman" w:cs="Times New Roman"/>
        </w:rPr>
        <w:t xml:space="preserve"> </w:t>
      </w:r>
      <w:r w:rsidR="00E35C85">
        <w:rPr>
          <w:rFonts w:ascii="Times New Roman" w:hAnsi="Times New Roman" w:cs="Times New Roman"/>
        </w:rPr>
        <w:t>Consequently, w</w:t>
      </w:r>
      <w:r w:rsidR="00E71039" w:rsidRPr="00C21812">
        <w:rPr>
          <w:rFonts w:ascii="Times New Roman" w:hAnsi="Times New Roman" w:cs="Times New Roman"/>
        </w:rPr>
        <w:t xml:space="preserve">e built two </w:t>
      </w:r>
      <w:r w:rsidR="00980D1C" w:rsidRPr="00C21812">
        <w:rPr>
          <w:rFonts w:ascii="Times New Roman" w:hAnsi="Times New Roman" w:cs="Times New Roman"/>
        </w:rPr>
        <w:t xml:space="preserve">separate HHMMs, one for males and one for females, to account for differences in body size </w:t>
      </w:r>
      <w:r w:rsidR="00FE2A83" w:rsidRPr="00C21812">
        <w:rPr>
          <w:rFonts w:ascii="Times New Roman" w:hAnsi="Times New Roman" w:cs="Times New Roman"/>
        </w:rPr>
        <w:t>between sexes</w:t>
      </w:r>
      <w:r w:rsidR="00E71039" w:rsidRPr="00C21812">
        <w:rPr>
          <w:rFonts w:ascii="Times New Roman" w:hAnsi="Times New Roman" w:cs="Times New Roman"/>
        </w:rPr>
        <w:t>—</w:t>
      </w:r>
      <w:r w:rsidR="00980D1C" w:rsidRPr="00C21812">
        <w:rPr>
          <w:rFonts w:ascii="Times New Roman" w:hAnsi="Times New Roman" w:cs="Times New Roman"/>
        </w:rPr>
        <w:t xml:space="preserve">and </w:t>
      </w:r>
      <w:r w:rsidR="00E71039" w:rsidRPr="00C21812">
        <w:rPr>
          <w:rFonts w:ascii="Times New Roman" w:hAnsi="Times New Roman" w:cs="Times New Roman"/>
        </w:rPr>
        <w:t>undertook separate analysis of</w:t>
      </w:r>
      <w:r w:rsidR="00980D1C" w:rsidRPr="00C21812">
        <w:rPr>
          <w:rFonts w:ascii="Times New Roman" w:hAnsi="Times New Roman" w:cs="Times New Roman"/>
        </w:rPr>
        <w:t xml:space="preserve"> males and females. </w:t>
      </w:r>
      <w:r w:rsidR="00E35C85" w:rsidRPr="00C21812">
        <w:rPr>
          <w:rFonts w:ascii="Times New Roman" w:hAnsi="Times New Roman" w:cs="Times New Roman"/>
        </w:rPr>
        <w:t>We had more female animals than males, but more total dives</w:t>
      </w:r>
      <w:r w:rsidR="00E35C85">
        <w:rPr>
          <w:rFonts w:ascii="Times New Roman" w:hAnsi="Times New Roman" w:cs="Times New Roman"/>
        </w:rPr>
        <w:t xml:space="preserve"> and total tracks</w:t>
      </w:r>
      <w:r w:rsidR="00E35C85" w:rsidRPr="00C21812">
        <w:rPr>
          <w:rFonts w:ascii="Times New Roman" w:hAnsi="Times New Roman" w:cs="Times New Roman"/>
        </w:rPr>
        <w:t xml:space="preserve"> for the males than females, credited largely to an overnight deployment on D21 with 1,812 dives and a longer deployment on I107</w:t>
      </w:r>
      <w:r w:rsidR="00E35C85">
        <w:rPr>
          <w:rFonts w:ascii="Times New Roman" w:hAnsi="Times New Roman" w:cs="Times New Roman"/>
        </w:rPr>
        <w:t>. T</w:t>
      </w:r>
      <w:r w:rsidR="00C21812">
        <w:rPr>
          <w:rFonts w:ascii="Times New Roman" w:hAnsi="Times New Roman" w:cs="Times New Roman"/>
        </w:rPr>
        <w:t xml:space="preserve">he LME models on respiration rate accounted for unbalanced samples between sexes and among </w:t>
      </w:r>
      <w:proofErr w:type="spellStart"/>
      <w:r w:rsidR="00C21812">
        <w:rPr>
          <w:rFonts w:ascii="Times New Roman" w:hAnsi="Times New Roman" w:cs="Times New Roman"/>
        </w:rPr>
        <w:t>behavioural</w:t>
      </w:r>
      <w:proofErr w:type="spellEnd"/>
      <w:r w:rsidR="00C21812">
        <w:rPr>
          <w:rFonts w:ascii="Times New Roman" w:hAnsi="Times New Roman" w:cs="Times New Roman"/>
        </w:rPr>
        <w:t xml:space="preserve"> states</w:t>
      </w:r>
      <w:r w:rsidR="00E35C85">
        <w:rPr>
          <w:rFonts w:ascii="Times New Roman" w:hAnsi="Times New Roman" w:cs="Times New Roman"/>
        </w:rPr>
        <w:t xml:space="preserve"> with whale as a random effect</w:t>
      </w:r>
      <w:r w:rsidR="00C21812">
        <w:rPr>
          <w:rFonts w:ascii="Times New Roman" w:hAnsi="Times New Roman" w:cs="Times New Roman"/>
        </w:rPr>
        <w:t xml:space="preserve">.  </w:t>
      </w:r>
      <w:r w:rsidR="00C21812" w:rsidRPr="00C21812">
        <w:rPr>
          <w:rFonts w:ascii="Times New Roman" w:hAnsi="Times New Roman" w:cs="Times New Roman"/>
        </w:rPr>
        <w:t xml:space="preserve">  </w:t>
      </w:r>
    </w:p>
    <w:p w14:paraId="5EDC14C5" w14:textId="31D5B45C" w:rsidR="00F053A8" w:rsidRDefault="0052566D" w:rsidP="006203F4">
      <w:pPr>
        <w:snapToGrid w:val="0"/>
        <w:spacing w:after="120"/>
        <w:ind w:firstLine="720"/>
      </w:pPr>
      <w:r w:rsidRPr="00BE5B55">
        <w:t xml:space="preserve">The primary constraint </w:t>
      </w:r>
      <w:r>
        <w:t xml:space="preserve">we faced </w:t>
      </w:r>
      <w:r w:rsidRPr="00BE5B55">
        <w:t>in sampling deeper dives</w:t>
      </w:r>
      <w:r w:rsidR="007833FE">
        <w:t xml:space="preserve"> with drone video</w:t>
      </w:r>
      <w:r w:rsidRPr="00BE5B55">
        <w:t xml:space="preserve"> was the </w:t>
      </w:r>
      <w:r>
        <w:t>challenge</w:t>
      </w:r>
      <w:r w:rsidRPr="00BE5B55">
        <w:t xml:space="preserve"> of the drone </w:t>
      </w:r>
      <w:r>
        <w:t xml:space="preserve">pilot </w:t>
      </w:r>
      <w:r w:rsidRPr="00BE5B55">
        <w:t>to track and view the surfacing of focal animal</w:t>
      </w:r>
      <w:r>
        <w:t>s</w:t>
      </w:r>
      <w:r w:rsidRPr="00BE5B55">
        <w:t xml:space="preserve"> </w:t>
      </w:r>
      <w:r>
        <w:t>following</w:t>
      </w:r>
      <w:r w:rsidRPr="00BE5B55">
        <w:t xml:space="preserve"> longer and deeper dives (because animal</w:t>
      </w:r>
      <w:r w:rsidR="00E71039">
        <w:t>s making deep dives</w:t>
      </w:r>
      <w:r w:rsidRPr="00BE5B55">
        <w:t xml:space="preserve"> </w:t>
      </w:r>
      <w:r>
        <w:t xml:space="preserve">usually </w:t>
      </w:r>
      <w:r w:rsidRPr="00BE5B55">
        <w:t xml:space="preserve">surfaced out of drone view). Consequently, the drone video data </w:t>
      </w:r>
      <w:r>
        <w:t>collected was potentially</w:t>
      </w:r>
      <w:r w:rsidRPr="00BE5B55">
        <w:t xml:space="preserve"> biased towards </w:t>
      </w:r>
      <w:r>
        <w:t xml:space="preserve">sampling shallower </w:t>
      </w:r>
      <w:proofErr w:type="spellStart"/>
      <w:r>
        <w:t>dives.</w:t>
      </w:r>
      <w:r w:rsidRPr="00BE5B55">
        <w:t>The</w:t>
      </w:r>
      <w:proofErr w:type="spellEnd"/>
      <w:r w:rsidRPr="00BE5B55">
        <w:t xml:space="preserve"> maximum dive depth</w:t>
      </w:r>
      <w:r>
        <w:t>s</w:t>
      </w:r>
      <w:r w:rsidRPr="00BE5B55">
        <w:t xml:space="preserve"> for foraging dives </w:t>
      </w:r>
      <w:r>
        <w:t xml:space="preserve">with drone video </w:t>
      </w:r>
      <w:r w:rsidRPr="00BE5B55">
        <w:t>in our study</w:t>
      </w:r>
      <w:r>
        <w:t xml:space="preserve"> (range = 0.6 – 58 m, Table </w:t>
      </w:r>
      <w:r w:rsidR="007833FE">
        <w:t>S</w:t>
      </w:r>
      <w:r w:rsidR="00642816">
        <w:t>1</w:t>
      </w:r>
      <w:r>
        <w:t>)</w:t>
      </w:r>
      <w:r w:rsidRPr="00BE5B55">
        <w:t xml:space="preserve"> were substantially less than the </w:t>
      </w:r>
      <w:r>
        <w:t xml:space="preserve">maximum </w:t>
      </w:r>
      <w:r w:rsidRPr="00BE5B55">
        <w:t xml:space="preserve">dive depths </w:t>
      </w:r>
      <w:r w:rsidR="00B3374F">
        <w:t>on our CATS tags (range</w:t>
      </w:r>
      <w:r w:rsidR="00EF175F">
        <w:t xml:space="preserve"> </w:t>
      </w:r>
      <w:r w:rsidR="00B3374F">
        <w:t>=</w:t>
      </w:r>
      <w:r w:rsidR="00EF175F">
        <w:t xml:space="preserve"> </w:t>
      </w:r>
      <w:r w:rsidR="00B3374F">
        <w:t xml:space="preserve">0.5-317 m) and those </w:t>
      </w:r>
      <w:r w:rsidRPr="00BE5B55">
        <w:t>observed in other free-ranging resident killer whales</w:t>
      </w:r>
      <w:r>
        <w:t xml:space="preserve"> in the Pacific Northwest </w:t>
      </w:r>
      <w:r w:rsidR="007833FE" w:rsidRPr="00572B11">
        <w:rPr>
          <w:color w:val="000000" w:themeColor="text1"/>
        </w:rPr>
        <w:fldChar w:fldCharType="begin"/>
      </w:r>
      <w:r w:rsidR="00642816">
        <w:rPr>
          <w:color w:val="000000" w:themeColor="text1"/>
        </w:rPr>
        <w:instrText xml:space="preserve"> ADDIN EN.CITE &lt;EndNote&gt;&lt;Cite&gt;&lt;Author&gt;Noren&lt;/Author&gt;&lt;Year&gt;2016&lt;/Year&gt;&lt;RecNum&gt;41&lt;/RecNum&gt;&lt;Prefix&gt;170.3 ± 76.5 m`, &lt;/Prefix&gt;&lt;DisplayText&gt;(170.3 ± 76.5 m, Noren and Hauser, 2016)&lt;/DisplayText&gt;&lt;record&gt;&lt;rec-number&gt;41&lt;/rec-number&gt;&lt;foreign-keys&gt;&lt;key app="EN" db-id="v2wzxz507eexr4e2wf7v0ez1e9z95w0x9ded" timestamp="1681498207"&gt;41&lt;/key&gt;&lt;/foreign-keys&gt;&lt;ref-type name="Journal Article"&gt;17&lt;/ref-type&gt;&lt;contributors&gt;&lt;authors&gt;&lt;author&gt;Noren, Dawn P&lt;/author&gt;&lt;author&gt;Hauser, Donna DW&lt;/author&gt;&lt;/authors&gt;&lt;/contributors&gt;&lt;titles&gt;&lt;title&gt;&lt;style face="normal" font="default" size="100%"&gt;Surface-based observations can be used to assess behavior and fine-scale habitat use by an endangered killer whale (&lt;/style&gt;&lt;style face="italic" font="default" size="100%"&gt;Orcinus orca&lt;/style&gt;&lt;style face="normal" font="default" size="100%"&gt;) population&lt;/style&gt;&lt;/title&gt;&lt;secondary-title&gt;Aquatic Mammals&lt;/secondary-title&gt;&lt;/titles&gt;&lt;periodical&gt;&lt;full-title&gt;Aquatic Mammals&lt;/full-title&gt;&lt;/periodical&gt;&lt;volume&gt;42&lt;/volume&gt;&lt;number&gt;2&lt;/number&gt;&lt;dates&gt;&lt;year&gt;2016&lt;/year&gt;&lt;/dates&gt;&lt;isbn&gt;0167-5427&lt;/isbn&gt;&lt;urls&gt;&lt;/urls&gt;&lt;electronic-resource-num&gt;10.1578/AM.42.2.2016.168&lt;/electronic-resource-num&gt;&lt;/record&gt;&lt;/Cite&gt;&lt;/EndNote&gt;</w:instrText>
      </w:r>
      <w:r w:rsidR="007833FE" w:rsidRPr="00572B11">
        <w:rPr>
          <w:color w:val="000000" w:themeColor="text1"/>
        </w:rPr>
        <w:fldChar w:fldCharType="separate"/>
      </w:r>
      <w:r w:rsidR="00642816">
        <w:rPr>
          <w:noProof/>
          <w:color w:val="000000" w:themeColor="text1"/>
        </w:rPr>
        <w:t>(170.3 ± 76.5 m, Noren and Hauser, 2016)</w:t>
      </w:r>
      <w:r w:rsidR="007833FE" w:rsidRPr="00572B11">
        <w:rPr>
          <w:color w:val="000000" w:themeColor="text1"/>
        </w:rPr>
        <w:fldChar w:fldCharType="end"/>
      </w:r>
      <w:r>
        <w:t xml:space="preserve">. </w:t>
      </w:r>
    </w:p>
    <w:p w14:paraId="3C15B2FE" w14:textId="77777777" w:rsidR="00642816" w:rsidRPr="00F053A8" w:rsidRDefault="00642816" w:rsidP="006203F4">
      <w:pPr>
        <w:snapToGrid w:val="0"/>
        <w:spacing w:after="120"/>
      </w:pPr>
    </w:p>
    <w:p w14:paraId="2780838E" w14:textId="77777777" w:rsidR="00E75230" w:rsidRPr="005B4BA6" w:rsidDel="00B071D0" w:rsidRDefault="00137C13" w:rsidP="006203F4">
      <w:pPr>
        <w:snapToGrid w:val="0"/>
        <w:spacing w:after="120"/>
        <w:rPr>
          <w:del w:id="198" w:author="Evan Sidrow" w:date="2023-06-23T15:25:00Z"/>
          <w:rFonts w:asciiTheme="majorBidi" w:hAnsiTheme="majorBidi" w:cstheme="majorBidi"/>
          <w:b/>
          <w:bCs/>
          <w:iCs/>
          <w:sz w:val="28"/>
          <w:szCs w:val="28"/>
        </w:rPr>
      </w:pPr>
      <w:r w:rsidRPr="005B4BA6">
        <w:rPr>
          <w:rFonts w:asciiTheme="majorBidi" w:hAnsiTheme="majorBidi" w:cstheme="majorBidi"/>
          <w:b/>
          <w:bCs/>
          <w:iCs/>
          <w:sz w:val="28"/>
          <w:szCs w:val="28"/>
        </w:rPr>
        <w:t xml:space="preserve">HHMM </w:t>
      </w:r>
      <w:commentRangeStart w:id="199"/>
      <w:r w:rsidRPr="005B4BA6">
        <w:rPr>
          <w:rFonts w:asciiTheme="majorBidi" w:hAnsiTheme="majorBidi" w:cstheme="majorBidi"/>
          <w:b/>
          <w:bCs/>
          <w:iCs/>
          <w:sz w:val="28"/>
          <w:szCs w:val="28"/>
        </w:rPr>
        <w:t>limitations</w:t>
      </w:r>
      <w:commentRangeEnd w:id="199"/>
      <w:r w:rsidRPr="005B4BA6">
        <w:rPr>
          <w:rStyle w:val="CommentReference"/>
          <w:b/>
          <w:bCs/>
          <w:iCs/>
          <w:sz w:val="28"/>
          <w:szCs w:val="28"/>
        </w:rPr>
        <w:commentReference w:id="199"/>
      </w:r>
    </w:p>
    <w:p w14:paraId="0843AACB" w14:textId="240CCEF5" w:rsidR="005B4BA6" w:rsidRDefault="005B4BA6" w:rsidP="006203F4">
      <w:pPr>
        <w:snapToGrid w:val="0"/>
        <w:spacing w:after="120"/>
        <w:rPr>
          <w:rFonts w:asciiTheme="majorBidi" w:hAnsiTheme="majorBidi" w:cstheme="majorBidi"/>
          <w:b/>
          <w:bCs/>
          <w:iCs/>
          <w:sz w:val="28"/>
          <w:szCs w:val="28"/>
        </w:rPr>
      </w:pPr>
    </w:p>
    <w:p w14:paraId="6E155F01" w14:textId="0A9AF8CF" w:rsidR="00B071D0" w:rsidRDefault="002F21A4" w:rsidP="002F21A4">
      <w:pPr>
        <w:snapToGrid w:val="0"/>
        <w:spacing w:after="120"/>
        <w:ind w:firstLine="720"/>
        <w:rPr>
          <w:ins w:id="200" w:author="Evan Sidrow" w:date="2023-06-23T15:32:00Z"/>
        </w:rPr>
      </w:pPr>
      <w:ins w:id="201" w:author="Evan Sidrow" w:date="2023-06-23T15:48:00Z">
        <w:r>
          <w:t>Our</w:t>
        </w:r>
      </w:ins>
      <w:ins w:id="202" w:author="Evan Sidrow" w:date="2023-06-23T15:25:00Z">
        <w:r w:rsidR="00B071D0">
          <w:t xml:space="preserve"> HHMM</w:t>
        </w:r>
      </w:ins>
      <w:ins w:id="203" w:author="Evan Sidrow" w:date="2023-06-26T13:56:00Z">
        <w:r w:rsidR="00C524C3">
          <w:t>s</w:t>
        </w:r>
      </w:ins>
      <w:ins w:id="204" w:author="Evan Sidrow" w:date="2023-06-23T15:25:00Z">
        <w:r w:rsidR="00B071D0">
          <w:t xml:space="preserve"> make several assumptions that may </w:t>
        </w:r>
      </w:ins>
      <w:ins w:id="205" w:author="Evan Sidrow" w:date="2023-06-23T15:48:00Z">
        <w:r>
          <w:t xml:space="preserve">have been </w:t>
        </w:r>
      </w:ins>
      <w:ins w:id="206" w:author="Evan Sidrow" w:date="2023-06-23T15:25:00Z">
        <w:r w:rsidR="00B071D0">
          <w:t xml:space="preserve">violated </w:t>
        </w:r>
      </w:ins>
      <w:ins w:id="207" w:author="Evan Sidrow" w:date="2023-06-23T15:48:00Z">
        <w:r>
          <w:t>in</w:t>
        </w:r>
      </w:ins>
      <w:ins w:id="208" w:author="Evan Sidrow" w:date="2023-06-23T15:25:00Z">
        <w:r w:rsidR="00B071D0">
          <w:t xml:space="preserve"> this</w:t>
        </w:r>
      </w:ins>
      <w:ins w:id="209" w:author="Evan Sidrow" w:date="2023-06-23T15:38:00Z">
        <w:r w:rsidR="002B7426">
          <w:t xml:space="preserve"> </w:t>
        </w:r>
      </w:ins>
      <w:ins w:id="210" w:author="Evan Sidrow" w:date="2023-06-23T15:45:00Z">
        <w:r>
          <w:t xml:space="preserve">dataset. First, </w:t>
        </w:r>
      </w:ins>
      <w:ins w:id="211" w:author="Evan Sidrow" w:date="2023-06-23T15:46:00Z">
        <w:r>
          <w:t>t</w:t>
        </w:r>
      </w:ins>
      <w:ins w:id="212" w:author="Evan Sidrow" w:date="2023-06-23T15:28:00Z">
        <w:r w:rsidR="00B071D0">
          <w:t>he HHMM</w:t>
        </w:r>
      </w:ins>
      <w:ins w:id="213" w:author="Evan Sidrow" w:date="2023-06-26T13:56:00Z">
        <w:r w:rsidR="00C524C3">
          <w:t>s</w:t>
        </w:r>
      </w:ins>
      <w:ins w:id="214" w:author="Evan Sidrow" w:date="2023-06-23T15:28:00Z">
        <w:r w:rsidR="00B071D0">
          <w:t xml:space="preserve"> </w:t>
        </w:r>
      </w:ins>
      <w:ins w:id="215" w:author="Evan Sidrow" w:date="2023-06-23T15:35:00Z">
        <w:r w:rsidR="002B7426">
          <w:t>treate</w:t>
        </w:r>
      </w:ins>
      <w:ins w:id="216" w:author="Evan Sidrow" w:date="2023-06-26T13:56:00Z">
        <w:r w:rsidR="00C524C3">
          <w:t>d</w:t>
        </w:r>
      </w:ins>
      <w:ins w:id="217" w:author="Evan Sidrow" w:date="2023-06-23T15:35:00Z">
        <w:r w:rsidR="002B7426">
          <w:t xml:space="preserve"> </w:t>
        </w:r>
      </w:ins>
      <w:ins w:id="218" w:author="Evan Sidrow" w:date="2023-06-23T15:48:00Z">
        <w:r>
          <w:t>a</w:t>
        </w:r>
      </w:ins>
      <w:ins w:id="219" w:author="Evan Sidrow" w:date="2023-06-23T15:28:00Z">
        <w:r w:rsidR="00B071D0">
          <w:t xml:space="preserve"> behavioural track as</w:t>
        </w:r>
      </w:ins>
      <w:ins w:id="220" w:author="Evan Sidrow" w:date="2023-06-23T15:35:00Z">
        <w:r w:rsidR="002B7426">
          <w:t xml:space="preserve"> </w:t>
        </w:r>
        <w:proofErr w:type="gramStart"/>
        <w:r w:rsidR="002B7426">
          <w:t>a</w:t>
        </w:r>
      </w:ins>
      <w:ins w:id="221" w:author="Evan Sidrow" w:date="2023-06-23T15:48:00Z">
        <w:r>
          <w:t xml:space="preserve"> the</w:t>
        </w:r>
        <w:proofErr w:type="gramEnd"/>
        <w:r>
          <w:t xml:space="preserve"> shortest</w:t>
        </w:r>
      </w:ins>
      <w:ins w:id="222" w:author="Evan Sidrow" w:date="2023-06-23T15:28:00Z">
        <w:r w:rsidR="00B071D0">
          <w:t xml:space="preserve"> </w:t>
        </w:r>
      </w:ins>
      <w:ins w:id="223" w:author="Evan Sidrow" w:date="2023-06-23T15:29:00Z">
        <w:r w:rsidR="00B071D0">
          <w:t>sequence of dives that lasted for at least</w:t>
        </w:r>
      </w:ins>
      <w:ins w:id="224" w:author="Evan Sidrow" w:date="2023-06-23T15:28:00Z">
        <w:r w:rsidR="00B071D0">
          <w:t xml:space="preserve"> 10 minutes</w:t>
        </w:r>
      </w:ins>
      <w:ins w:id="225" w:author="Evan Sidrow" w:date="2023-06-23T15:29:00Z">
        <w:r w:rsidR="00B071D0">
          <w:t xml:space="preserve">. However, </w:t>
        </w:r>
      </w:ins>
      <w:ins w:id="226" w:author="Evan Sidrow" w:date="2023-06-23T15:35:00Z">
        <w:r w:rsidR="002B7426">
          <w:t xml:space="preserve">the </w:t>
        </w:r>
      </w:ins>
      <w:ins w:id="227" w:author="Evan Sidrow" w:date="2023-06-23T15:37:00Z">
        <w:r w:rsidR="002B7426">
          <w:t xml:space="preserve">true underlying </w:t>
        </w:r>
      </w:ins>
      <w:ins w:id="228" w:author="Evan Sidrow" w:date="2023-06-23T15:35:00Z">
        <w:r w:rsidR="002B7426">
          <w:t xml:space="preserve">behaviour </w:t>
        </w:r>
      </w:ins>
      <w:ins w:id="229" w:author="Evan Sidrow" w:date="2023-06-23T15:36:00Z">
        <w:r w:rsidR="002B7426">
          <w:t xml:space="preserve">of a killer whale may </w:t>
        </w:r>
      </w:ins>
      <w:ins w:id="230" w:author="Evan Sidrow" w:date="2023-06-26T13:56:00Z">
        <w:r w:rsidR="00C524C3">
          <w:t xml:space="preserve">have </w:t>
        </w:r>
      </w:ins>
      <w:ins w:id="231" w:author="Evan Sidrow" w:date="2023-06-23T15:36:00Z">
        <w:r w:rsidR="002B7426">
          <w:t>change</w:t>
        </w:r>
      </w:ins>
      <w:ins w:id="232" w:author="Evan Sidrow" w:date="2023-06-26T13:56:00Z">
        <w:r w:rsidR="00C524C3">
          <w:t>d</w:t>
        </w:r>
      </w:ins>
      <w:ins w:id="233" w:author="Evan Sidrow" w:date="2023-06-23T15:36:00Z">
        <w:r w:rsidR="002B7426" w:rsidRPr="002F21A4">
          <w:t xml:space="preserve"> within </w:t>
        </w:r>
        <w:r w:rsidR="002B7426">
          <w:t xml:space="preserve">a pre-defined “behavioural track”, which may </w:t>
        </w:r>
      </w:ins>
      <w:ins w:id="234" w:author="Evan Sidrow" w:date="2023-06-26T13:56:00Z">
        <w:r w:rsidR="00C524C3">
          <w:t xml:space="preserve">have </w:t>
        </w:r>
      </w:ins>
      <w:ins w:id="235" w:author="Evan Sidrow" w:date="2023-06-23T15:36:00Z">
        <w:r w:rsidR="002B7426">
          <w:t>result</w:t>
        </w:r>
      </w:ins>
      <w:ins w:id="236" w:author="Evan Sidrow" w:date="2023-06-26T13:56:00Z">
        <w:r w:rsidR="00C524C3">
          <w:t>ed</w:t>
        </w:r>
      </w:ins>
      <w:ins w:id="237" w:author="Evan Sidrow" w:date="2023-06-23T15:36:00Z">
        <w:r w:rsidR="002B7426">
          <w:t xml:space="preserve"> in errors </w:t>
        </w:r>
      </w:ins>
      <w:ins w:id="238" w:author="Evan Sidrow" w:date="2023-06-23T15:37:00Z">
        <w:r w:rsidR="002B7426">
          <w:t>in our parameter and behavioural estimates. Future studies may allow the coarse-scale behavioural state to c</w:t>
        </w:r>
      </w:ins>
      <w:ins w:id="239" w:author="Evan Sidrow" w:date="2023-06-23T15:38:00Z">
        <w:r w:rsidR="002B7426">
          <w:t>hange at more flexible intervals than the strict 10-minute divisions we set here.</w:t>
        </w:r>
      </w:ins>
    </w:p>
    <w:p w14:paraId="04DAAA48" w14:textId="343EF503" w:rsidR="00B071D0" w:rsidRDefault="00B071D0" w:rsidP="002F21A4">
      <w:pPr>
        <w:snapToGrid w:val="0"/>
        <w:spacing w:after="120"/>
        <w:ind w:firstLine="720"/>
        <w:rPr>
          <w:ins w:id="240" w:author="Evan Sidrow" w:date="2023-06-23T15:29:00Z"/>
        </w:rPr>
      </w:pPr>
      <w:ins w:id="241" w:author="Evan Sidrow" w:date="2023-06-23T15:32:00Z">
        <w:r>
          <w:lastRenderedPageBreak/>
          <w:t>The HHMM</w:t>
        </w:r>
      </w:ins>
      <w:ins w:id="242" w:author="Evan Sidrow" w:date="2023-06-26T13:56:00Z">
        <w:r w:rsidR="00C524C3">
          <w:t>s</w:t>
        </w:r>
      </w:ins>
      <w:ins w:id="243" w:author="Evan Sidrow" w:date="2023-06-23T15:32:00Z">
        <w:r>
          <w:t xml:space="preserve"> also assumed that </w:t>
        </w:r>
      </w:ins>
      <w:ins w:id="244" w:author="Evan Sidrow" w:date="2023-06-23T15:33:00Z">
        <w:r>
          <w:t>the behaviour</w:t>
        </w:r>
      </w:ins>
      <w:ins w:id="245" w:author="Evan Sidrow" w:date="2023-06-26T13:56:00Z">
        <w:r w:rsidR="00C524C3">
          <w:t>s</w:t>
        </w:r>
      </w:ins>
      <w:ins w:id="246" w:author="Evan Sidrow" w:date="2023-06-23T15:33:00Z">
        <w:r>
          <w:t xml:space="preserve"> of all whales </w:t>
        </w:r>
      </w:ins>
      <w:ins w:id="247" w:author="Evan Sidrow" w:date="2023-06-23T15:46:00Z">
        <w:r w:rsidR="002F21A4">
          <w:t>of</w:t>
        </w:r>
      </w:ins>
      <w:ins w:id="248" w:author="Evan Sidrow" w:date="2023-06-23T15:33:00Z">
        <w:r>
          <w:t xml:space="preserve"> the same gender were identical to one another. However, </w:t>
        </w:r>
        <w:r w:rsidR="002B7426">
          <w:t xml:space="preserve">it is reasonable to assume that </w:t>
        </w:r>
      </w:ins>
      <w:ins w:id="249" w:author="Evan Sidrow" w:date="2023-06-23T15:34:00Z">
        <w:r w:rsidR="002B7426">
          <w:t xml:space="preserve">behaviour varies between individuals, even if they </w:t>
        </w:r>
      </w:ins>
      <w:ins w:id="250" w:author="Evan Sidrow" w:date="2023-06-26T13:56:00Z">
        <w:r w:rsidR="00C524C3">
          <w:t>are the same</w:t>
        </w:r>
      </w:ins>
      <w:ins w:id="251" w:author="Evan Sidrow" w:date="2023-06-23T15:34:00Z">
        <w:r w:rsidR="002B7426">
          <w:t xml:space="preserve"> gender. Future studies may incorporate random effects into the HHMM</w:t>
        </w:r>
      </w:ins>
      <w:ins w:id="252" w:author="Evan Sidrow" w:date="2023-06-23T15:49:00Z">
        <w:r w:rsidR="002F21A4">
          <w:t>s</w:t>
        </w:r>
      </w:ins>
      <w:ins w:id="253" w:author="Evan Sidrow" w:date="2023-06-23T15:35:00Z">
        <w:r w:rsidR="002B7426">
          <w:t xml:space="preserve"> to account for differences in behaviour between individuals.</w:t>
        </w:r>
      </w:ins>
      <w:ins w:id="254" w:author="Evan Sidrow" w:date="2023-06-23T15:34:00Z">
        <w:r w:rsidR="002B7426">
          <w:t xml:space="preserve"> </w:t>
        </w:r>
      </w:ins>
    </w:p>
    <w:p w14:paraId="07A1D8F8" w14:textId="0B3295F7" w:rsidR="002F21A4" w:rsidRDefault="002F21A4">
      <w:pPr>
        <w:snapToGrid w:val="0"/>
        <w:spacing w:after="120"/>
        <w:ind w:firstLine="720"/>
        <w:rPr>
          <w:ins w:id="255" w:author="Evan Sidrow" w:date="2023-06-23T15:47:00Z"/>
        </w:rPr>
        <w:pPrChange w:id="256" w:author="Evan Sidrow" w:date="2023-06-23T15:47:00Z">
          <w:pPr>
            <w:snapToGrid w:val="0"/>
            <w:spacing w:after="120"/>
          </w:pPr>
        </w:pPrChange>
      </w:pPr>
      <w:ins w:id="257" w:author="Evan Sidrow" w:date="2023-06-23T15:47:00Z">
        <w:r>
          <w:t>Our</w:t>
        </w:r>
      </w:ins>
      <w:ins w:id="258" w:author="Evan Sidrow" w:date="2023-06-23T15:29:00Z">
        <w:r w:rsidR="00B071D0">
          <w:t xml:space="preserve"> HHMM</w:t>
        </w:r>
      </w:ins>
      <w:ins w:id="259" w:author="Evan Sidrow" w:date="2023-06-26T13:56:00Z">
        <w:r w:rsidR="00C524C3">
          <w:t>s also</w:t>
        </w:r>
      </w:ins>
      <w:ins w:id="260" w:author="Evan Sidrow" w:date="2023-06-23T15:29:00Z">
        <w:r w:rsidR="00B071D0">
          <w:t xml:space="preserve"> assumed that </w:t>
        </w:r>
      </w:ins>
      <w:ins w:id="261" w:author="Evan Sidrow" w:date="2023-06-23T15:30:00Z">
        <w:r w:rsidR="00B071D0">
          <w:t>a given</w:t>
        </w:r>
      </w:ins>
      <w:ins w:id="262" w:author="Evan Sidrow" w:date="2023-06-23T15:29:00Z">
        <w:r w:rsidR="00B071D0">
          <w:t xml:space="preserve"> dive type (shallow, medium,</w:t>
        </w:r>
      </w:ins>
      <w:ins w:id="263" w:author="Evan Sidrow" w:date="2023-06-23T15:30:00Z">
        <w:r w:rsidR="00B071D0">
          <w:t xml:space="preserve"> or</w:t>
        </w:r>
      </w:ins>
      <w:ins w:id="264" w:author="Evan Sidrow" w:date="2023-06-23T15:29:00Z">
        <w:r w:rsidR="00B071D0">
          <w:t xml:space="preserve"> deep) had the same distribution </w:t>
        </w:r>
      </w:ins>
      <w:ins w:id="265" w:author="Evan Sidrow" w:date="2023-06-23T15:30:00Z">
        <w:r w:rsidR="00B071D0">
          <w:t xml:space="preserve">between all behavioural states. However, </w:t>
        </w:r>
      </w:ins>
      <w:ins w:id="266" w:author="Evan Sidrow" w:date="2023-06-23T15:38:00Z">
        <w:r w:rsidR="002B7426">
          <w:t xml:space="preserve">we show in Figure </w:t>
        </w:r>
      </w:ins>
      <w:ins w:id="267" w:author="Evan Sidrow" w:date="2023-06-23T15:39:00Z">
        <w:r w:rsidR="002B7426">
          <w:t>(</w:t>
        </w:r>
      </w:ins>
      <w:ins w:id="268" w:author="Evan Sidrow" w:date="2023-06-23T15:42:00Z">
        <w:r w:rsidR="002B7426">
          <w:t>5</w:t>
        </w:r>
      </w:ins>
      <w:ins w:id="269" w:author="Evan Sidrow" w:date="2023-06-23T15:39:00Z">
        <w:r w:rsidR="002B7426">
          <w:t>)</w:t>
        </w:r>
      </w:ins>
      <w:ins w:id="270" w:author="Evan Sidrow" w:date="2023-06-23T15:41:00Z">
        <w:r w:rsidR="002B7426">
          <w:t xml:space="preserve"> that the dive duration of </w:t>
        </w:r>
      </w:ins>
      <w:ins w:id="271" w:author="Evan Sidrow" w:date="2023-06-23T15:42:00Z">
        <w:r w:rsidR="002B7426">
          <w:t>short dives appears to v</w:t>
        </w:r>
      </w:ins>
      <w:ins w:id="272" w:author="Evan Sidrow" w:date="2023-06-23T15:43:00Z">
        <w:r w:rsidR="002B7426">
          <w:t xml:space="preserve">ary between behavioural states. This is concerning since most short dives are also shallow dives, indicating that the fine-scale distribution of dive duration changes </w:t>
        </w:r>
      </w:ins>
      <w:ins w:id="273" w:author="Evan Sidrow" w:date="2023-06-23T15:44:00Z">
        <w:r w:rsidR="002B7426">
          <w:t xml:space="preserve">depending upon the coarse-scale behavioural type. Future studies can </w:t>
        </w:r>
        <w:r>
          <w:t>explici</w:t>
        </w:r>
      </w:ins>
      <w:ins w:id="274" w:author="Evan Sidrow" w:date="2023-06-23T15:45:00Z">
        <w:r>
          <w:t>tly model</w:t>
        </w:r>
      </w:ins>
      <w:ins w:id="275" w:author="Evan Sidrow" w:date="2023-06-23T15:44:00Z">
        <w:r w:rsidR="002B7426">
          <w:t xml:space="preserve"> th</w:t>
        </w:r>
        <w:r>
          <w:t xml:space="preserve">e </w:t>
        </w:r>
      </w:ins>
      <w:ins w:id="276" w:author="Evan Sidrow" w:date="2023-06-23T15:45:00Z">
        <w:r>
          <w:t>difference in the distribution of dive duration</w:t>
        </w:r>
      </w:ins>
      <w:ins w:id="277" w:author="Evan Sidrow" w:date="2023-06-23T15:44:00Z">
        <w:r>
          <w:t xml:space="preserve"> </w:t>
        </w:r>
      </w:ins>
      <w:ins w:id="278" w:author="Evan Sidrow" w:date="2023-06-23T15:45:00Z">
        <w:r>
          <w:t>between behavioural types</w:t>
        </w:r>
      </w:ins>
      <w:ins w:id="279" w:author="Evan Sidrow" w:date="2023-06-23T15:47:00Z">
        <w:r>
          <w:t>.</w:t>
        </w:r>
      </w:ins>
    </w:p>
    <w:p w14:paraId="1828BF5C" w14:textId="7C1AFB13" w:rsidR="00B071D0" w:rsidRPr="002F21A4" w:rsidDel="002F21A4" w:rsidRDefault="002F21A4">
      <w:pPr>
        <w:snapToGrid w:val="0"/>
        <w:spacing w:after="120"/>
        <w:ind w:firstLine="720"/>
        <w:rPr>
          <w:del w:id="280" w:author="Evan Sidrow" w:date="2023-06-23T15:46:00Z"/>
          <w:rPrChange w:id="281" w:author="Evan Sidrow" w:date="2023-06-23T15:47:00Z">
            <w:rPr>
              <w:del w:id="282" w:author="Evan Sidrow" w:date="2023-06-23T15:46:00Z"/>
              <w:rFonts w:asciiTheme="majorBidi" w:hAnsiTheme="majorBidi" w:cstheme="majorBidi"/>
            </w:rPr>
          </w:rPrChange>
        </w:rPr>
        <w:pPrChange w:id="283" w:author="Evan Sidrow" w:date="2023-06-23T15:47:00Z">
          <w:pPr>
            <w:snapToGrid w:val="0"/>
            <w:spacing w:after="120"/>
          </w:pPr>
        </w:pPrChange>
      </w:pPr>
      <w:ins w:id="284" w:author="Evan Sidrow" w:date="2023-06-23T15:47:00Z">
        <w:r>
          <w:t>Our</w:t>
        </w:r>
      </w:ins>
      <w:ins w:id="285" w:author="Evan Sidrow" w:date="2023-06-23T15:26:00Z">
        <w:r w:rsidR="00B071D0">
          <w:rPr>
            <w:rFonts w:asciiTheme="majorBidi" w:hAnsiTheme="majorBidi" w:cstheme="majorBidi"/>
          </w:rPr>
          <w:t xml:space="preserve"> linear mixed effects (LME) analysis of respiration rates per behavioural state assumed that the behavioural states predicted by the HHMM</w:t>
        </w:r>
      </w:ins>
      <w:ins w:id="286" w:author="Evan Sidrow" w:date="2023-06-26T13:57:00Z">
        <w:r w:rsidR="00C524C3">
          <w:rPr>
            <w:rFonts w:asciiTheme="majorBidi" w:hAnsiTheme="majorBidi" w:cstheme="majorBidi"/>
          </w:rPr>
          <w:t>s</w:t>
        </w:r>
      </w:ins>
      <w:ins w:id="287" w:author="Evan Sidrow" w:date="2023-06-23T15:26:00Z">
        <w:r w:rsidR="00B071D0">
          <w:rPr>
            <w:rFonts w:asciiTheme="majorBidi" w:hAnsiTheme="majorBidi" w:cstheme="majorBidi"/>
          </w:rPr>
          <w:t xml:space="preserve"> were 100% accurate</w:t>
        </w:r>
      </w:ins>
      <w:ins w:id="288" w:author="Evan Sidrow" w:date="2023-06-23T15:27:00Z">
        <w:r w:rsidR="00B071D0">
          <w:rPr>
            <w:rFonts w:asciiTheme="majorBidi" w:hAnsiTheme="majorBidi" w:cstheme="majorBidi"/>
          </w:rPr>
          <w:t>. While t</w:t>
        </w:r>
      </w:ins>
      <w:ins w:id="289" w:author="Evan Sidrow" w:date="2023-06-23T15:26:00Z">
        <w:r w:rsidR="00B071D0">
          <w:rPr>
            <w:rFonts w:asciiTheme="majorBidi" w:hAnsiTheme="majorBidi" w:cstheme="majorBidi"/>
          </w:rPr>
          <w:t>his was a reasonable assumption based on measures of accuracy, detection, and false-positive (FP) rate</w:t>
        </w:r>
      </w:ins>
      <w:ins w:id="290" w:author="Evan Sidrow" w:date="2023-06-23T15:27:00Z">
        <w:r w:rsidR="00B071D0">
          <w:rPr>
            <w:rFonts w:asciiTheme="majorBidi" w:hAnsiTheme="majorBidi" w:cstheme="majorBidi"/>
          </w:rPr>
          <w:t>, it is not perfect since there is inherent uncertainty</w:t>
        </w:r>
      </w:ins>
      <w:ins w:id="291" w:author="Evan Sidrow" w:date="2023-06-23T15:39:00Z">
        <w:r w:rsidR="002B7426">
          <w:rPr>
            <w:rFonts w:asciiTheme="majorBidi" w:hAnsiTheme="majorBidi" w:cstheme="majorBidi"/>
          </w:rPr>
          <w:t xml:space="preserve"> when estimating the hidden states</w:t>
        </w:r>
      </w:ins>
      <w:ins w:id="292" w:author="Evan Sidrow" w:date="2023-06-23T15:27:00Z">
        <w:r w:rsidR="00B071D0">
          <w:rPr>
            <w:rFonts w:asciiTheme="majorBidi" w:hAnsiTheme="majorBidi" w:cstheme="majorBidi"/>
          </w:rPr>
          <w:t xml:space="preserve"> of an HHMM. Future research can </w:t>
        </w:r>
      </w:ins>
      <w:ins w:id="293" w:author="Evan Sidrow" w:date="2023-06-23T15:50:00Z">
        <w:r>
          <w:rPr>
            <w:rFonts w:asciiTheme="majorBidi" w:hAnsiTheme="majorBidi" w:cstheme="majorBidi"/>
          </w:rPr>
          <w:t>develop a</w:t>
        </w:r>
      </w:ins>
      <w:ins w:id="294" w:author="Evan Sidrow" w:date="2023-06-23T15:27:00Z">
        <w:r w:rsidR="00B071D0">
          <w:rPr>
            <w:rFonts w:asciiTheme="majorBidi" w:hAnsiTheme="majorBidi" w:cstheme="majorBidi"/>
          </w:rPr>
          <w:t xml:space="preserve"> model that </w:t>
        </w:r>
      </w:ins>
      <w:ins w:id="295" w:author="Evan Sidrow" w:date="2023-06-23T15:39:00Z">
        <w:r w:rsidR="002B7426">
          <w:rPr>
            <w:rFonts w:asciiTheme="majorBidi" w:hAnsiTheme="majorBidi" w:cstheme="majorBidi"/>
          </w:rPr>
          <w:t xml:space="preserve">jointly </w:t>
        </w:r>
      </w:ins>
      <w:ins w:id="296" w:author="Evan Sidrow" w:date="2023-06-23T15:27:00Z">
        <w:r w:rsidR="00B071D0">
          <w:rPr>
            <w:rFonts w:asciiTheme="majorBidi" w:hAnsiTheme="majorBidi" w:cstheme="majorBidi"/>
          </w:rPr>
          <w:t>estimate</w:t>
        </w:r>
      </w:ins>
      <w:ins w:id="297" w:author="Evan Sidrow" w:date="2023-06-23T15:50:00Z">
        <w:r>
          <w:rPr>
            <w:rFonts w:asciiTheme="majorBidi" w:hAnsiTheme="majorBidi" w:cstheme="majorBidi"/>
          </w:rPr>
          <w:t>s</w:t>
        </w:r>
      </w:ins>
      <w:ins w:id="298" w:author="Evan Sidrow" w:date="2023-06-23T15:27:00Z">
        <w:r w:rsidR="00B071D0">
          <w:rPr>
            <w:rFonts w:asciiTheme="majorBidi" w:hAnsiTheme="majorBidi" w:cstheme="majorBidi"/>
          </w:rPr>
          <w:t xml:space="preserve"> behavioural states </w:t>
        </w:r>
      </w:ins>
      <w:ins w:id="299" w:author="Evan Sidrow" w:date="2023-06-23T15:28:00Z">
        <w:r w:rsidR="00B071D0">
          <w:rPr>
            <w:rFonts w:asciiTheme="majorBidi" w:hAnsiTheme="majorBidi" w:cstheme="majorBidi"/>
          </w:rPr>
          <w:t xml:space="preserve">of </w:t>
        </w:r>
      </w:ins>
      <w:ins w:id="300" w:author="Evan Sidrow" w:date="2023-06-23T15:50:00Z">
        <w:r>
          <w:rPr>
            <w:rFonts w:asciiTheme="majorBidi" w:hAnsiTheme="majorBidi" w:cstheme="majorBidi"/>
          </w:rPr>
          <w:t>a killer whale</w:t>
        </w:r>
      </w:ins>
      <w:ins w:id="301" w:author="Evan Sidrow" w:date="2023-06-23T15:27:00Z">
        <w:r w:rsidR="00B071D0">
          <w:rPr>
            <w:rFonts w:asciiTheme="majorBidi" w:hAnsiTheme="majorBidi" w:cstheme="majorBidi"/>
          </w:rPr>
          <w:t xml:space="preserve"> as well as </w:t>
        </w:r>
      </w:ins>
      <w:ins w:id="302" w:author="Evan Sidrow" w:date="2023-06-23T15:50:00Z">
        <w:r>
          <w:rPr>
            <w:rFonts w:asciiTheme="majorBidi" w:hAnsiTheme="majorBidi" w:cstheme="majorBidi"/>
          </w:rPr>
          <w:t>its</w:t>
        </w:r>
      </w:ins>
      <w:ins w:id="303" w:author="Evan Sidrow" w:date="2023-06-23T15:40:00Z">
        <w:r w:rsidR="002B7426">
          <w:rPr>
            <w:rFonts w:asciiTheme="majorBidi" w:hAnsiTheme="majorBidi" w:cstheme="majorBidi"/>
          </w:rPr>
          <w:t xml:space="preserve"> respiration rate </w:t>
        </w:r>
      </w:ins>
      <w:ins w:id="304" w:author="Evan Sidrow" w:date="2023-06-23T15:51:00Z">
        <w:r>
          <w:rPr>
            <w:rFonts w:asciiTheme="majorBidi" w:hAnsiTheme="majorBidi" w:cstheme="majorBidi"/>
          </w:rPr>
          <w:t>during various behavioural states</w:t>
        </w:r>
      </w:ins>
      <w:ins w:id="305" w:author="Evan Sidrow" w:date="2023-06-23T15:41:00Z">
        <w:r w:rsidR="002B7426">
          <w:rPr>
            <w:rFonts w:asciiTheme="majorBidi" w:hAnsiTheme="majorBidi" w:cstheme="majorBidi"/>
          </w:rPr>
          <w:t>.</w:t>
        </w:r>
      </w:ins>
    </w:p>
    <w:p w14:paraId="67E23395" w14:textId="77777777" w:rsidR="002F21A4" w:rsidRPr="002F21A4" w:rsidRDefault="002F21A4">
      <w:pPr>
        <w:snapToGrid w:val="0"/>
        <w:spacing w:after="120"/>
        <w:ind w:firstLine="720"/>
        <w:rPr>
          <w:ins w:id="306" w:author="Evan Sidrow" w:date="2023-06-23T15:46:00Z"/>
          <w:rFonts w:asciiTheme="majorBidi" w:hAnsiTheme="majorBidi" w:cstheme="majorBidi"/>
          <w:rPrChange w:id="307" w:author="Evan Sidrow" w:date="2023-06-23T15:46:00Z">
            <w:rPr>
              <w:ins w:id="308" w:author="Evan Sidrow" w:date="2023-06-23T15:46:00Z"/>
              <w:rFonts w:asciiTheme="majorBidi" w:hAnsiTheme="majorBidi" w:cstheme="majorBidi"/>
              <w:b/>
              <w:bCs/>
              <w:iCs/>
              <w:sz w:val="28"/>
              <w:szCs w:val="28"/>
            </w:rPr>
          </w:rPrChange>
        </w:rPr>
        <w:pPrChange w:id="309" w:author="Evan Sidrow" w:date="2023-06-23T15:47:00Z">
          <w:pPr>
            <w:snapToGrid w:val="0"/>
            <w:spacing w:after="120"/>
          </w:pPr>
        </w:pPrChange>
      </w:pPr>
    </w:p>
    <w:p w14:paraId="41A3F8E2" w14:textId="4A8FC440" w:rsidR="00080D34" w:rsidDel="002F21A4" w:rsidRDefault="00080D34" w:rsidP="006203F4">
      <w:pPr>
        <w:snapToGrid w:val="0"/>
        <w:spacing w:after="120"/>
        <w:rPr>
          <w:del w:id="310" w:author="Evan Sidrow" w:date="2023-06-23T15:46:00Z"/>
          <w:rFonts w:asciiTheme="majorBidi" w:hAnsiTheme="majorBidi" w:cstheme="majorBidi"/>
          <w:b/>
          <w:bCs/>
          <w:iCs/>
          <w:sz w:val="28"/>
          <w:szCs w:val="28"/>
        </w:rPr>
      </w:pPr>
    </w:p>
    <w:p w14:paraId="0868B667" w14:textId="342A3727" w:rsidR="00080D34" w:rsidDel="002F21A4" w:rsidRDefault="00080D34" w:rsidP="006203F4">
      <w:pPr>
        <w:snapToGrid w:val="0"/>
        <w:spacing w:after="120"/>
        <w:rPr>
          <w:del w:id="311" w:author="Evan Sidrow" w:date="2023-06-23T15:46:00Z"/>
          <w:rFonts w:asciiTheme="majorBidi" w:hAnsiTheme="majorBidi" w:cstheme="majorBidi"/>
          <w:b/>
          <w:bCs/>
          <w:iCs/>
          <w:sz w:val="28"/>
          <w:szCs w:val="28"/>
        </w:rPr>
      </w:pPr>
    </w:p>
    <w:p w14:paraId="5292B3AD" w14:textId="7301753D" w:rsidR="00080D34" w:rsidDel="002F21A4" w:rsidRDefault="00080D34" w:rsidP="006203F4">
      <w:pPr>
        <w:snapToGrid w:val="0"/>
        <w:spacing w:after="120"/>
        <w:rPr>
          <w:del w:id="312" w:author="Evan Sidrow" w:date="2023-06-23T15:46:00Z"/>
          <w:rFonts w:asciiTheme="majorBidi" w:hAnsiTheme="majorBidi" w:cstheme="majorBidi"/>
          <w:b/>
          <w:bCs/>
          <w:iCs/>
          <w:sz w:val="28"/>
          <w:szCs w:val="28"/>
        </w:rPr>
      </w:pPr>
    </w:p>
    <w:p w14:paraId="19FBA358" w14:textId="77777777" w:rsidR="00EF175F" w:rsidDel="002F21A4" w:rsidRDefault="00EF175F" w:rsidP="006203F4">
      <w:pPr>
        <w:snapToGrid w:val="0"/>
        <w:spacing w:after="120"/>
        <w:rPr>
          <w:del w:id="313" w:author="Evan Sidrow" w:date="2023-06-23T15:46:00Z"/>
          <w:rFonts w:asciiTheme="majorBidi" w:hAnsiTheme="majorBidi" w:cstheme="majorBidi"/>
          <w:b/>
          <w:bCs/>
          <w:iCs/>
          <w:sz w:val="28"/>
          <w:szCs w:val="28"/>
        </w:rPr>
      </w:pPr>
    </w:p>
    <w:p w14:paraId="69B1ADB6" w14:textId="77777777" w:rsidR="00080D34" w:rsidRPr="005B4BA6" w:rsidRDefault="00080D34" w:rsidP="006203F4">
      <w:pPr>
        <w:snapToGrid w:val="0"/>
        <w:spacing w:after="120"/>
        <w:rPr>
          <w:rFonts w:asciiTheme="majorBidi" w:hAnsiTheme="majorBidi" w:cstheme="majorBidi"/>
          <w:b/>
          <w:bCs/>
          <w:iCs/>
          <w:sz w:val="28"/>
          <w:szCs w:val="28"/>
        </w:rPr>
      </w:pPr>
    </w:p>
    <w:p w14:paraId="26FBD6CF" w14:textId="77777777" w:rsidR="00E75230" w:rsidRPr="005B4BA6" w:rsidRDefault="00137C13" w:rsidP="006203F4">
      <w:pPr>
        <w:snapToGrid w:val="0"/>
        <w:spacing w:after="120"/>
        <w:rPr>
          <w:rFonts w:asciiTheme="majorBidi" w:hAnsiTheme="majorBidi" w:cstheme="majorBidi"/>
          <w:b/>
          <w:bCs/>
          <w:iCs/>
          <w:sz w:val="28"/>
          <w:szCs w:val="28"/>
        </w:rPr>
      </w:pPr>
      <w:r w:rsidRPr="005B4BA6">
        <w:rPr>
          <w:rFonts w:asciiTheme="majorBidi" w:hAnsiTheme="majorBidi" w:cstheme="majorBidi"/>
          <w:b/>
          <w:bCs/>
          <w:iCs/>
          <w:sz w:val="28"/>
          <w:szCs w:val="28"/>
        </w:rPr>
        <w:t>Oxygen consumption assumptions and limitations</w:t>
      </w:r>
    </w:p>
    <w:p w14:paraId="266C8B5B" w14:textId="4C15892D" w:rsidR="00A63227" w:rsidRPr="006D30FA" w:rsidRDefault="00287B27" w:rsidP="006203F4">
      <w:pPr>
        <w:snapToGrid w:val="0"/>
        <w:spacing w:after="120"/>
        <w:ind w:firstLine="360"/>
      </w:pPr>
      <w:r w:rsidRPr="002D03CC">
        <w:t>We made several reasonable assumptions to calculate VO</w:t>
      </w:r>
      <w:r w:rsidRPr="00287B27">
        <w:rPr>
          <w:vertAlign w:val="subscript"/>
        </w:rPr>
        <w:t>2</w:t>
      </w:r>
      <w:r w:rsidR="00B76F96">
        <w:rPr>
          <w:vertAlign w:val="subscript"/>
        </w:rPr>
        <w:t xml:space="preserve"> </w:t>
      </w:r>
      <w:r w:rsidR="00E3774C">
        <w:rPr>
          <w:vertAlign w:val="subscript"/>
        </w:rPr>
        <w:t>fixed</w:t>
      </w:r>
      <w:r w:rsidRPr="002D03CC">
        <w:t xml:space="preserve"> from respiration rate </w:t>
      </w:r>
      <w:r>
        <w:t>as has been done in</w:t>
      </w:r>
      <w:r w:rsidRPr="002D03CC">
        <w:t xml:space="preserve"> other studies </w:t>
      </w:r>
      <w:r w:rsidR="00E71039" w:rsidRPr="002D03CC">
        <w:t>o</w:t>
      </w:r>
      <w:r w:rsidR="00E71039">
        <w:t>f</w:t>
      </w:r>
      <w:r w:rsidR="00E71039" w:rsidRPr="002D03CC">
        <w:t xml:space="preserve"> </w:t>
      </w:r>
      <w:r w:rsidRPr="002D03CC">
        <w:t>large cetaceans</w:t>
      </w:r>
      <w:r w:rsidR="00B76F96">
        <w:t xml:space="preserve"> </w:t>
      </w:r>
      <w:r w:rsidR="00B76F96">
        <w:fldChar w:fldCharType="begin">
          <w:fldData xml:space="preserve">PEVuZE5vdGU+PENpdGU+PEF1dGhvcj5XaWxsaWFtczwvQXV0aG9yPjxZZWFyPjIwMDk8L1llYXI+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</w:fldData>
        </w:fldChar>
      </w:r>
      <w:r w:rsidR="00B76F96">
        <w:instrText xml:space="preserve"> ADDIN EN.CITE </w:instrText>
      </w:r>
      <w:r w:rsidR="00B76F96">
        <w:fldChar w:fldCharType="begin">
          <w:fldData xml:space="preserve">PEVuZE5vdGU+PENpdGU+PEF1dGhvcj5XaWxsaWFtczwvQXV0aG9yPjxZZWFyPjIwMDk8L1llYXI+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</w:fldData>
        </w:fldChar>
      </w:r>
      <w:r w:rsidR="00B76F96">
        <w:instrText xml:space="preserve"> ADDIN EN.CITE.DATA </w:instrText>
      </w:r>
      <w:r w:rsidR="00B76F96">
        <w:fldChar w:fldCharType="end"/>
      </w:r>
      <w:r w:rsidR="00B76F96">
        <w:fldChar w:fldCharType="separate"/>
      </w:r>
      <w:r w:rsidR="00B76F96">
        <w:rPr>
          <w:noProof/>
        </w:rPr>
        <w:t>(Williams and Noren, 2009, Dolphin, 1987, Blix and Folkow, 1995, Christiansen et al., 2014)</w:t>
      </w:r>
      <w:r w:rsidR="00B76F96">
        <w:fldChar w:fldCharType="end"/>
      </w:r>
      <w:r>
        <w:t xml:space="preserve"> </w:t>
      </w:r>
      <w:r w:rsidR="00E3774C">
        <w:t>(e.g.</w:t>
      </w:r>
      <w:r w:rsidR="00E71039">
        <w:t>,</w:t>
      </w:r>
      <w:r w:rsidR="00E3774C">
        <w:t xml:space="preserve"> </w:t>
      </w:r>
      <w:r>
        <w:t>assuming</w:t>
      </w:r>
      <w:r w:rsidRPr="002D03CC">
        <w:t xml:space="preserve"> that every breath had a constant V</w:t>
      </w:r>
      <w:r w:rsidRPr="00287B27">
        <w:rPr>
          <w:vertAlign w:val="subscript"/>
        </w:rPr>
        <w:t>T</w:t>
      </w:r>
      <w:r w:rsidRPr="002D03CC">
        <w:t>, E</w:t>
      </w:r>
      <w:r w:rsidRPr="00287B27">
        <w:rPr>
          <w:vertAlign w:val="subscript"/>
        </w:rPr>
        <w:t xml:space="preserve">O2 </w:t>
      </w:r>
      <w:r w:rsidRPr="002D03CC">
        <w:t>and consequently</w:t>
      </w:r>
      <w:r>
        <w:t xml:space="preserve"> fixed</w:t>
      </w:r>
      <w:r w:rsidRPr="002D03CC">
        <w:t xml:space="preserve"> T</w:t>
      </w:r>
      <w:r w:rsidRPr="00287B27">
        <w:rPr>
          <w:vertAlign w:val="subscript"/>
        </w:rPr>
        <w:t>O2</w:t>
      </w:r>
      <w:r>
        <w:t>).</w:t>
      </w:r>
      <w:r w:rsidRPr="002D03CC">
        <w:t xml:space="preserve"> </w:t>
      </w:r>
      <w:r>
        <w:t xml:space="preserve">However, </w:t>
      </w:r>
      <w:r w:rsidRPr="002D03CC">
        <w:t>using fixed T</w:t>
      </w:r>
      <w:r w:rsidRPr="00287B27">
        <w:rPr>
          <w:vertAlign w:val="subscript"/>
        </w:rPr>
        <w:t>O2</w:t>
      </w:r>
      <w:r w:rsidRPr="002D03CC">
        <w:t xml:space="preserve"> values (with a constant V</w:t>
      </w:r>
      <w:r w:rsidRPr="00287B27">
        <w:rPr>
          <w:vertAlign w:val="subscript"/>
        </w:rPr>
        <w:t>T</w:t>
      </w:r>
      <w:r w:rsidRPr="002D03CC">
        <w:t xml:space="preserve">) </w:t>
      </w:r>
      <w:r>
        <w:t>is known to</w:t>
      </w:r>
      <w:r w:rsidRPr="002D03CC">
        <w:t xml:space="preserve"> overestimat</w:t>
      </w:r>
      <w:r>
        <w:t>e</w:t>
      </w:r>
      <w:r w:rsidRPr="002D03CC">
        <w:t xml:space="preserve"> VO</w:t>
      </w:r>
      <w:r w:rsidRPr="00287B27">
        <w:rPr>
          <w:vertAlign w:val="subscript"/>
        </w:rPr>
        <w:t>2</w:t>
      </w:r>
      <w:r w:rsidRPr="002D03CC">
        <w:t xml:space="preserve"> compared to when T</w:t>
      </w:r>
      <w:r w:rsidRPr="00287B27">
        <w:rPr>
          <w:vertAlign w:val="subscript"/>
        </w:rPr>
        <w:t>O2</w:t>
      </w:r>
      <w:r w:rsidRPr="002D03CC">
        <w:t xml:space="preserve"> is modelled to allow variation on a respiration-by-respiration basis</w:t>
      </w:r>
      <w:r>
        <w:t xml:space="preserve"> </w:t>
      </w:r>
      <w:r w:rsidR="00B76F96">
        <w:fldChar w:fldCharType="begin"/>
      </w:r>
      <w:r w:rsidR="00AC0424">
        <w:instrText xml:space="preserve"> ADDIN EN.CITE &lt;EndNote&gt;&lt;Cite&gt;&lt;Author&gt;Roos&lt;/Author&gt;&lt;Year&gt;2016&lt;/Year&gt;&lt;RecNum&gt;50&lt;/RecNum&gt;&lt;DisplayText&gt;(Roos et al., 2016)&lt;/DisplayText&gt;&lt;record&gt;&lt;rec-number&gt;50&lt;/rec-number&gt;&lt;foreign-keys&gt;&lt;key app="EN" db-id="v2wzxz507eexr4e2wf7v0ez1e9z95w0x9ded" timestamp="1681923690"&gt;50&lt;/key&gt;&lt;/foreign-keys&gt;&lt;ref-type name="Journal Article"&gt;17&lt;/ref-type&gt;&lt;contributors&gt;&lt;authors&gt;&lt;author&gt;Roos, Marjoleine MH&lt;/author&gt;&lt;author&gt;Wu, Gi-Mick&lt;/author&gt;&lt;author&gt;Miller, Patrick JO&lt;/author&gt;&lt;/authors&gt;&lt;/contributors&gt;&lt;titles&gt;&lt;title&gt;&lt;style face="normal" font="default" size="100%"&gt;The significance of respiration timing in the energetics estimates of free-ranging killer whales (&lt;/style&gt;&lt;style face="italic" font="default" size="100%"&gt;Orcinus orca&lt;/style&gt;&lt;style face="normal" font="default" size="100%"&gt;)&lt;/style&gt;&lt;/title&gt;&lt;secondary-title&gt;Journal of Experimental Biology&lt;/secondary-title&gt;&lt;/titles&gt;&lt;periodical&gt;&lt;full-title&gt;Journal of Experimental Biology&lt;/full-title&gt;&lt;/periodical&gt;&lt;pages&gt;2066-2077&lt;/pages&gt;&lt;volume&gt;219&lt;/volume&gt;&lt;number&gt;13&lt;/number&gt;&lt;dates&gt;&lt;year&gt;2016&lt;/year&gt;&lt;/dates&gt;&lt;isbn&gt;1477-9145&lt;/isbn&gt;&lt;urls&gt;&lt;/urls&gt;&lt;electronic-resource-num&gt;10.1242/jeb.137513&lt;/electronic-resource-num&gt;&lt;/record&gt;&lt;/Cite&gt;&lt;/EndNote&gt;</w:instrText>
      </w:r>
      <w:r w:rsidR="00B76F96">
        <w:fldChar w:fldCharType="separate"/>
      </w:r>
      <w:r w:rsidR="00B76F96">
        <w:rPr>
          <w:noProof/>
        </w:rPr>
        <w:t>(Roos et al., 2016)</w:t>
      </w:r>
      <w:r w:rsidR="00B76F96">
        <w:fldChar w:fldCharType="end"/>
      </w:r>
      <w:r w:rsidR="00B76F96">
        <w:t>.</w:t>
      </w:r>
      <w:r>
        <w:t xml:space="preserve"> </w:t>
      </w:r>
      <w:r w:rsidR="00E3774C">
        <w:t>The lower VO</w:t>
      </w:r>
      <w:r w:rsidR="00E3774C" w:rsidRPr="006D30FA">
        <w:rPr>
          <w:vertAlign w:val="subscript"/>
        </w:rPr>
        <w:t>2</w:t>
      </w:r>
      <w:r w:rsidR="00B76F96">
        <w:rPr>
          <w:vertAlign w:val="subscript"/>
        </w:rPr>
        <w:t xml:space="preserve"> </w:t>
      </w:r>
      <w:r w:rsidR="00E3774C" w:rsidRPr="006D30FA">
        <w:rPr>
          <w:vertAlign w:val="subscript"/>
        </w:rPr>
        <w:t xml:space="preserve">mass-specific </w:t>
      </w:r>
      <w:r w:rsidR="00E3774C">
        <w:t>results</w:t>
      </w:r>
      <w:r w:rsidR="006D30FA">
        <w:t xml:space="preserve"> for females relative to VO</w:t>
      </w:r>
      <w:r w:rsidR="006D30FA" w:rsidRPr="006D30FA">
        <w:rPr>
          <w:vertAlign w:val="subscript"/>
        </w:rPr>
        <w:t>2</w:t>
      </w:r>
      <w:r w:rsidR="00B76F96">
        <w:rPr>
          <w:vertAlign w:val="subscript"/>
        </w:rPr>
        <w:t xml:space="preserve"> </w:t>
      </w:r>
      <w:r w:rsidR="006D30FA" w:rsidRPr="006D30FA">
        <w:rPr>
          <w:vertAlign w:val="subscript"/>
        </w:rPr>
        <w:t xml:space="preserve">fixed </w:t>
      </w:r>
      <w:r w:rsidR="006D30FA">
        <w:t>for the same behavioural states partially supports this theory.</w:t>
      </w:r>
      <w:r w:rsidR="003D6A71">
        <w:t xml:space="preserve"> </w:t>
      </w:r>
      <w:r w:rsidRPr="002D03CC">
        <w:t>It</w:t>
      </w:r>
      <w:r>
        <w:t xml:space="preserve"> i</w:t>
      </w:r>
      <w:r w:rsidRPr="002D03CC">
        <w:t xml:space="preserve">s </w:t>
      </w:r>
      <w:r>
        <w:t xml:space="preserve">also likely </w:t>
      </w:r>
      <w:r w:rsidRPr="002D03CC">
        <w:t>that the physiological assumptions required to calculate VO</w:t>
      </w:r>
      <w:r w:rsidRPr="00287B27">
        <w:rPr>
          <w:vertAlign w:val="subscript"/>
        </w:rPr>
        <w:t>2</w:t>
      </w:r>
      <w:r w:rsidRPr="002D03CC">
        <w:t xml:space="preserve"> from respiration rate </w:t>
      </w:r>
      <w:r>
        <w:t xml:space="preserve">vary </w:t>
      </w:r>
      <w:r w:rsidR="00A454D9">
        <w:t xml:space="preserve">by </w:t>
      </w:r>
      <w:r>
        <w:t>the degree to which they are met for each behavioural state</w:t>
      </w:r>
      <w:r w:rsidR="00B76F96">
        <w:t xml:space="preserve"> </w:t>
      </w:r>
      <w:r w:rsidR="00B76F96">
        <w:fldChar w:fldCharType="begin"/>
      </w:r>
      <w:r w:rsidR="00AC0424">
        <w:instrText xml:space="preserve"> ADDIN EN.CITE &lt;EndNote&gt;&lt;Cite&gt;&lt;Author&gt;Fahlman&lt;/Author&gt;&lt;Year&gt;2016&lt;/Year&gt;&lt;RecNum&gt;64&lt;/RecNum&gt;&lt;DisplayText&gt;(Fahlman et al., 2016)&lt;/DisplayText&gt;&lt;record&gt;&lt;rec-number&gt;64&lt;/rec-number&gt;&lt;foreign-keys&gt;&lt;key app="EN" db-id="v2wzxz507eexr4e2wf7v0ez1e9z95w0x9ded" timestamp="1681924046"&gt;64&lt;/key&gt;&lt;/foreign-keys&gt;&lt;ref-type name="Journal Article"&gt;17&lt;/ref-type&gt;&lt;contributors&gt;&lt;authors&gt;&lt;author&gt;Fahlman, A&lt;/author&gt;&lt;author&gt;Van Der Hoop, J&lt;/author&gt;&lt;author&gt;Moore, MJ&lt;/author&gt;&lt;author&gt;Levine, G&lt;/author&gt;&lt;author&gt;Rocho-Levine, J&lt;/author&gt;&lt;author&gt;Brodsky, M&lt;/author&gt;&lt;/authors&gt;&lt;/contributors&gt;&lt;titles&gt;&lt;title&gt;Estimating energetics in cetaceans from respiratory frequency: why we need to understand physiology&lt;/title&gt;&lt;secondary-title&gt;Biology Open&lt;/secondary-title&gt;&lt;/titles&gt;&lt;periodical&gt;&lt;full-title&gt;Biology Open&lt;/full-title&gt;&lt;/periodical&gt;&lt;pages&gt;436-442&lt;/pages&gt;&lt;volume&gt;5&lt;/volume&gt;&lt;number&gt;4&lt;/number&gt;&lt;dates&gt;&lt;year&gt;2016&lt;/year&gt;&lt;/dates&gt;&lt;isbn&gt;2046-6390&lt;/isbn&gt;&lt;urls&gt;&lt;/urls&gt;&lt;electronic-resource-num&gt;10.1242/bio.017251&lt;/electronic-resource-num&gt;&lt;/record&gt;&lt;/Cite&gt;&lt;/EndNote&gt;</w:instrText>
      </w:r>
      <w:r w:rsidR="00B76F96">
        <w:fldChar w:fldCharType="separate"/>
      </w:r>
      <w:r w:rsidR="00B76F96">
        <w:rPr>
          <w:noProof/>
        </w:rPr>
        <w:t>(Fahlman et al., 2016)</w:t>
      </w:r>
      <w:r w:rsidR="00B76F96">
        <w:fldChar w:fldCharType="end"/>
      </w:r>
      <w:r>
        <w:t>.</w:t>
      </w:r>
      <w:r w:rsidRPr="002D03CC">
        <w:t xml:space="preserve"> </w:t>
      </w:r>
      <w:r>
        <w:t xml:space="preserve">Assuming that </w:t>
      </w:r>
      <w:r w:rsidRPr="002D03CC">
        <w:t>V</w:t>
      </w:r>
      <w:r w:rsidRPr="00287B27">
        <w:rPr>
          <w:vertAlign w:val="subscript"/>
        </w:rPr>
        <w:t>T</w:t>
      </w:r>
      <w:r>
        <w:t xml:space="preserve"> and </w:t>
      </w:r>
      <w:r w:rsidRPr="002D03CC">
        <w:t>E</w:t>
      </w:r>
      <w:r w:rsidRPr="00287B27">
        <w:rPr>
          <w:vertAlign w:val="subscript"/>
        </w:rPr>
        <w:t>O2</w:t>
      </w:r>
      <w:r w:rsidRPr="002D03CC">
        <w:t xml:space="preserve"> </w:t>
      </w:r>
      <w:r>
        <w:t xml:space="preserve">are constant may </w:t>
      </w:r>
      <w:r w:rsidRPr="002D03CC">
        <w:t>be realistic for behaviours</w:t>
      </w:r>
      <w:r>
        <w:t xml:space="preserve"> that lack substantial diving</w:t>
      </w:r>
      <w:r w:rsidRPr="002D03CC">
        <w:t xml:space="preserve"> (</w:t>
      </w:r>
      <w:r w:rsidR="00A454D9">
        <w:t xml:space="preserve">i.e., </w:t>
      </w:r>
      <w:r w:rsidRPr="002D03CC">
        <w:t>logging or resting</w:t>
      </w:r>
      <w:r>
        <w:t xml:space="preserve">), but could well be less realistic for </w:t>
      </w:r>
      <w:r w:rsidRPr="002D03CC">
        <w:t>foraging</w:t>
      </w:r>
      <w:r>
        <w:t>,</w:t>
      </w:r>
      <w:r w:rsidRPr="002D03CC">
        <w:t xml:space="preserve"> which included deeper longer dives. We attempted to correct for this by using specific E</w:t>
      </w:r>
      <w:r w:rsidRPr="00287B27">
        <w:rPr>
          <w:vertAlign w:val="subscript"/>
        </w:rPr>
        <w:t xml:space="preserve">O2 </w:t>
      </w:r>
      <w:r>
        <w:t xml:space="preserve">estimates </w:t>
      </w:r>
      <w:r w:rsidRPr="002D03CC">
        <w:t>that corresponded to the behavioural state definitions instead of applying the same E</w:t>
      </w:r>
      <w:r w:rsidRPr="00287B27">
        <w:rPr>
          <w:vertAlign w:val="subscript"/>
        </w:rPr>
        <w:t>O2</w:t>
      </w:r>
      <w:r w:rsidRPr="002D03CC">
        <w:t xml:space="preserve"> and T</w:t>
      </w:r>
      <w:r w:rsidRPr="00287B27">
        <w:rPr>
          <w:vertAlign w:val="subscript"/>
        </w:rPr>
        <w:t>O2</w:t>
      </w:r>
      <w:r w:rsidRPr="002D03CC">
        <w:t xml:space="preserve"> to all behaviours</w:t>
      </w:r>
      <w:r>
        <w:t xml:space="preserve">. </w:t>
      </w:r>
    </w:p>
    <w:p w14:paraId="2D2AF8D4" w14:textId="75A63D02" w:rsidR="007F6FBC" w:rsidRDefault="00287B27" w:rsidP="006203F4">
      <w:pPr>
        <w:snapToGrid w:val="0"/>
        <w:spacing w:after="120"/>
        <w:ind w:firstLine="360"/>
        <w:rPr>
          <w:color w:val="000000" w:themeColor="text1"/>
        </w:rPr>
      </w:pPr>
      <w:r>
        <w:rPr>
          <w:color w:val="000000" w:themeColor="text1"/>
        </w:rPr>
        <w:t>Additionally, the</w:t>
      </w:r>
      <w:r w:rsidR="00137C13" w:rsidRPr="00287B27">
        <w:rPr>
          <w:color w:val="000000" w:themeColor="text1"/>
        </w:rPr>
        <w:t xml:space="preserve"> calculations used to predict oxygen consumption from respiration rate involved making several assumptions that reflect the challenges of measuring physiological variables on free-ranging cetaceans. First, we assumed that the animals of unknown sex in our study were females (which are smaller than males in this sexually dimorphic species) to assign sex-specific values of T</w:t>
      </w:r>
      <w:r w:rsidR="00137C13" w:rsidRPr="00287B27">
        <w:rPr>
          <w:color w:val="000000" w:themeColor="text1"/>
          <w:vertAlign w:val="subscript"/>
        </w:rPr>
        <w:t>O2</w:t>
      </w:r>
      <w:r w:rsidR="00137C13" w:rsidRPr="00287B27">
        <w:rPr>
          <w:color w:val="000000" w:themeColor="text1"/>
        </w:rPr>
        <w:t>, V</w:t>
      </w:r>
      <w:r w:rsidR="00137C13" w:rsidRPr="00287B27">
        <w:rPr>
          <w:color w:val="000000" w:themeColor="text1"/>
          <w:vertAlign w:val="subscript"/>
        </w:rPr>
        <w:t>T</w:t>
      </w:r>
      <w:r w:rsidR="00137C13" w:rsidRPr="00287B27">
        <w:rPr>
          <w:color w:val="000000" w:themeColor="text1"/>
        </w:rPr>
        <w:t>, or E</w:t>
      </w:r>
      <w:r w:rsidR="00137C13" w:rsidRPr="00287B27">
        <w:rPr>
          <w:color w:val="000000" w:themeColor="text1"/>
          <w:vertAlign w:val="subscript"/>
        </w:rPr>
        <w:t>O2</w:t>
      </w:r>
      <w:r w:rsidR="00137C13" w:rsidRPr="00287B27">
        <w:rPr>
          <w:color w:val="000000" w:themeColor="text1"/>
        </w:rPr>
        <w:t xml:space="preserve">. In our case, the unknown whales were all immature (6-10 years) and showed no signs of the rapid growth phase that males experience as they become sexually mature </w:t>
      </w:r>
      <w:r w:rsidR="00B76F96">
        <w:rPr>
          <w:color w:val="000000" w:themeColor="text1"/>
        </w:rPr>
        <w:fldChar w:fldCharType="begin"/>
      </w:r>
      <w:r w:rsidR="00B76F96">
        <w:rPr>
          <w:color w:val="000000" w:themeColor="text1"/>
        </w:rPr>
        <w:instrText xml:space="preserve"> ADDIN EN.CITE &lt;EndNote&gt;&lt;Cite&gt;&lt;Author&gt;Noren&lt;/Author&gt;&lt;Year&gt;2011&lt;/Year&gt;&lt;RecNum&gt;44&lt;/RecNum&gt;&lt;Prefix&gt;13-19 years`, &lt;/Prefix&gt;&lt;DisplayText&gt;(13-19 years, Noren, 2011)&lt;/DisplayText&gt;&lt;record&gt;&lt;rec-number&gt;44&lt;/rec-number&gt;&lt;foreign-keys&gt;&lt;key app="EN" db-id="v2wzxz507eexr4e2wf7v0ez1e9z95w0x9ded" timestamp="1681923476"&gt;44&lt;/key&gt;&lt;/foreign-keys&gt;&lt;ref-type name="Journal Article"&gt;17&lt;/ref-type&gt;&lt;contributors&gt;&lt;authors&gt;&lt;author&gt;Noren, Dawn P&lt;/author&gt;&lt;/authors&gt;&lt;/contributors&gt;&lt;titles&gt;&lt;title&gt;Estimated field metabolic rates and prey requirements of resident killer whales&lt;/title&gt;&lt;secondary-title&gt;Marine Mammal Science&lt;/secondary-title&gt;&lt;/titles&gt;&lt;periodical&gt;&lt;full-title&gt;Marine Mammal Science&lt;/full-title&gt;&lt;/periodical&gt;&lt;pages&gt;60-77&lt;/pages&gt;&lt;volume&gt;27&lt;/volume&gt;&lt;number&gt;1&lt;/number&gt;&lt;dates&gt;&lt;year&gt;2011&lt;/year&gt;&lt;/dates&gt;&lt;isbn&gt;0824-0469&lt;/isbn&gt;&lt;urls&gt;&lt;/urls&gt;&lt;electronic-resource-num&gt;10.1111/j.1748-7692.2010.00386.x&lt;/electronic-resource-num&gt;&lt;/record&gt;&lt;/Cite&gt;&lt;/EndNote&gt;</w:instrText>
      </w:r>
      <w:r w:rsidR="00B76F96">
        <w:rPr>
          <w:color w:val="000000" w:themeColor="text1"/>
        </w:rPr>
        <w:fldChar w:fldCharType="separate"/>
      </w:r>
      <w:r w:rsidR="00B76F96">
        <w:rPr>
          <w:noProof/>
          <w:color w:val="000000" w:themeColor="text1"/>
        </w:rPr>
        <w:t>(13-19 years, Noren, 2011)</w:t>
      </w:r>
      <w:r w:rsidR="00B76F96">
        <w:rPr>
          <w:color w:val="000000" w:themeColor="text1"/>
        </w:rPr>
        <w:fldChar w:fldCharType="end"/>
      </w:r>
      <w:r w:rsidR="00137C13" w:rsidRPr="00B76F96">
        <w:rPr>
          <w:color w:val="000000" w:themeColor="text1"/>
        </w:rPr>
        <w:t>.</w:t>
      </w:r>
      <w:r w:rsidR="00137C13" w:rsidRPr="00287B27">
        <w:rPr>
          <w:color w:val="000000" w:themeColor="text1"/>
        </w:rPr>
        <w:t xml:space="preserve"> </w:t>
      </w:r>
      <w:r w:rsidR="00A454D9">
        <w:rPr>
          <w:color w:val="000000" w:themeColor="text1"/>
        </w:rPr>
        <w:t>It was therefore reasonable to assume they were females for the purpose of estimating oxygen consumption given that</w:t>
      </w:r>
      <w:r w:rsidR="00137C13" w:rsidRPr="00287B27">
        <w:rPr>
          <w:color w:val="000000" w:themeColor="text1"/>
        </w:rPr>
        <w:t xml:space="preserve"> immature males have similar body shapes as females based on age-growth curves for killer whales </w:t>
      </w:r>
      <w:r w:rsidR="00137C13" w:rsidRPr="00287B27">
        <w:rPr>
          <w:color w:val="000000" w:themeColor="text1"/>
        </w:rPr>
        <w:fldChar w:fldCharType="begin"/>
      </w:r>
      <w:r w:rsidR="00137C13" w:rsidRPr="00287B27">
        <w:rPr>
          <w:color w:val="000000" w:themeColor="text1"/>
        </w:rPr>
        <w:instrText xml:space="preserve"> ADDIN EN.CITE &lt;EndNote&gt;&lt;Cite&gt;&lt;Author&gt;Noren&lt;/Author&gt;&lt;Year&gt;2011&lt;/Year&gt;&lt;RecNum&gt;20&lt;/RecNum&gt;&lt;DisplayText&gt;(Noren, 2011, Fearnbach et al., 2011)&lt;/DisplayText&gt;&lt;record&gt;&lt;rec-number&gt;20&lt;/rec-number&gt;&lt;foreign-keys&gt;&lt;key app="EN" db-id="v2wzxz507eexr4e2wf7v0ez1e9z95w0x9ded" timestamp="1667345872"&gt;20&lt;/key&gt;&lt;/foreign-keys&gt;&lt;ref-type name="Journal Article"&gt;17&lt;/ref-type&gt;&lt;contributors&gt;&lt;authors&gt;&lt;author&gt;Noren, Dawn P&lt;/author&gt;&lt;/authors&gt;&lt;/contributors&gt;&lt;titles&gt;&lt;title&gt;Estimated field metabolic rates and prey requirements of resident killer whales&lt;/title&gt;&lt;secondary-title&gt;Marine Mammal Science&lt;/secondary-title&gt;&lt;/titles&gt;&lt;periodical&gt;&lt;full-title&gt;Marine Mammal Science&lt;/full-title&gt;&lt;/periodical&gt;&lt;pages&gt;60-77&lt;/pages&gt;&lt;volume&gt;27&lt;/volume&gt;&lt;number&gt;1&lt;/number&gt;&lt;dates&gt;&lt;year&gt;2011&lt;/year&gt;&lt;/dates&gt;&lt;isbn&gt;0824-0469&lt;/isbn&gt;&lt;urls&gt;&lt;/urls&gt;&lt;/record&gt;&lt;/Cite&gt;&lt;Cite&gt;&lt;Author&gt;Fearnbach&lt;/Author&gt;&lt;Year&gt;2011&lt;/Year&gt;&lt;RecNum&gt;52&lt;/RecNum&gt;&lt;record&gt;&lt;rec-number&gt;52&lt;/rec-number&gt;&lt;foreign-keys&gt;&lt;key app="EN" db-id="v2wzxz507eexr4e2wf7v0ez1e9z95w0x9ded" timestamp="1681923731"&gt;52&lt;/key&gt;&lt;/foreign-keys&gt;&lt;ref-type name="Journal Article"&gt;17&lt;/ref-type&gt;&lt;contributors&gt;&lt;authors&gt;&lt;author&gt;Fearnbach, Holly&lt;/author&gt;&lt;author&gt;Durban, John W&lt;/author&gt;&lt;author&gt;Ellifrit, Dave K&lt;/author&gt;&lt;author&gt;Balcomb III, Ken C&lt;/author&gt;&lt;/authors&gt;&lt;/contributors&gt;&lt;titles&gt;&lt;title&gt;Size and long-term growth trends of endangered fish-eating killer whales&lt;/title&gt;&lt;secondary-title&gt;Endangered Species Research&lt;/secondary-title&gt;&lt;/titles&gt;&lt;periodical&gt;&lt;full-title&gt;Endangered Species Research&lt;/full-title&gt;&lt;/periodical&gt;&lt;pages&gt;173-180&lt;/pages&gt;&lt;volume&gt;13&lt;/volume&gt;&lt;number&gt;3&lt;/number&gt;&lt;dates&gt;&lt;year&gt;2011&lt;/year&gt;&lt;/dates&gt;&lt;isbn&gt;1863-5407&lt;/isbn&gt;&lt;urls&gt;&lt;/urls&gt;&lt;electronic-resource-num&gt;10.3354/esr00330&lt;/electronic-resource-num&gt;&lt;/record&gt;&lt;/Cite&gt;&lt;/EndNote&gt;</w:instrText>
      </w:r>
      <w:r w:rsidR="00137C13" w:rsidRPr="00287B27">
        <w:rPr>
          <w:color w:val="000000" w:themeColor="text1"/>
        </w:rPr>
        <w:fldChar w:fldCharType="separate"/>
      </w:r>
      <w:r w:rsidR="00137C13" w:rsidRPr="00287B27">
        <w:rPr>
          <w:noProof/>
          <w:color w:val="000000" w:themeColor="text1"/>
        </w:rPr>
        <w:t>(Noren, 2011, Fearnbach et al., 2011)</w:t>
      </w:r>
      <w:r w:rsidR="00137C13" w:rsidRPr="00287B27">
        <w:rPr>
          <w:color w:val="000000" w:themeColor="text1"/>
        </w:rPr>
        <w:fldChar w:fldCharType="end"/>
      </w:r>
      <w:r w:rsidR="00137C13" w:rsidRPr="00287B27">
        <w:rPr>
          <w:color w:val="000000" w:themeColor="text1"/>
        </w:rPr>
        <w:t xml:space="preserve">. </w:t>
      </w:r>
    </w:p>
    <w:p w14:paraId="64989D87" w14:textId="77777777" w:rsidR="003B4084" w:rsidRPr="003D6A71" w:rsidRDefault="00314FF2" w:rsidP="006203F4">
      <w:pPr>
        <w:snapToGrid w:val="0"/>
        <w:spacing w:after="120"/>
        <w:ind w:firstLine="360"/>
      </w:pPr>
      <w:r>
        <w:t>Estimates of V</w:t>
      </w:r>
      <w:r w:rsidRPr="001D0E12">
        <w:rPr>
          <w:vertAlign w:val="subscript"/>
        </w:rPr>
        <w:t>T</w:t>
      </w:r>
      <w:r>
        <w:t xml:space="preserve"> and E</w:t>
      </w:r>
      <w:r>
        <w:rPr>
          <w:vertAlign w:val="subscript"/>
        </w:rPr>
        <w:t>O2</w:t>
      </w:r>
      <w:r>
        <w:t xml:space="preserve"> are sex-specific in killer whales, which also necessitated assigning each unknown animal to a sex</w:t>
      </w:r>
      <w:r w:rsidR="00B76F96">
        <w:t xml:space="preserve"> </w:t>
      </w:r>
      <w:r w:rsidR="00B76F96">
        <w:fldChar w:fldCharType="begin"/>
      </w:r>
      <w:r w:rsidR="00B76F96">
        <w:instrText xml:space="preserve"> ADDIN EN.CITE &lt;EndNote&gt;&lt;Cite&gt;&lt;Author&gt;Kriete&lt;/Author&gt;&lt;Year&gt;1995&lt;/Year&gt;&lt;RecNum&gt;51&lt;/RecNum&gt;&lt;DisplayText&gt;(Kriete, 1995)&lt;/DisplayText&gt;&lt;record&gt;&lt;rec-number&gt;51&lt;/rec-number&gt;&lt;foreign-keys&gt;&lt;key app="EN" db-id="v2wzxz507eexr4e2wf7v0ez1e9z95w0x9ded" timestamp="1681923711"&gt;51&lt;/key&gt;&lt;/foreign-keys&gt;&lt;ref-type name="Thesis"&gt;32&lt;/ref-type&gt;&lt;contributors&gt;&lt;authors&gt;&lt;author&gt;Kriete, Birgit&lt;/author&gt;&lt;/authors&gt;&lt;/contributors&gt;&lt;titles&gt;&lt;title&gt;&lt;style face="normal" font="default" size="100%"&gt;Bioenergetics in the killer whale, &lt;/style&gt;&lt;style face="italic" font="default" size="100%"&gt;Orcinus orca&lt;/style&gt;&lt;/title&gt;&lt;secondary-title&gt;Department of Animal Science&lt;/secondary-title&gt;&lt;/titles&gt;&lt;volume&gt;Doctoral Dissertation&lt;/volume&gt;&lt;dates&gt;&lt;year&gt;1995&lt;/year&gt;&lt;/dates&gt;&lt;publisher&gt;University of British Columbia&lt;/publisher&gt;&lt;urls&gt;&lt;/urls&gt;&lt;electronic-resource-num&gt;10.14288/1.0088104&lt;/electronic-resource-num&gt;&lt;/record&gt;&lt;/Cite&gt;&lt;/EndNote&gt;</w:instrText>
      </w:r>
      <w:r w:rsidR="00B76F96">
        <w:fldChar w:fldCharType="separate"/>
      </w:r>
      <w:r w:rsidR="00B76F96">
        <w:rPr>
          <w:noProof/>
        </w:rPr>
        <w:t>(Kriete, 1995)</w:t>
      </w:r>
      <w:r w:rsidR="00B76F96">
        <w:fldChar w:fldCharType="end"/>
      </w:r>
      <w:r>
        <w:t xml:space="preserve">. </w:t>
      </w:r>
      <w:r w:rsidRPr="00BE5B55">
        <w:t>Using adult parameters</w:t>
      </w:r>
      <w:r>
        <w:t xml:space="preserve"> for E</w:t>
      </w:r>
      <w:r>
        <w:rPr>
          <w:vertAlign w:val="subscript"/>
        </w:rPr>
        <w:t>O2</w:t>
      </w:r>
      <w:r>
        <w:t xml:space="preserve"> and V</w:t>
      </w:r>
      <w:r w:rsidRPr="001D0E12">
        <w:rPr>
          <w:vertAlign w:val="subscript"/>
        </w:rPr>
        <w:t>T</w:t>
      </w:r>
      <w:r w:rsidRPr="00BE5B55">
        <w:t xml:space="preserve"> on </w:t>
      </w:r>
      <w:r>
        <w:lastRenderedPageBreak/>
        <w:t>immature</w:t>
      </w:r>
      <w:r w:rsidRPr="00BE5B55">
        <w:t xml:space="preserve"> animals</w:t>
      </w:r>
      <w:r>
        <w:t xml:space="preserve"> of either sex</w:t>
      </w:r>
      <w:r w:rsidRPr="00BE5B55">
        <w:t xml:space="preserve"> </w:t>
      </w:r>
      <w:r>
        <w:t>may have also inflated the calculated</w:t>
      </w:r>
      <w:r w:rsidRPr="00BE5B55">
        <w:t xml:space="preserve"> VO</w:t>
      </w:r>
      <w:r w:rsidRPr="00BE5B55">
        <w:rPr>
          <w:vertAlign w:val="subscript"/>
        </w:rPr>
        <w:t>2</w:t>
      </w:r>
      <w:r w:rsidR="00B76F96">
        <w:rPr>
          <w:vertAlign w:val="subscript"/>
        </w:rPr>
        <w:t xml:space="preserve"> </w:t>
      </w:r>
      <w:r>
        <w:rPr>
          <w:vertAlign w:val="subscript"/>
        </w:rPr>
        <w:t>fixed</w:t>
      </w:r>
      <w:r>
        <w:t xml:space="preserve"> values for those animals relative to VO</w:t>
      </w:r>
      <w:r w:rsidRPr="00314FF2">
        <w:rPr>
          <w:vertAlign w:val="subscript"/>
        </w:rPr>
        <w:t>2</w:t>
      </w:r>
      <w:r w:rsidR="00B76F96">
        <w:rPr>
          <w:vertAlign w:val="subscript"/>
        </w:rPr>
        <w:t xml:space="preserve"> </w:t>
      </w:r>
      <w:proofErr w:type="gramStart"/>
      <w:r w:rsidRPr="00314FF2">
        <w:rPr>
          <w:vertAlign w:val="subscript"/>
        </w:rPr>
        <w:t>mass-specific</w:t>
      </w:r>
      <w:proofErr w:type="gramEnd"/>
      <w:r>
        <w:t xml:space="preserve">. </w:t>
      </w:r>
    </w:p>
    <w:p w14:paraId="4DE02CF1" w14:textId="77777777" w:rsidR="00980D1C" w:rsidRPr="004C14D4" w:rsidRDefault="00980D1C" w:rsidP="006203F4">
      <w:pPr>
        <w:snapToGrid w:val="0"/>
        <w:spacing w:after="120"/>
        <w:rPr>
          <w:rFonts w:asciiTheme="majorBidi" w:hAnsiTheme="majorBidi" w:cstheme="majorBidi"/>
          <w:b/>
          <w:bCs/>
          <w:sz w:val="32"/>
          <w:szCs w:val="32"/>
        </w:rPr>
      </w:pPr>
      <w:r w:rsidRPr="004C14D4">
        <w:rPr>
          <w:rFonts w:asciiTheme="majorBidi" w:hAnsiTheme="majorBidi" w:cstheme="majorBidi"/>
          <w:b/>
          <w:bCs/>
          <w:sz w:val="32"/>
          <w:szCs w:val="32"/>
        </w:rPr>
        <w:t xml:space="preserve">Application of findings </w:t>
      </w:r>
    </w:p>
    <w:p w14:paraId="2C28FEC8" w14:textId="77777777" w:rsidR="00F54167" w:rsidRDefault="00980D1C" w:rsidP="006203F4">
      <w:pPr>
        <w:snapToGrid w:val="0"/>
        <w:spacing w:after="120"/>
        <w:ind w:firstLine="720"/>
      </w:pPr>
      <w:r>
        <w:rPr>
          <w:rFonts w:asciiTheme="majorBidi" w:hAnsiTheme="majorBidi" w:cstheme="majorBidi"/>
          <w:lang w:val="en-US"/>
        </w:rPr>
        <w:t xml:space="preserve">For the purposes of estimating respirations from only surface intervals recorded by TDR data, the assumption that one breath is equal to one surface interval is valid for resting, foraging, and travelling </w:t>
      </w:r>
      <w:proofErr w:type="spellStart"/>
      <w:r>
        <w:rPr>
          <w:rFonts w:asciiTheme="majorBidi" w:hAnsiTheme="majorBidi" w:cstheme="majorBidi"/>
          <w:lang w:val="en-US"/>
        </w:rPr>
        <w:t>behaviours</w:t>
      </w:r>
      <w:proofErr w:type="spellEnd"/>
      <w:r>
        <w:rPr>
          <w:rFonts w:asciiTheme="majorBidi" w:hAnsiTheme="majorBidi" w:cstheme="majorBidi"/>
          <w:lang w:val="en-US"/>
        </w:rPr>
        <w:t xml:space="preserve">. The only </w:t>
      </w:r>
      <w:proofErr w:type="spellStart"/>
      <w:r>
        <w:rPr>
          <w:rFonts w:asciiTheme="majorBidi" w:hAnsiTheme="majorBidi" w:cstheme="majorBidi"/>
          <w:lang w:val="en-US"/>
        </w:rPr>
        <w:t>behavioural</w:t>
      </w:r>
      <w:proofErr w:type="spellEnd"/>
      <w:r>
        <w:rPr>
          <w:rFonts w:asciiTheme="majorBidi" w:hAnsiTheme="majorBidi" w:cstheme="majorBidi"/>
          <w:lang w:val="en-US"/>
        </w:rPr>
        <w:t xml:space="preserve"> category that did not have one breath per surface interval was logging</w:t>
      </w:r>
      <w:r w:rsidR="003D6A71">
        <w:rPr>
          <w:rFonts w:asciiTheme="majorBidi" w:hAnsiTheme="majorBidi" w:cstheme="majorBidi"/>
          <w:lang w:val="en-US"/>
        </w:rPr>
        <w:t>, which was rare (</w:t>
      </w:r>
      <w:r>
        <w:rPr>
          <w:rFonts w:asciiTheme="majorBidi" w:hAnsiTheme="majorBidi" w:cstheme="majorBidi"/>
          <w:lang w:val="en-US"/>
        </w:rPr>
        <w:t>1.7%</w:t>
      </w:r>
      <w:r w:rsidR="003D6A71">
        <w:rPr>
          <w:rFonts w:asciiTheme="majorBidi" w:hAnsiTheme="majorBidi" w:cstheme="majorBidi"/>
          <w:lang w:val="en-US"/>
        </w:rPr>
        <w:t xml:space="preserve">). If focusing on </w:t>
      </w:r>
      <w:r w:rsidR="003D6A71">
        <w:t>l</w:t>
      </w:r>
      <w:r w:rsidR="003D6A71" w:rsidRPr="0036044C">
        <w:t>ogging</w:t>
      </w:r>
      <w:r w:rsidR="003D6A71">
        <w:t xml:space="preserve">, </w:t>
      </w:r>
      <w:r w:rsidR="003D6A71" w:rsidRPr="0036044C">
        <w:t>surface intervals c</w:t>
      </w:r>
      <w:r w:rsidR="003D6A71">
        <w:t>an</w:t>
      </w:r>
      <w:r w:rsidR="003D6A71" w:rsidRPr="0036044C">
        <w:t xml:space="preserve"> be assigned a mean total re</w:t>
      </w:r>
      <w:r w:rsidR="003D6A71">
        <w:t>s</w:t>
      </w:r>
      <w:r w:rsidR="003D6A71" w:rsidRPr="0036044C">
        <w:t>p</w:t>
      </w:r>
      <w:r w:rsidR="003D6A71">
        <w:t>i</w:t>
      </w:r>
      <w:r w:rsidR="003D6A71" w:rsidRPr="0036044C">
        <w:t>ration of 2.1 breaths per single surface interval</w:t>
      </w:r>
      <w:r w:rsidR="003D6A71">
        <w:t xml:space="preserve">. </w:t>
      </w:r>
      <w:proofErr w:type="gramStart"/>
      <w:r w:rsidR="003D6A71">
        <w:t>Otherwise</w:t>
      </w:r>
      <w:proofErr w:type="gramEnd"/>
      <w:r w:rsidR="003D6A71" w:rsidRPr="0036044C">
        <w:t xml:space="preserve"> all other surface intervals </w:t>
      </w:r>
      <w:r w:rsidR="00F54167">
        <w:t xml:space="preserve">for foraging, travelling, or resting </w:t>
      </w:r>
      <w:r w:rsidR="003D6A71" w:rsidRPr="0036044C">
        <w:t>can be assigned 1.0 breath per surface interval to predict respiration rates from TDR data</w:t>
      </w:r>
      <w:r w:rsidR="00B50AD3">
        <w:t xml:space="preserve">, assuming that the tracks meet the minimum duration of 10 minutes. </w:t>
      </w:r>
      <w:r w:rsidR="00F54167">
        <w:tab/>
      </w:r>
    </w:p>
    <w:p w14:paraId="3BC30158" w14:textId="522BF4A3" w:rsidR="00980D1C" w:rsidRPr="00F54167" w:rsidRDefault="00980D1C" w:rsidP="006203F4">
      <w:pPr>
        <w:snapToGrid w:val="0"/>
        <w:spacing w:after="120"/>
        <w:ind w:firstLine="720"/>
      </w:pPr>
      <w:r w:rsidRPr="00E1410D">
        <w:rPr>
          <w:rFonts w:asciiTheme="majorBidi" w:hAnsiTheme="majorBidi" w:cstheme="majorBidi"/>
          <w:lang w:val="en-US"/>
        </w:rPr>
        <w:t xml:space="preserve">The criteria used to define dive phases has a significant influence on estimated surface interval times as well as </w:t>
      </w:r>
      <w:r w:rsidR="00A454D9">
        <w:rPr>
          <w:rFonts w:asciiTheme="majorBidi" w:hAnsiTheme="majorBidi" w:cstheme="majorBidi"/>
          <w:lang w:val="en-US"/>
        </w:rPr>
        <w:t xml:space="preserve">on </w:t>
      </w:r>
      <w:r w:rsidRPr="00E1410D">
        <w:rPr>
          <w:rFonts w:asciiTheme="majorBidi" w:hAnsiTheme="majorBidi" w:cstheme="majorBidi"/>
          <w:lang w:val="en-US"/>
        </w:rPr>
        <w:t>the total number of dives, dive duration, and dive depth</w:t>
      </w:r>
      <w:r>
        <w:rPr>
          <w:rFonts w:asciiTheme="majorBidi" w:hAnsiTheme="majorBidi" w:cstheme="majorBidi"/>
          <w:bCs/>
          <w:lang w:val="en-US"/>
        </w:rPr>
        <w:t xml:space="preserve"> </w:t>
      </w:r>
      <w:r>
        <w:rPr>
          <w:rFonts w:asciiTheme="majorBidi" w:hAnsiTheme="majorBidi" w:cstheme="majorBidi"/>
          <w:bCs/>
          <w:lang w:val="en-US"/>
        </w:rPr>
        <w:fldChar w:fldCharType="begin"/>
      </w:r>
      <w:r w:rsidR="00AC0424">
        <w:rPr>
          <w:rFonts w:asciiTheme="majorBidi" w:hAnsiTheme="majorBidi" w:cstheme="majorBidi"/>
          <w:bCs/>
          <w:lang w:val="en-US"/>
        </w:rPr>
        <w:instrText xml:space="preserve"> ADDIN EN.CITE &lt;EndNote&gt;&lt;Cite&gt;&lt;Author&gt;Murphy&lt;/Author&gt;&lt;Year&gt;2021&lt;/Year&gt;&lt;RecNum&gt;68&lt;/RecNum&gt;&lt;DisplayText&gt;(Murphy, 2021)&lt;/DisplayText&gt;&lt;record&gt;&lt;rec-number&gt;68&lt;/rec-number&gt;&lt;foreign-keys&gt;&lt;key app="EN" db-id="v2wzxz507eexr4e2wf7v0ez1e9z95w0x9ded" timestamp="1681924125"&gt;68&lt;/key&gt;&lt;/foreign-keys&gt;&lt;ref-type name="Thesis"&gt;32&lt;/ref-type&gt;&lt;contributors&gt;&lt;authors&gt;&lt;author&gt;Murphy, Ian&lt;/author&gt;&lt;/authors&gt;&lt;/contributors&gt;&lt;titles&gt;&lt;title&gt;Improving dive phase definitions in northern resident killer whales&lt;/title&gt;&lt;secondary-title&gt;Department of Statistics &lt;/secondary-title&gt;&lt;/titles&gt;&lt;volume&gt;MSc Dissertation&lt;/volume&gt;&lt;dates&gt;&lt;year&gt;2021&lt;/year&gt;&lt;/dates&gt;&lt;publisher&gt;University of British Columbia&lt;/publisher&gt;&lt;urls&gt;&lt;/urls&gt;&lt;electronic-resource-num&gt;10.14288/1.0401359&lt;/electronic-resource-num&gt;&lt;/record&gt;&lt;/Cite&gt;&lt;/EndNote&gt;</w:instrText>
      </w:r>
      <w:r>
        <w:rPr>
          <w:rFonts w:asciiTheme="majorBidi" w:hAnsiTheme="majorBidi" w:cstheme="majorBidi"/>
          <w:bCs/>
          <w:lang w:val="en-US"/>
        </w:rPr>
        <w:fldChar w:fldCharType="separate"/>
      </w:r>
      <w:r w:rsidR="00C02A6C">
        <w:rPr>
          <w:rFonts w:asciiTheme="majorBidi" w:hAnsiTheme="majorBidi" w:cstheme="majorBidi"/>
          <w:bCs/>
          <w:noProof/>
          <w:lang w:val="en-US"/>
        </w:rPr>
        <w:t>(Murphy, 2021)</w:t>
      </w:r>
      <w:r>
        <w:rPr>
          <w:rFonts w:asciiTheme="majorBidi" w:hAnsiTheme="majorBidi" w:cstheme="majorBidi"/>
          <w:bCs/>
          <w:lang w:val="en-US"/>
        </w:rPr>
        <w:fldChar w:fldCharType="end"/>
      </w:r>
      <w:r w:rsidRPr="00E1410D">
        <w:rPr>
          <w:rFonts w:asciiTheme="majorBidi" w:hAnsiTheme="majorBidi" w:cstheme="majorBidi"/>
          <w:lang w:val="en-US"/>
        </w:rPr>
        <w:t xml:space="preserve">.  It therefore needs to be given careful consideration when interpreting respiration rate and </w:t>
      </w:r>
      <w:proofErr w:type="spellStart"/>
      <w:r w:rsidRPr="00E1410D">
        <w:rPr>
          <w:rFonts w:asciiTheme="majorBidi" w:hAnsiTheme="majorBidi" w:cstheme="majorBidi"/>
          <w:lang w:val="en-US"/>
        </w:rPr>
        <w:t>behavioural</w:t>
      </w:r>
      <w:proofErr w:type="spellEnd"/>
      <w:r w:rsidRPr="00E1410D">
        <w:rPr>
          <w:rFonts w:asciiTheme="majorBidi" w:hAnsiTheme="majorBidi" w:cstheme="majorBidi"/>
          <w:lang w:val="en-US"/>
        </w:rPr>
        <w:t xml:space="preserve"> data</w:t>
      </w:r>
      <w:r w:rsidRPr="00E1410D">
        <w:rPr>
          <w:rFonts w:asciiTheme="majorBidi" w:hAnsiTheme="majorBidi" w:cstheme="majorBidi"/>
          <w:bCs/>
          <w:lang w:val="en-US"/>
        </w:rPr>
        <w:t xml:space="preserve">. The minimum depth threshold used to define the start and end of a dive is the second step in defining dive phases (after zero-offset correction), but selected values vary widely among studies even for the same species. Studies that focus on surface </w:t>
      </w:r>
      <w:proofErr w:type="spellStart"/>
      <w:r w:rsidRPr="00E1410D">
        <w:rPr>
          <w:rFonts w:asciiTheme="majorBidi" w:hAnsiTheme="majorBidi" w:cstheme="majorBidi"/>
          <w:bCs/>
          <w:lang w:val="en-US"/>
        </w:rPr>
        <w:t>behaviours</w:t>
      </w:r>
      <w:proofErr w:type="spellEnd"/>
      <w:r w:rsidRPr="00E1410D">
        <w:rPr>
          <w:rFonts w:asciiTheme="majorBidi" w:hAnsiTheme="majorBidi" w:cstheme="majorBidi"/>
          <w:bCs/>
          <w:lang w:val="en-US"/>
        </w:rPr>
        <w:t xml:space="preserve"> and respirations often use a shallower minimum dive threshold than those that focus on dive </w:t>
      </w:r>
      <w:proofErr w:type="spellStart"/>
      <w:r w:rsidRPr="00E1410D">
        <w:rPr>
          <w:rFonts w:asciiTheme="majorBidi" w:hAnsiTheme="majorBidi" w:cstheme="majorBidi"/>
          <w:bCs/>
          <w:lang w:val="en-US"/>
        </w:rPr>
        <w:t>behaviour</w:t>
      </w:r>
      <w:proofErr w:type="spellEnd"/>
      <w:r w:rsidRPr="00E1410D">
        <w:rPr>
          <w:rFonts w:asciiTheme="majorBidi" w:hAnsiTheme="majorBidi" w:cstheme="majorBidi"/>
          <w:bCs/>
          <w:lang w:val="en-US"/>
        </w:rPr>
        <w:t xml:space="preserve"> at depth. </w:t>
      </w:r>
    </w:p>
    <w:p w14:paraId="431759C5" w14:textId="0DABD08E" w:rsidR="00980D1C" w:rsidRDefault="00980D1C" w:rsidP="006203F4">
      <w:pPr>
        <w:snapToGrid w:val="0"/>
        <w:spacing w:after="120"/>
        <w:ind w:firstLine="360"/>
        <w:rPr>
          <w:rFonts w:asciiTheme="majorBidi" w:hAnsiTheme="majorBidi" w:cstheme="majorBidi"/>
          <w:bCs/>
          <w:lang w:val="en-US"/>
        </w:rPr>
      </w:pPr>
      <w:r w:rsidRPr="00E1410D">
        <w:rPr>
          <w:rFonts w:asciiTheme="majorBidi" w:hAnsiTheme="majorBidi" w:cstheme="majorBidi"/>
          <w:bCs/>
          <w:lang w:val="en-US"/>
        </w:rPr>
        <w:t xml:space="preserve">Our analysis of the drone footage and TDR data indicate that the minimum dive depth threshold for killer whales should be 0.5 m. This is shallower than the deeper minimum dive depth thresholds used </w:t>
      </w:r>
      <w:r w:rsidR="00A454D9">
        <w:rPr>
          <w:rFonts w:asciiTheme="majorBidi" w:hAnsiTheme="majorBidi" w:cstheme="majorBidi"/>
          <w:bCs/>
          <w:lang w:val="en-US"/>
        </w:rPr>
        <w:t>in</w:t>
      </w:r>
      <w:r w:rsidR="00A454D9" w:rsidRPr="00E1410D">
        <w:rPr>
          <w:rFonts w:asciiTheme="majorBidi" w:hAnsiTheme="majorBidi" w:cstheme="majorBidi"/>
          <w:bCs/>
          <w:lang w:val="en-US"/>
        </w:rPr>
        <w:t xml:space="preserve"> </w:t>
      </w:r>
      <w:r w:rsidRPr="00E1410D">
        <w:rPr>
          <w:rFonts w:asciiTheme="majorBidi" w:hAnsiTheme="majorBidi" w:cstheme="majorBidi"/>
          <w:bCs/>
          <w:lang w:val="en-US"/>
        </w:rPr>
        <w:t xml:space="preserve">others </w:t>
      </w:r>
      <w:r w:rsidR="00A454D9">
        <w:rPr>
          <w:rFonts w:asciiTheme="majorBidi" w:hAnsiTheme="majorBidi" w:cstheme="majorBidi"/>
          <w:bCs/>
          <w:lang w:val="en-US"/>
        </w:rPr>
        <w:t>studies of</w:t>
      </w:r>
      <w:r w:rsidR="00A454D9" w:rsidRPr="00E1410D">
        <w:rPr>
          <w:rFonts w:asciiTheme="majorBidi" w:hAnsiTheme="majorBidi" w:cstheme="majorBidi"/>
          <w:bCs/>
          <w:lang w:val="en-US"/>
        </w:rPr>
        <w:t xml:space="preserve"> </w:t>
      </w:r>
      <w:r w:rsidRPr="00E1410D">
        <w:rPr>
          <w:rFonts w:asciiTheme="majorBidi" w:hAnsiTheme="majorBidi" w:cstheme="majorBidi"/>
          <w:bCs/>
          <w:lang w:val="en-US"/>
        </w:rPr>
        <w:t>killer whales of 1.0 m</w:t>
      </w:r>
      <w:r>
        <w:rPr>
          <w:rFonts w:asciiTheme="majorBidi" w:hAnsiTheme="majorBidi" w:cstheme="majorBidi"/>
          <w:bCs/>
          <w:lang w:val="en-US"/>
        </w:rPr>
        <w:t xml:space="preserve"> </w:t>
      </w:r>
      <w:r>
        <w:rPr>
          <w:rFonts w:asciiTheme="majorBidi" w:hAnsiTheme="majorBidi" w:cstheme="majorBidi"/>
          <w:bCs/>
          <w:lang w:val="en-US"/>
        </w:rPr>
        <w:fldChar w:fldCharType="begin"/>
      </w:r>
      <w:r w:rsidR="00C02A6C">
        <w:rPr>
          <w:rFonts w:asciiTheme="majorBidi" w:hAnsiTheme="majorBidi" w:cstheme="majorBidi"/>
          <w:bCs/>
          <w:lang w:val="en-US"/>
        </w:rPr>
        <w: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instrText>
      </w:r>
      <w:r>
        <w:rPr>
          <w:rFonts w:asciiTheme="majorBidi" w:hAnsiTheme="majorBidi" w:cstheme="majorBidi"/>
          <w:bCs/>
          <w:lang w:val="en-US"/>
        </w:rPr>
        <w:fldChar w:fldCharType="separate"/>
      </w:r>
      <w:r w:rsidR="00C02A6C">
        <w:rPr>
          <w:rFonts w:asciiTheme="majorBidi" w:hAnsiTheme="majorBidi" w:cstheme="majorBidi"/>
          <w:bCs/>
          <w:noProof/>
          <w:lang w:val="en-US"/>
        </w:rPr>
        <w:t>(Wright et al., 2017)</w:t>
      </w:r>
      <w:r>
        <w:rPr>
          <w:rFonts w:asciiTheme="majorBidi" w:hAnsiTheme="majorBidi" w:cstheme="majorBidi"/>
          <w:bCs/>
          <w:lang w:val="en-US"/>
        </w:rPr>
        <w:fldChar w:fldCharType="end"/>
      </w:r>
      <w:r w:rsidRPr="00E1410D">
        <w:rPr>
          <w:rFonts w:asciiTheme="majorBidi" w:hAnsiTheme="majorBidi" w:cstheme="majorBidi"/>
          <w:bCs/>
          <w:lang w:val="en-US"/>
        </w:rPr>
        <w:t>, 1.5 m</w:t>
      </w:r>
      <w:r>
        <w:rPr>
          <w:rFonts w:asciiTheme="majorBidi" w:hAnsiTheme="majorBidi" w:cstheme="majorBidi"/>
          <w:bCs/>
          <w:lang w:val="en-US"/>
        </w:rPr>
        <w:t xml:space="preserve"> </w:t>
      </w:r>
      <w:r>
        <w:rPr>
          <w:rFonts w:asciiTheme="majorBidi" w:hAnsiTheme="majorBidi" w:cstheme="majorBidi"/>
          <w:bCs/>
          <w:lang w:val="en-US"/>
        </w:rPr>
        <w:fldChar w:fldCharType="begin"/>
      </w:r>
      <w:r w:rsidR="00AC0424">
        <w:rPr>
          <w:rFonts w:asciiTheme="majorBidi" w:hAnsiTheme="majorBidi" w:cstheme="majorBidi"/>
          <w:bCs/>
          <w:lang w:val="en-US"/>
        </w:rPr>
        <w:instrText xml:space="preserve"> ADDIN EN.CITE &lt;EndNote&gt;&lt;Cite&gt;&lt;Author&gt;Murphy&lt;/Author&gt;&lt;Year&gt;2021&lt;/Year&gt;&lt;RecNum&gt;68&lt;/RecNum&gt;&lt;DisplayText&gt;(Murphy, 2021)&lt;/DisplayText&gt;&lt;record&gt;&lt;rec-number&gt;68&lt;/rec-number&gt;&lt;foreign-keys&gt;&lt;key app="EN" db-id="v2wzxz507eexr4e2wf7v0ez1e9z95w0x9ded" timestamp="1681924125"&gt;68&lt;/key&gt;&lt;/foreign-keys&gt;&lt;ref-type name="Thesis"&gt;32&lt;/ref-type&gt;&lt;contributors&gt;&lt;authors&gt;&lt;author&gt;Murphy, Ian&lt;/author&gt;&lt;/authors&gt;&lt;/contributors&gt;&lt;titles&gt;&lt;title&gt;Improving dive phase definitions in northern resident killer whales&lt;/title&gt;&lt;secondary-title&gt;Department of Statistics &lt;/secondary-title&gt;&lt;/titles&gt;&lt;volume&gt;MSc Dissertation&lt;/volume&gt;&lt;dates&gt;&lt;year&gt;2021&lt;/year&gt;&lt;/dates&gt;&lt;publisher&gt;University of British Columbia&lt;/publisher&gt;&lt;urls&gt;&lt;/urls&gt;&lt;electronic-resource-num&gt;10.14288/1.0401359&lt;/electronic-resource-num&gt;&lt;/record&gt;&lt;/Cite&gt;&lt;/EndNote&gt;</w:instrText>
      </w:r>
      <w:r>
        <w:rPr>
          <w:rFonts w:asciiTheme="majorBidi" w:hAnsiTheme="majorBidi" w:cstheme="majorBidi"/>
          <w:bCs/>
          <w:lang w:val="en-US"/>
        </w:rPr>
        <w:fldChar w:fldCharType="separate"/>
      </w:r>
      <w:r w:rsidR="00C02A6C">
        <w:rPr>
          <w:rFonts w:asciiTheme="majorBidi" w:hAnsiTheme="majorBidi" w:cstheme="majorBidi"/>
          <w:bCs/>
          <w:noProof/>
          <w:lang w:val="en-US"/>
        </w:rPr>
        <w:t>(Murphy, 2021)</w:t>
      </w:r>
      <w:r>
        <w:rPr>
          <w:rFonts w:asciiTheme="majorBidi" w:hAnsiTheme="majorBidi" w:cstheme="majorBidi"/>
          <w:bCs/>
          <w:lang w:val="en-US"/>
        </w:rPr>
        <w:fldChar w:fldCharType="end"/>
      </w:r>
      <w:r w:rsidRPr="00E1410D">
        <w:rPr>
          <w:rFonts w:asciiTheme="majorBidi" w:hAnsiTheme="majorBidi" w:cstheme="majorBidi"/>
          <w:bCs/>
          <w:lang w:val="en-US"/>
        </w:rPr>
        <w:t>, and ~1-2 m (dive threshold visually inferred from Fig 4 “short dives”</w:t>
      </w:r>
      <w:r>
        <w:rPr>
          <w:rFonts w:asciiTheme="majorBidi" w:hAnsiTheme="majorBidi" w:cstheme="majorBidi"/>
          <w:bCs/>
          <w:lang w:val="en-US"/>
        </w:rPr>
        <w:t xml:space="preserve"> </w:t>
      </w:r>
      <w:r>
        <w:rPr>
          <w:rFonts w:asciiTheme="majorBidi" w:hAnsiTheme="majorBidi" w:cstheme="majorBidi"/>
          <w:bCs/>
          <w:lang w:val="en-US"/>
        </w:rPr>
        <w:fldChar w:fldCharType="begin">
          <w:fldData xml:space="preserve">PEVuZE5vdGU+PENpdGU+PEF1dGhvcj5NaWxsZXI8L0F1dGhvcj48WWVhcj4yMDEwPC9ZZWFyPjxS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</w:fldData>
        </w:fldChar>
      </w:r>
      <w:r w:rsidR="00AC0424">
        <w:rPr>
          <w:rFonts w:asciiTheme="majorBidi" w:hAnsiTheme="majorBidi" w:cstheme="majorBidi"/>
          <w:bCs/>
          <w:lang w:val="en-US"/>
        </w:rPr>
        <w:instrText xml:space="preserve"> ADDIN EN.CITE </w:instrText>
      </w:r>
      <w:r w:rsidR="00AC0424">
        <w:rPr>
          <w:rFonts w:asciiTheme="majorBidi" w:hAnsiTheme="majorBidi" w:cstheme="majorBidi"/>
          <w:bCs/>
          <w:lang w:val="en-US"/>
        </w:rPr>
        <w:fldChar w:fldCharType="begin">
          <w:fldData xml:space="preserve">PEVuZE5vdGU+PENpdGU+PEF1dGhvcj5NaWxsZXI8L0F1dGhvcj48WWVhcj4yMDEwPC9ZZWFyPjxS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</w:fldData>
        </w:fldChar>
      </w:r>
      <w:r w:rsidR="00AC0424">
        <w:rPr>
          <w:rFonts w:asciiTheme="majorBidi" w:hAnsiTheme="majorBidi" w:cstheme="majorBidi"/>
          <w:bCs/>
          <w:lang w:val="en-US"/>
        </w:rPr>
        <w:instrText xml:space="preserve"> ADDIN EN.CITE.DATA </w:instrText>
      </w:r>
      <w:r w:rsidR="00AC0424">
        <w:rPr>
          <w:rFonts w:asciiTheme="majorBidi" w:hAnsiTheme="majorBidi" w:cstheme="majorBidi"/>
          <w:bCs/>
          <w:lang w:val="en-US"/>
        </w:rPr>
      </w:r>
      <w:r w:rsidR="00AC0424">
        <w:rPr>
          <w:rFonts w:asciiTheme="majorBidi" w:hAnsiTheme="majorBidi" w:cstheme="majorBidi"/>
          <w:bCs/>
          <w:lang w:val="en-US"/>
        </w:rPr>
        <w:fldChar w:fldCharType="end"/>
      </w:r>
      <w:r>
        <w:rPr>
          <w:rFonts w:asciiTheme="majorBidi" w:hAnsiTheme="majorBidi" w:cstheme="majorBidi"/>
          <w:bCs/>
          <w:lang w:val="en-US"/>
        </w:rPr>
      </w:r>
      <w:r>
        <w:rPr>
          <w:rFonts w:asciiTheme="majorBidi" w:hAnsiTheme="majorBidi" w:cstheme="majorBidi"/>
          <w:bCs/>
          <w:lang w:val="en-US"/>
        </w:rPr>
        <w:fldChar w:fldCharType="separate"/>
      </w:r>
      <w:r w:rsidR="00C02A6C">
        <w:rPr>
          <w:rFonts w:asciiTheme="majorBidi" w:hAnsiTheme="majorBidi" w:cstheme="majorBidi"/>
          <w:bCs/>
          <w:noProof/>
          <w:lang w:val="en-US"/>
        </w:rPr>
        <w:t>(Miller et al., 2010, Roos et al., 2016)</w:t>
      </w:r>
      <w:r>
        <w:rPr>
          <w:rFonts w:asciiTheme="majorBidi" w:hAnsiTheme="majorBidi" w:cstheme="majorBidi"/>
          <w:bCs/>
          <w:lang w:val="en-US"/>
        </w:rPr>
        <w:fldChar w:fldCharType="end"/>
      </w:r>
      <w:r w:rsidRPr="00E1410D">
        <w:rPr>
          <w:rFonts w:asciiTheme="majorBidi" w:hAnsiTheme="majorBidi" w:cstheme="majorBidi"/>
          <w:bCs/>
          <w:lang w:val="en-US"/>
        </w:rPr>
        <w:t xml:space="preserve">. We chose 0.5 m as the minimum dive threshold </w:t>
      </w:r>
      <w:r w:rsidRPr="00E1410D">
        <w:rPr>
          <w:rFonts w:asciiTheme="majorBidi" w:hAnsiTheme="majorBidi" w:cstheme="majorBidi"/>
          <w:lang w:val="en-US"/>
        </w:rPr>
        <w:t xml:space="preserve">because it allowed us to accurately match </w:t>
      </w:r>
      <w:proofErr w:type="gramStart"/>
      <w:r w:rsidRPr="00E1410D">
        <w:rPr>
          <w:rFonts w:asciiTheme="majorBidi" w:hAnsiTheme="majorBidi" w:cstheme="majorBidi"/>
          <w:lang w:val="en-US"/>
        </w:rPr>
        <w:t>all of</w:t>
      </w:r>
      <w:proofErr w:type="gramEnd"/>
      <w:r w:rsidRPr="00E1410D">
        <w:rPr>
          <w:rFonts w:asciiTheme="majorBidi" w:hAnsiTheme="majorBidi" w:cstheme="majorBidi"/>
          <w:lang w:val="en-US"/>
        </w:rPr>
        <w:t xml:space="preserve"> the surfaces on drone video to the CATS tag (tested depths: 0.5-2.0 m). Deeper thresholds excluded some of the surface intervals which would have underestimated respiration rates in our study. We suggest using a </w:t>
      </w:r>
      <w:r w:rsidRPr="00E1410D">
        <w:rPr>
          <w:rFonts w:asciiTheme="majorBidi" w:hAnsiTheme="majorBidi" w:cstheme="majorBidi"/>
          <w:bCs/>
          <w:lang w:val="en-US"/>
        </w:rPr>
        <w:t xml:space="preserve">shallower minimum dive threshold when estimating respiration rates from TDR data because it captures all respirations for resting, travelling, </w:t>
      </w:r>
      <w:r w:rsidR="00F54167">
        <w:rPr>
          <w:rFonts w:asciiTheme="majorBidi" w:hAnsiTheme="majorBidi" w:cstheme="majorBidi"/>
          <w:bCs/>
          <w:lang w:val="en-US"/>
        </w:rPr>
        <w:t xml:space="preserve">logging, </w:t>
      </w:r>
      <w:r w:rsidRPr="00E1410D">
        <w:rPr>
          <w:rFonts w:asciiTheme="majorBidi" w:hAnsiTheme="majorBidi" w:cstheme="majorBidi"/>
          <w:bCs/>
          <w:lang w:val="en-US"/>
        </w:rPr>
        <w:t xml:space="preserve">and foraging. </w:t>
      </w:r>
    </w:p>
    <w:p w14:paraId="71DBBB5F" w14:textId="75135860" w:rsidR="00980D1C" w:rsidRPr="00D950DA" w:rsidRDefault="00716F99" w:rsidP="006203F4">
      <w:pPr>
        <w:pStyle w:val="EndNoteBibliography"/>
        <w:snapToGrid w:val="0"/>
        <w:spacing w:after="120"/>
        <w:ind w:firstLine="360"/>
        <w:rPr>
          <w:rFonts w:asciiTheme="majorBidi" w:hAnsiTheme="majorBidi" w:cstheme="majorBidi"/>
        </w:rPr>
      </w:pPr>
      <w:r w:rsidRPr="00D950DA">
        <w:rPr>
          <w:rFonts w:asciiTheme="majorBidi" w:hAnsiTheme="majorBidi" w:cstheme="majorBidi"/>
        </w:rPr>
        <w:t>The H</w:t>
      </w:r>
      <w:r w:rsidR="00980D1C" w:rsidRPr="00D950DA">
        <w:rPr>
          <w:rFonts w:asciiTheme="majorBidi" w:hAnsiTheme="majorBidi" w:cstheme="majorBidi"/>
        </w:rPr>
        <w:t>HMM</w:t>
      </w:r>
      <w:r w:rsidR="009851D5" w:rsidRPr="00D950DA">
        <w:rPr>
          <w:rFonts w:asciiTheme="majorBidi" w:hAnsiTheme="majorBidi" w:cstheme="majorBidi"/>
        </w:rPr>
        <w:t xml:space="preserve"> trained in our study </w:t>
      </w:r>
      <w:r w:rsidR="00B50AD3" w:rsidRPr="00D950DA">
        <w:rPr>
          <w:rFonts w:asciiTheme="majorBidi" w:hAnsiTheme="majorBidi" w:cstheme="majorBidi"/>
        </w:rPr>
        <w:t>can be used to accurately</w:t>
      </w:r>
      <w:r w:rsidR="009851D5" w:rsidRPr="00D950DA">
        <w:rPr>
          <w:rFonts w:asciiTheme="majorBidi" w:hAnsiTheme="majorBidi" w:cstheme="majorBidi"/>
        </w:rPr>
        <w:t xml:space="preserve"> predict </w:t>
      </w:r>
      <w:proofErr w:type="spellStart"/>
      <w:r w:rsidR="009851D5" w:rsidRPr="00D950DA">
        <w:rPr>
          <w:rFonts w:asciiTheme="majorBidi" w:hAnsiTheme="majorBidi" w:cstheme="majorBidi"/>
        </w:rPr>
        <w:t>behavioural</w:t>
      </w:r>
      <w:proofErr w:type="spellEnd"/>
      <w:r w:rsidR="009851D5" w:rsidRPr="00D950DA">
        <w:rPr>
          <w:rFonts w:asciiTheme="majorBidi" w:hAnsiTheme="majorBidi" w:cstheme="majorBidi"/>
        </w:rPr>
        <w:t xml:space="preserve"> states</w:t>
      </w:r>
      <w:r w:rsidRPr="00D950DA">
        <w:rPr>
          <w:rFonts w:asciiTheme="majorBidi" w:hAnsiTheme="majorBidi" w:cstheme="majorBidi"/>
        </w:rPr>
        <w:t xml:space="preserve"> and total respirations per </w:t>
      </w:r>
      <w:proofErr w:type="spellStart"/>
      <w:r w:rsidRPr="00D950DA">
        <w:rPr>
          <w:rFonts w:asciiTheme="majorBidi" w:hAnsiTheme="majorBidi" w:cstheme="majorBidi"/>
        </w:rPr>
        <w:t>behaviour</w:t>
      </w:r>
      <w:proofErr w:type="spellEnd"/>
      <w:r w:rsidR="009851D5" w:rsidRPr="00D950DA">
        <w:rPr>
          <w:rFonts w:asciiTheme="majorBidi" w:hAnsiTheme="majorBidi" w:cstheme="majorBidi"/>
        </w:rPr>
        <w:t xml:space="preserve"> of unknown dives</w:t>
      </w:r>
      <w:r w:rsidR="009851D5">
        <w:rPr>
          <w:rFonts w:asciiTheme="majorBidi" w:hAnsiTheme="majorBidi" w:cstheme="majorBidi"/>
          <w:bCs/>
        </w:rPr>
        <w:t xml:space="preserve"> (i.e</w:t>
      </w:r>
      <w:r w:rsidR="00A454D9">
        <w:rPr>
          <w:rFonts w:asciiTheme="majorBidi" w:hAnsiTheme="majorBidi" w:cstheme="majorBidi"/>
          <w:bCs/>
        </w:rPr>
        <w:t>.,</w:t>
      </w:r>
      <w:r w:rsidR="009851D5">
        <w:rPr>
          <w:rFonts w:asciiTheme="majorBidi" w:hAnsiTheme="majorBidi" w:cstheme="majorBidi"/>
          <w:bCs/>
        </w:rPr>
        <w:t xml:space="preserve"> dives without drone video) from </w:t>
      </w:r>
      <w:r w:rsidR="003863B4">
        <w:rPr>
          <w:rFonts w:asciiTheme="majorBidi" w:hAnsiTheme="majorBidi" w:cstheme="majorBidi"/>
          <w:bCs/>
        </w:rPr>
        <w:t xml:space="preserve">historical or future </w:t>
      </w:r>
      <w:r w:rsidR="009851D5">
        <w:rPr>
          <w:rFonts w:asciiTheme="majorBidi" w:hAnsiTheme="majorBidi" w:cstheme="majorBidi"/>
          <w:bCs/>
        </w:rPr>
        <w:t>TDR data</w:t>
      </w:r>
      <w:r w:rsidR="00980D1C">
        <w:rPr>
          <w:rFonts w:asciiTheme="majorBidi" w:hAnsiTheme="majorBidi" w:cstheme="majorBidi"/>
          <w:bCs/>
        </w:rPr>
        <w:t xml:space="preserve">. </w:t>
      </w:r>
      <w:r w:rsidR="003863B4">
        <w:rPr>
          <w:rFonts w:asciiTheme="majorBidi" w:hAnsiTheme="majorBidi" w:cstheme="majorBidi"/>
          <w:bCs/>
        </w:rPr>
        <w:t xml:space="preserve">We tested the HHMMs ability to predict </w:t>
      </w:r>
      <w:proofErr w:type="spellStart"/>
      <w:r w:rsidR="003863B4">
        <w:rPr>
          <w:rFonts w:asciiTheme="majorBidi" w:hAnsiTheme="majorBidi" w:cstheme="majorBidi"/>
          <w:bCs/>
        </w:rPr>
        <w:t>behavioural</w:t>
      </w:r>
      <w:proofErr w:type="spellEnd"/>
      <w:r w:rsidR="003863B4">
        <w:rPr>
          <w:rFonts w:asciiTheme="majorBidi" w:hAnsiTheme="majorBidi" w:cstheme="majorBidi"/>
          <w:bCs/>
        </w:rPr>
        <w:t xml:space="preserve"> states on unknown dives (including animals 3 that had no drone video available), and the HHMM still had reasonable error metrics indicating the robustness of this statistical tool. This </w:t>
      </w:r>
      <w:r w:rsidR="00A37548">
        <w:rPr>
          <w:rFonts w:asciiTheme="majorBidi" w:hAnsiTheme="majorBidi" w:cstheme="majorBidi"/>
          <w:bCs/>
        </w:rPr>
        <w:t>provides a means</w:t>
      </w:r>
      <w:r w:rsidR="003863B4">
        <w:rPr>
          <w:rFonts w:asciiTheme="majorBidi" w:hAnsiTheme="majorBidi" w:cstheme="majorBidi"/>
          <w:bCs/>
        </w:rPr>
        <w:t xml:space="preserve"> to </w:t>
      </w:r>
      <w:r w:rsidR="00A454D9">
        <w:rPr>
          <w:rFonts w:asciiTheme="majorBidi" w:hAnsiTheme="majorBidi" w:cstheme="majorBidi"/>
          <w:bCs/>
        </w:rPr>
        <w:t>re-</w:t>
      </w:r>
      <w:r w:rsidR="00A37548">
        <w:rPr>
          <w:rFonts w:asciiTheme="majorBidi" w:hAnsiTheme="majorBidi" w:cstheme="majorBidi"/>
          <w:bCs/>
        </w:rPr>
        <w:t xml:space="preserve">analyze </w:t>
      </w:r>
      <w:r w:rsidR="003863B4">
        <w:rPr>
          <w:rFonts w:asciiTheme="majorBidi" w:hAnsiTheme="majorBidi" w:cstheme="majorBidi"/>
          <w:bCs/>
        </w:rPr>
        <w:t xml:space="preserve">decades of historical TDR data and future data </w:t>
      </w:r>
      <w:r w:rsidR="00A454D9">
        <w:rPr>
          <w:rFonts w:asciiTheme="majorBidi" w:hAnsiTheme="majorBidi" w:cstheme="majorBidi"/>
          <w:bCs/>
        </w:rPr>
        <w:t xml:space="preserve">to identify </w:t>
      </w:r>
      <w:r w:rsidR="003863B4">
        <w:rPr>
          <w:rFonts w:asciiTheme="majorBidi" w:hAnsiTheme="majorBidi" w:cstheme="majorBidi"/>
          <w:bCs/>
        </w:rPr>
        <w:t xml:space="preserve">previously </w:t>
      </w:r>
      <w:r w:rsidR="00A454D9">
        <w:rPr>
          <w:rFonts w:asciiTheme="majorBidi" w:hAnsiTheme="majorBidi" w:cstheme="majorBidi"/>
          <w:bCs/>
        </w:rPr>
        <w:t xml:space="preserve">unrecognized </w:t>
      </w:r>
      <w:proofErr w:type="spellStart"/>
      <w:r w:rsidR="003863B4">
        <w:rPr>
          <w:rFonts w:asciiTheme="majorBidi" w:hAnsiTheme="majorBidi" w:cstheme="majorBidi"/>
          <w:bCs/>
        </w:rPr>
        <w:t>behavioural</w:t>
      </w:r>
      <w:proofErr w:type="spellEnd"/>
      <w:r w:rsidR="003863B4">
        <w:rPr>
          <w:rFonts w:asciiTheme="majorBidi" w:hAnsiTheme="majorBidi" w:cstheme="majorBidi"/>
          <w:bCs/>
        </w:rPr>
        <w:t xml:space="preserve"> </w:t>
      </w:r>
      <w:r w:rsidR="00A454D9">
        <w:rPr>
          <w:rFonts w:asciiTheme="majorBidi" w:hAnsiTheme="majorBidi" w:cstheme="majorBidi"/>
          <w:bCs/>
        </w:rPr>
        <w:t>states needed to calculate activity budgets</w:t>
      </w:r>
      <w:r w:rsidR="003863B4">
        <w:rPr>
          <w:rFonts w:asciiTheme="majorBidi" w:hAnsiTheme="majorBidi" w:cstheme="majorBidi"/>
          <w:bCs/>
        </w:rPr>
        <w:t>. T</w:t>
      </w:r>
      <w:commentRangeStart w:id="314"/>
      <w:r w:rsidR="003863B4">
        <w:rPr>
          <w:rFonts w:asciiTheme="majorBidi" w:hAnsiTheme="majorBidi" w:cstheme="majorBidi"/>
          <w:bCs/>
        </w:rPr>
        <w:t xml:space="preserve">he HHMM </w:t>
      </w:r>
      <w:r w:rsidR="00A454D9">
        <w:rPr>
          <w:rFonts w:asciiTheme="majorBidi" w:hAnsiTheme="majorBidi" w:cstheme="majorBidi"/>
          <w:bCs/>
        </w:rPr>
        <w:t xml:space="preserve">was </w:t>
      </w:r>
      <w:r w:rsidR="003863B4">
        <w:rPr>
          <w:rFonts w:asciiTheme="majorBidi" w:hAnsiTheme="majorBidi" w:cstheme="majorBidi"/>
          <w:bCs/>
        </w:rPr>
        <w:t xml:space="preserve">trained and validated with </w:t>
      </w:r>
      <w:proofErr w:type="gramStart"/>
      <w:r w:rsidR="003863B4">
        <w:rPr>
          <w:rFonts w:asciiTheme="majorBidi" w:hAnsiTheme="majorBidi" w:cstheme="majorBidi"/>
          <w:bCs/>
        </w:rPr>
        <w:t>video</w:t>
      </w:r>
      <w:r w:rsidR="00A454D9">
        <w:rPr>
          <w:rFonts w:asciiTheme="majorBidi" w:hAnsiTheme="majorBidi" w:cstheme="majorBidi"/>
          <w:bCs/>
        </w:rPr>
        <w:t>,</w:t>
      </w:r>
      <w:r w:rsidR="003863B4">
        <w:rPr>
          <w:rFonts w:asciiTheme="majorBidi" w:hAnsiTheme="majorBidi" w:cstheme="majorBidi"/>
          <w:bCs/>
        </w:rPr>
        <w:t xml:space="preserve"> and</w:t>
      </w:r>
      <w:proofErr w:type="gramEnd"/>
      <w:r w:rsidR="003863B4">
        <w:rPr>
          <w:rFonts w:asciiTheme="majorBidi" w:hAnsiTheme="majorBidi" w:cstheme="majorBidi"/>
          <w:bCs/>
        </w:rPr>
        <w:t xml:space="preserve"> can now be applied to </w:t>
      </w:r>
      <w:r w:rsidR="000D5E2A">
        <w:rPr>
          <w:rFonts w:asciiTheme="majorBidi" w:hAnsiTheme="majorBidi" w:cstheme="majorBidi"/>
          <w:bCs/>
        </w:rPr>
        <w:t xml:space="preserve">time-depth </w:t>
      </w:r>
      <w:r w:rsidR="003863B4">
        <w:rPr>
          <w:rFonts w:asciiTheme="majorBidi" w:hAnsiTheme="majorBidi" w:cstheme="majorBidi"/>
          <w:bCs/>
        </w:rPr>
        <w:t xml:space="preserve">datasets to </w:t>
      </w:r>
      <w:r w:rsidR="00F47BEB">
        <w:rPr>
          <w:rFonts w:asciiTheme="majorBidi" w:hAnsiTheme="majorBidi" w:cstheme="majorBidi"/>
          <w:bCs/>
        </w:rPr>
        <w:t>identify</w:t>
      </w:r>
      <w:r w:rsidR="003863B4">
        <w:rPr>
          <w:rFonts w:asciiTheme="majorBidi" w:hAnsiTheme="majorBidi" w:cstheme="majorBidi"/>
          <w:bCs/>
        </w:rPr>
        <w:t xml:space="preserve"> resting, travel, foraging, or logging</w:t>
      </w:r>
      <w:r w:rsidR="00F47BEB">
        <w:rPr>
          <w:rFonts w:asciiTheme="majorBidi" w:hAnsiTheme="majorBidi" w:cstheme="majorBidi"/>
          <w:bCs/>
        </w:rPr>
        <w:t xml:space="preserve"> </w:t>
      </w:r>
      <w:proofErr w:type="spellStart"/>
      <w:r w:rsidR="00F47BEB">
        <w:rPr>
          <w:rFonts w:asciiTheme="majorBidi" w:hAnsiTheme="majorBidi" w:cstheme="majorBidi"/>
          <w:bCs/>
        </w:rPr>
        <w:t>behaviours</w:t>
      </w:r>
      <w:proofErr w:type="spellEnd"/>
      <w:r w:rsidR="003863B4">
        <w:rPr>
          <w:rFonts w:asciiTheme="majorBidi" w:hAnsiTheme="majorBidi" w:cstheme="majorBidi"/>
          <w:bCs/>
        </w:rPr>
        <w:t xml:space="preserve">. </w:t>
      </w:r>
      <w:r w:rsidR="00980D1C">
        <w:rPr>
          <w:rFonts w:asciiTheme="majorBidi" w:hAnsiTheme="majorBidi" w:cstheme="majorBidi"/>
          <w:bCs/>
        </w:rPr>
        <w:t xml:space="preserve"> </w:t>
      </w:r>
      <w:commentRangeEnd w:id="314"/>
      <w:r w:rsidR="003863B4">
        <w:rPr>
          <w:rStyle w:val="CommentReference"/>
          <w:rFonts w:asciiTheme="minorHAnsi" w:hAnsiTheme="minorHAnsi" w:cstheme="minorBidi"/>
        </w:rPr>
        <w:commentReference w:id="314"/>
      </w:r>
      <w:r w:rsidR="00E935B4" w:rsidRPr="005A4E7D">
        <w:rPr>
          <w:rFonts w:ascii="Times New Roman" w:hAnsi="Times New Roman" w:cs="Times New Roman"/>
        </w:rPr>
        <w:t>Concurrent use of drones, biologging devices, and Hi</w:t>
      </w:r>
      <w:r w:rsidR="00E935B4">
        <w:rPr>
          <w:rFonts w:ascii="Times New Roman" w:hAnsi="Times New Roman" w:cs="Times New Roman"/>
        </w:rPr>
        <w:t>d</w:t>
      </w:r>
      <w:r w:rsidR="00E935B4" w:rsidRPr="005A4E7D">
        <w:rPr>
          <w:rFonts w:ascii="Times New Roman" w:hAnsi="Times New Roman" w:cs="Times New Roman"/>
        </w:rPr>
        <w:t xml:space="preserve">den Markov models </w:t>
      </w:r>
      <w:r w:rsidR="00F47BEB">
        <w:rPr>
          <w:rFonts w:ascii="Times New Roman" w:hAnsi="Times New Roman" w:cs="Times New Roman"/>
        </w:rPr>
        <w:t>are</w:t>
      </w:r>
      <w:r w:rsidR="00E935B4" w:rsidRPr="005A4E7D">
        <w:rPr>
          <w:rFonts w:ascii="Times New Roman" w:hAnsi="Times New Roman" w:cs="Times New Roman"/>
        </w:rPr>
        <w:t xml:space="preserve"> a useful </w:t>
      </w:r>
      <w:r w:rsidR="00F47BEB">
        <w:rPr>
          <w:rFonts w:ascii="Times New Roman" w:hAnsi="Times New Roman" w:cs="Times New Roman"/>
        </w:rPr>
        <w:t>means</w:t>
      </w:r>
      <w:r w:rsidR="00F47BEB" w:rsidRPr="005A4E7D">
        <w:rPr>
          <w:rFonts w:ascii="Times New Roman" w:hAnsi="Times New Roman" w:cs="Times New Roman"/>
        </w:rPr>
        <w:t xml:space="preserve"> </w:t>
      </w:r>
      <w:r w:rsidR="00E935B4" w:rsidRPr="005A4E7D">
        <w:rPr>
          <w:rFonts w:ascii="Times New Roman" w:hAnsi="Times New Roman" w:cs="Times New Roman"/>
        </w:rPr>
        <w:t>to accurately quantify respiration rates</w:t>
      </w:r>
      <w:r w:rsidR="00E935B4">
        <w:rPr>
          <w:rFonts w:ascii="Times New Roman" w:hAnsi="Times New Roman" w:cs="Times New Roman"/>
        </w:rPr>
        <w:t>,</w:t>
      </w:r>
      <w:r w:rsidR="00E935B4" w:rsidRPr="005A4E7D">
        <w:rPr>
          <w:rFonts w:ascii="Times New Roman" w:hAnsi="Times New Roman" w:cs="Times New Roman"/>
        </w:rPr>
        <w:t xml:space="preserve"> </w:t>
      </w:r>
      <w:proofErr w:type="spellStart"/>
      <w:r w:rsidR="00E935B4" w:rsidRPr="005A4E7D">
        <w:rPr>
          <w:rFonts w:ascii="Times New Roman" w:hAnsi="Times New Roman" w:cs="Times New Roman"/>
        </w:rPr>
        <w:t>behavioural</w:t>
      </w:r>
      <w:proofErr w:type="spellEnd"/>
      <w:r w:rsidR="00E935B4" w:rsidRPr="005A4E7D">
        <w:rPr>
          <w:rFonts w:ascii="Times New Roman" w:hAnsi="Times New Roman" w:cs="Times New Roman"/>
        </w:rPr>
        <w:t xml:space="preserve"> states</w:t>
      </w:r>
      <w:r w:rsidR="00E935B4">
        <w:rPr>
          <w:rFonts w:ascii="Times New Roman" w:hAnsi="Times New Roman" w:cs="Times New Roman"/>
        </w:rPr>
        <w:t>, and energetics</w:t>
      </w:r>
      <w:r w:rsidR="00E935B4" w:rsidRPr="005A4E7D">
        <w:rPr>
          <w:rFonts w:ascii="Times New Roman" w:hAnsi="Times New Roman" w:cs="Times New Roman"/>
        </w:rPr>
        <w:t xml:space="preserve"> </w:t>
      </w:r>
      <w:r w:rsidR="00E935B4">
        <w:rPr>
          <w:rFonts w:ascii="Times New Roman" w:hAnsi="Times New Roman" w:cs="Times New Roman"/>
        </w:rPr>
        <w:t>for killer whales</w:t>
      </w:r>
      <w:r w:rsidR="00F47BEB">
        <w:rPr>
          <w:rFonts w:ascii="Times New Roman" w:hAnsi="Times New Roman" w:cs="Times New Roman"/>
        </w:rPr>
        <w:t>—</w:t>
      </w:r>
      <w:r w:rsidR="00E935B4">
        <w:rPr>
          <w:rFonts w:ascii="Times New Roman" w:hAnsi="Times New Roman" w:cs="Times New Roman"/>
        </w:rPr>
        <w:t xml:space="preserve">thus opening the door </w:t>
      </w:r>
      <w:r w:rsidR="00F47BEB">
        <w:rPr>
          <w:rFonts w:ascii="Times New Roman" w:hAnsi="Times New Roman" w:cs="Times New Roman"/>
        </w:rPr>
        <w:t>to determine the historical activity budgets of killer whales</w:t>
      </w:r>
      <w:r w:rsidR="00E935B4">
        <w:rPr>
          <w:rFonts w:asciiTheme="majorBidi" w:hAnsiTheme="majorBidi" w:cstheme="majorBidi"/>
        </w:rPr>
        <w:t xml:space="preserve"> </w:t>
      </w:r>
      <w:r w:rsidR="00F47BEB">
        <w:rPr>
          <w:rFonts w:asciiTheme="majorBidi" w:hAnsiTheme="majorBidi" w:cstheme="majorBidi"/>
        </w:rPr>
        <w:t xml:space="preserve">from </w:t>
      </w:r>
      <w:r w:rsidR="00E935B4">
        <w:rPr>
          <w:rFonts w:asciiTheme="majorBidi" w:hAnsiTheme="majorBidi" w:cstheme="majorBidi"/>
        </w:rPr>
        <w:t xml:space="preserve">decades of </w:t>
      </w:r>
      <w:r w:rsidR="00F47BEB">
        <w:rPr>
          <w:rFonts w:asciiTheme="majorBidi" w:hAnsiTheme="majorBidi" w:cstheme="majorBidi"/>
        </w:rPr>
        <w:t xml:space="preserve">archived </w:t>
      </w:r>
      <w:r w:rsidR="00E935B4">
        <w:rPr>
          <w:rFonts w:asciiTheme="majorBidi" w:hAnsiTheme="majorBidi" w:cstheme="majorBidi"/>
        </w:rPr>
        <w:t>time-depth data.</w:t>
      </w:r>
    </w:p>
    <w:p w14:paraId="15B01F6E" w14:textId="77777777" w:rsidR="00980D1C" w:rsidRPr="004C14D4" w:rsidRDefault="00980D1C" w:rsidP="006203F4">
      <w:pPr>
        <w:snapToGrid w:val="0"/>
        <w:spacing w:after="120"/>
        <w:rPr>
          <w:rFonts w:asciiTheme="majorBidi" w:hAnsiTheme="majorBidi" w:cstheme="majorBidi"/>
          <w:b/>
          <w:bCs/>
          <w:sz w:val="32"/>
          <w:szCs w:val="32"/>
        </w:rPr>
      </w:pPr>
      <w:r w:rsidRPr="004C14D4">
        <w:rPr>
          <w:rFonts w:asciiTheme="majorBidi" w:hAnsiTheme="majorBidi" w:cstheme="majorBidi"/>
          <w:b/>
          <w:bCs/>
          <w:sz w:val="32"/>
          <w:szCs w:val="32"/>
        </w:rPr>
        <w:t xml:space="preserve">Conclusions </w:t>
      </w:r>
    </w:p>
    <w:p w14:paraId="649E0E84" w14:textId="0EB0295E" w:rsidR="00BF3EB3" w:rsidRDefault="00980D1C" w:rsidP="00BF3EB3">
      <w:pPr>
        <w:snapToGrid w:val="0"/>
        <w:spacing w:after="120"/>
      </w:pPr>
      <w:r>
        <w:rPr>
          <w:rFonts w:asciiTheme="majorBidi" w:hAnsiTheme="majorBidi" w:cstheme="majorBidi"/>
        </w:rPr>
        <w:lastRenderedPageBreak/>
        <w:tab/>
        <w:t>Th</w:t>
      </w:r>
      <w:r w:rsidR="00315B06">
        <w:rPr>
          <w:rFonts w:asciiTheme="majorBidi" w:hAnsiTheme="majorBidi" w:cstheme="majorBidi"/>
        </w:rPr>
        <w:t xml:space="preserve">e primary goal of our study was to validate </w:t>
      </w:r>
      <w:r w:rsidR="00025EB5">
        <w:rPr>
          <w:rFonts w:asciiTheme="majorBidi" w:hAnsiTheme="majorBidi" w:cstheme="majorBidi"/>
        </w:rPr>
        <w:t>whether</w:t>
      </w:r>
      <w:r w:rsidR="00315B06">
        <w:rPr>
          <w:rFonts w:asciiTheme="majorBidi" w:hAnsiTheme="majorBidi" w:cstheme="majorBidi"/>
        </w:rPr>
        <w:t xml:space="preserve"> killer whales take single breaths between dives, as well as</w:t>
      </w:r>
      <w:r w:rsidR="001B6316">
        <w:rPr>
          <w:rFonts w:asciiTheme="majorBidi" w:hAnsiTheme="majorBidi" w:cstheme="majorBidi"/>
        </w:rPr>
        <w:t xml:space="preserve"> to</w:t>
      </w:r>
      <w:r w:rsidR="00315B06">
        <w:rPr>
          <w:rFonts w:asciiTheme="majorBidi" w:hAnsiTheme="majorBidi" w:cstheme="majorBidi"/>
        </w:rPr>
        <w:t xml:space="preserve"> calculate behavioural</w:t>
      </w:r>
      <w:r w:rsidR="001A44DB">
        <w:rPr>
          <w:rFonts w:asciiTheme="majorBidi" w:hAnsiTheme="majorBidi" w:cstheme="majorBidi"/>
        </w:rPr>
        <w:t>-</w:t>
      </w:r>
      <w:r w:rsidR="00315B06">
        <w:rPr>
          <w:rFonts w:asciiTheme="majorBidi" w:hAnsiTheme="majorBidi" w:cstheme="majorBidi"/>
        </w:rPr>
        <w:t xml:space="preserve">specific respiration rates </w:t>
      </w:r>
      <w:r w:rsidR="001A44DB">
        <w:rPr>
          <w:rFonts w:asciiTheme="majorBidi" w:hAnsiTheme="majorBidi" w:cstheme="majorBidi"/>
        </w:rPr>
        <w:t xml:space="preserve">needed </w:t>
      </w:r>
      <w:r w:rsidR="00315B06">
        <w:rPr>
          <w:rFonts w:asciiTheme="majorBidi" w:hAnsiTheme="majorBidi" w:cstheme="majorBidi"/>
        </w:rPr>
        <w:t>to estimate energy requirem</w:t>
      </w:r>
      <w:r w:rsidR="00BF3EB3">
        <w:rPr>
          <w:rFonts w:asciiTheme="majorBidi" w:hAnsiTheme="majorBidi" w:cstheme="majorBidi"/>
        </w:rPr>
        <w:t>en</w:t>
      </w:r>
      <w:r w:rsidR="00315B06">
        <w:rPr>
          <w:rFonts w:asciiTheme="majorBidi" w:hAnsiTheme="majorBidi" w:cstheme="majorBidi"/>
        </w:rPr>
        <w:t xml:space="preserve">ts </w:t>
      </w:r>
      <w:r w:rsidR="00025EB5">
        <w:rPr>
          <w:rFonts w:asciiTheme="majorBidi" w:hAnsiTheme="majorBidi" w:cstheme="majorBidi"/>
        </w:rPr>
        <w:t xml:space="preserve">of killer whales </w:t>
      </w:r>
      <w:r w:rsidR="00315B06">
        <w:rPr>
          <w:rFonts w:asciiTheme="majorBidi" w:hAnsiTheme="majorBidi" w:cstheme="majorBidi"/>
        </w:rPr>
        <w:t xml:space="preserve">as a </w:t>
      </w:r>
      <w:r w:rsidR="00B6415B">
        <w:rPr>
          <w:rFonts w:asciiTheme="majorBidi" w:hAnsiTheme="majorBidi" w:cstheme="majorBidi"/>
        </w:rPr>
        <w:t xml:space="preserve">function of time spent </w:t>
      </w:r>
      <w:r w:rsidR="00BF3EB3">
        <w:rPr>
          <w:rFonts w:asciiTheme="majorBidi" w:hAnsiTheme="majorBidi" w:cstheme="majorBidi"/>
        </w:rPr>
        <w:t xml:space="preserve">resting, </w:t>
      </w:r>
      <w:proofErr w:type="gramStart"/>
      <w:r w:rsidR="00BF3EB3">
        <w:rPr>
          <w:rFonts w:asciiTheme="majorBidi" w:hAnsiTheme="majorBidi" w:cstheme="majorBidi"/>
        </w:rPr>
        <w:t>travelling</w:t>
      </w:r>
      <w:proofErr w:type="gramEnd"/>
      <w:r w:rsidR="00BF3EB3">
        <w:rPr>
          <w:rFonts w:asciiTheme="majorBidi" w:hAnsiTheme="majorBidi" w:cstheme="majorBidi"/>
        </w:rPr>
        <w:t xml:space="preserve"> and foraging.</w:t>
      </w:r>
      <w:r w:rsidR="00025EB5">
        <w:rPr>
          <w:rFonts w:asciiTheme="majorBidi" w:hAnsiTheme="majorBidi" w:cstheme="majorBidi"/>
        </w:rPr>
        <w:t xml:space="preserve"> Combining video </w:t>
      </w:r>
      <w:r w:rsidR="00A56C89">
        <w:rPr>
          <w:rFonts w:asciiTheme="majorBidi" w:hAnsiTheme="majorBidi" w:cstheme="majorBidi"/>
        </w:rPr>
        <w:t xml:space="preserve">of verified behaviours </w:t>
      </w:r>
      <w:r w:rsidR="00025EB5">
        <w:rPr>
          <w:rFonts w:asciiTheme="majorBidi" w:hAnsiTheme="majorBidi" w:cstheme="majorBidi"/>
        </w:rPr>
        <w:t xml:space="preserve">from the air and </w:t>
      </w:r>
      <w:r w:rsidR="00FC5A39">
        <w:rPr>
          <w:rFonts w:asciiTheme="majorBidi" w:hAnsiTheme="majorBidi" w:cstheme="majorBidi"/>
        </w:rPr>
        <w:t>under</w:t>
      </w:r>
      <w:r w:rsidR="00A56C89">
        <w:rPr>
          <w:rFonts w:asciiTheme="majorBidi" w:hAnsiTheme="majorBidi" w:cstheme="majorBidi"/>
        </w:rPr>
        <w:t xml:space="preserve"> </w:t>
      </w:r>
      <w:r w:rsidR="00025EB5">
        <w:rPr>
          <w:rFonts w:asciiTheme="majorBidi" w:hAnsiTheme="majorBidi" w:cstheme="majorBidi"/>
        </w:rPr>
        <w:t xml:space="preserve">water with </w:t>
      </w:r>
      <w:r w:rsidR="00A56C89">
        <w:rPr>
          <w:rFonts w:asciiTheme="majorBidi" w:hAnsiTheme="majorBidi" w:cstheme="majorBidi"/>
        </w:rPr>
        <w:t xml:space="preserve">the predicted </w:t>
      </w:r>
      <w:r w:rsidR="00EF175F">
        <w:rPr>
          <w:rFonts w:asciiTheme="majorBidi" w:hAnsiTheme="majorBidi" w:cstheme="majorBidi"/>
        </w:rPr>
        <w:t xml:space="preserve">behavioural </w:t>
      </w:r>
      <w:r w:rsidR="00A56C89">
        <w:rPr>
          <w:rFonts w:asciiTheme="majorBidi" w:hAnsiTheme="majorBidi" w:cstheme="majorBidi"/>
        </w:rPr>
        <w:t xml:space="preserve">states derived from </w:t>
      </w:r>
      <w:r w:rsidR="00BF3EB3" w:rsidRPr="007577AB">
        <w:t xml:space="preserve">hierarchical hidden Markov </w:t>
      </w:r>
      <w:r w:rsidR="00BF3EB3">
        <w:t>confirm</w:t>
      </w:r>
      <w:r w:rsidR="001A44DB">
        <w:t>ed</w:t>
      </w:r>
      <w:r w:rsidRPr="00497B7F">
        <w:rPr>
          <w:color w:val="000000" w:themeColor="text1"/>
        </w:rPr>
        <w:t xml:space="preserve"> that killer whales breathe once per surface interval</w:t>
      </w:r>
      <w:r w:rsidR="000367C2">
        <w:rPr>
          <w:color w:val="000000" w:themeColor="text1"/>
        </w:rPr>
        <w:t xml:space="preserve">, except </w:t>
      </w:r>
      <w:r w:rsidR="00025EB5">
        <w:rPr>
          <w:color w:val="000000" w:themeColor="text1"/>
        </w:rPr>
        <w:t xml:space="preserve">when </w:t>
      </w:r>
      <w:r w:rsidR="000367C2">
        <w:rPr>
          <w:color w:val="000000" w:themeColor="text1"/>
        </w:rPr>
        <w:t>logging</w:t>
      </w:r>
      <w:r w:rsidR="00BF3EB3">
        <w:rPr>
          <w:color w:val="000000" w:themeColor="text1"/>
        </w:rPr>
        <w:t xml:space="preserve">; and that </w:t>
      </w:r>
      <w:r w:rsidR="00025EB5">
        <w:rPr>
          <w:color w:val="000000" w:themeColor="text1"/>
        </w:rPr>
        <w:t xml:space="preserve">killer whales breathe at faster </w:t>
      </w:r>
      <w:r w:rsidR="00BF3EB3">
        <w:rPr>
          <w:color w:val="000000" w:themeColor="text1"/>
        </w:rPr>
        <w:t>rates while</w:t>
      </w:r>
      <w:r w:rsidRPr="00497B7F">
        <w:t xml:space="preserve"> </w:t>
      </w:r>
      <w:r>
        <w:t>travelling</w:t>
      </w:r>
      <w:r w:rsidRPr="00497B7F">
        <w:t xml:space="preserve"> </w:t>
      </w:r>
      <w:r w:rsidR="00BF3EB3">
        <w:t>than when</w:t>
      </w:r>
      <w:r w:rsidRPr="00497B7F">
        <w:t xml:space="preserve"> </w:t>
      </w:r>
      <w:r>
        <w:t>foraging and resting</w:t>
      </w:r>
      <w:r w:rsidRPr="00497B7F">
        <w:t xml:space="preserve">. </w:t>
      </w:r>
    </w:p>
    <w:p w14:paraId="5ED3B994" w14:textId="1ACED312" w:rsidR="00A56C89" w:rsidRDefault="00BF3EB3" w:rsidP="00C575A7">
      <w:pPr>
        <w:snapToGrid w:val="0"/>
        <w:spacing w:after="120"/>
        <w:ind w:firstLine="720"/>
        <w:rPr>
          <w:rFonts w:asciiTheme="majorBidi" w:hAnsiTheme="majorBidi" w:cstheme="majorBidi"/>
          <w:bCs/>
          <w:lang w:val="en-US"/>
        </w:rPr>
      </w:pPr>
      <w:r>
        <w:rPr>
          <w:color w:val="000000" w:themeColor="text1"/>
        </w:rPr>
        <w:t xml:space="preserve">While our findings </w:t>
      </w:r>
      <w:r w:rsidR="003A0BD8">
        <w:rPr>
          <w:color w:val="000000" w:themeColor="text1"/>
        </w:rPr>
        <w:t xml:space="preserve">provide a means to derive </w:t>
      </w:r>
      <w:r w:rsidR="00FC5A39">
        <w:rPr>
          <w:color w:val="000000" w:themeColor="text1"/>
        </w:rPr>
        <w:t xml:space="preserve">respiration-based </w:t>
      </w:r>
      <w:r w:rsidR="003A0BD8">
        <w:rPr>
          <w:color w:val="000000" w:themeColor="text1"/>
        </w:rPr>
        <w:t xml:space="preserve">estimates of energy expenditure from biologging data, the </w:t>
      </w:r>
      <w:r w:rsidR="00A56C89">
        <w:rPr>
          <w:color w:val="000000" w:themeColor="text1"/>
        </w:rPr>
        <w:t xml:space="preserve">HHMM </w:t>
      </w:r>
      <w:r w:rsidR="003A0BD8">
        <w:rPr>
          <w:color w:val="000000" w:themeColor="text1"/>
        </w:rPr>
        <w:t xml:space="preserve">methods we developed and validated have broader implications.  Most notably, </w:t>
      </w:r>
      <w:r w:rsidR="00FC5A39">
        <w:rPr>
          <w:color w:val="000000" w:themeColor="text1"/>
        </w:rPr>
        <w:t>they revealed</w:t>
      </w:r>
      <w:r w:rsidR="003A0BD8">
        <w:rPr>
          <w:color w:val="000000" w:themeColor="text1"/>
        </w:rPr>
        <w:t xml:space="preserve"> that </w:t>
      </w:r>
      <w:r w:rsidR="00083B41">
        <w:rPr>
          <w:color w:val="000000" w:themeColor="text1"/>
        </w:rPr>
        <w:t xml:space="preserve">the minimum dive </w:t>
      </w:r>
      <w:r w:rsidR="003A0BD8">
        <w:rPr>
          <w:color w:val="000000" w:themeColor="text1"/>
        </w:rPr>
        <w:t xml:space="preserve">threshold </w:t>
      </w:r>
      <w:r w:rsidR="00A56C89">
        <w:rPr>
          <w:color w:val="000000" w:themeColor="text1"/>
        </w:rPr>
        <w:t xml:space="preserve">when processing dive data </w:t>
      </w:r>
      <w:r w:rsidR="00083B41">
        <w:rPr>
          <w:color w:val="000000" w:themeColor="text1"/>
        </w:rPr>
        <w:t>(</w:t>
      </w:r>
      <w:r w:rsidR="00083B41" w:rsidRPr="00E1410D">
        <w:rPr>
          <w:rFonts w:asciiTheme="majorBidi" w:hAnsiTheme="majorBidi" w:cstheme="majorBidi"/>
          <w:bCs/>
          <w:lang w:val="en-US"/>
        </w:rPr>
        <w:t xml:space="preserve">used to define the start and end of a </w:t>
      </w:r>
      <w:proofErr w:type="gramStart"/>
      <w:r w:rsidR="00083B41" w:rsidRPr="00E1410D">
        <w:rPr>
          <w:rFonts w:asciiTheme="majorBidi" w:hAnsiTheme="majorBidi" w:cstheme="majorBidi"/>
          <w:bCs/>
          <w:lang w:val="en-US"/>
        </w:rPr>
        <w:t>dive</w:t>
      </w:r>
      <w:r w:rsidR="00083B41">
        <w:rPr>
          <w:rFonts w:asciiTheme="majorBidi" w:hAnsiTheme="majorBidi" w:cstheme="majorBidi"/>
          <w:bCs/>
          <w:lang w:val="en-US"/>
        </w:rPr>
        <w:t>, and</w:t>
      </w:r>
      <w:proofErr w:type="gramEnd"/>
      <w:r w:rsidR="00083B41">
        <w:rPr>
          <w:rFonts w:asciiTheme="majorBidi" w:hAnsiTheme="majorBidi" w:cstheme="majorBidi"/>
          <w:bCs/>
          <w:lang w:val="en-US"/>
        </w:rPr>
        <w:t xml:space="preserve"> </w:t>
      </w:r>
      <w:r w:rsidR="003A0BD8">
        <w:rPr>
          <w:color w:val="000000" w:themeColor="text1"/>
        </w:rPr>
        <w:t>define dive phases from time-depth-data</w:t>
      </w:r>
      <w:r w:rsidR="00083B41">
        <w:rPr>
          <w:color w:val="000000" w:themeColor="text1"/>
        </w:rPr>
        <w:t>)</w:t>
      </w:r>
      <w:r w:rsidR="003A0BD8">
        <w:rPr>
          <w:color w:val="000000" w:themeColor="text1"/>
        </w:rPr>
        <w:t xml:space="preserve"> should be 0.5 m, which is much shallower than </w:t>
      </w:r>
      <w:r w:rsidR="00083B41">
        <w:rPr>
          <w:color w:val="000000" w:themeColor="text1"/>
        </w:rPr>
        <w:t>the 1-2 m threshold depths used by</w:t>
      </w:r>
      <w:r w:rsidR="003A0BD8">
        <w:rPr>
          <w:color w:val="000000" w:themeColor="text1"/>
        </w:rPr>
        <w:t xml:space="preserve"> others. </w:t>
      </w:r>
      <w:r w:rsidR="001A44DB">
        <w:rPr>
          <w:color w:val="000000" w:themeColor="text1"/>
        </w:rPr>
        <w:t>D</w:t>
      </w:r>
      <w:r w:rsidR="00083B41">
        <w:rPr>
          <w:color w:val="000000" w:themeColor="text1"/>
        </w:rPr>
        <w:t xml:space="preserve">eeper </w:t>
      </w:r>
      <w:r w:rsidR="00344617">
        <w:rPr>
          <w:color w:val="000000" w:themeColor="text1"/>
        </w:rPr>
        <w:t xml:space="preserve">dive </w:t>
      </w:r>
      <w:r w:rsidR="00083B41">
        <w:rPr>
          <w:color w:val="000000" w:themeColor="text1"/>
        </w:rPr>
        <w:t>depth threshold</w:t>
      </w:r>
      <w:r w:rsidR="00FC5A39">
        <w:rPr>
          <w:color w:val="000000" w:themeColor="text1"/>
        </w:rPr>
        <w:t>s</w:t>
      </w:r>
      <w:r w:rsidR="00083B41">
        <w:rPr>
          <w:color w:val="000000" w:themeColor="text1"/>
        </w:rPr>
        <w:t xml:space="preserve"> underestimate </w:t>
      </w:r>
      <w:r w:rsidR="008C53FA" w:rsidRPr="00344617">
        <w:t>total surface intervals</w:t>
      </w:r>
      <w:r w:rsidR="00083B41">
        <w:t xml:space="preserve">, </w:t>
      </w:r>
      <w:r w:rsidR="008C53FA" w:rsidRPr="00344617">
        <w:t>total breaths</w:t>
      </w:r>
      <w:r w:rsidR="00083B41">
        <w:t>,</w:t>
      </w:r>
      <w:r w:rsidR="008C53FA" w:rsidRPr="00344617">
        <w:t xml:space="preserve"> VO</w:t>
      </w:r>
      <w:r w:rsidR="008C53FA" w:rsidRPr="00344617">
        <w:rPr>
          <w:vertAlign w:val="subscript"/>
        </w:rPr>
        <w:t>2</w:t>
      </w:r>
      <w:r w:rsidR="00083B41">
        <w:t>, and ultimately</w:t>
      </w:r>
      <w:r w:rsidR="00FC5A39">
        <w:t xml:space="preserve"> </w:t>
      </w:r>
      <w:r w:rsidR="00A56C89">
        <w:t>under</w:t>
      </w:r>
      <w:r w:rsidR="00FC5A39">
        <w:t xml:space="preserve">estimates </w:t>
      </w:r>
      <w:r w:rsidR="001A44DB">
        <w:t xml:space="preserve">the </w:t>
      </w:r>
      <w:r w:rsidR="00A56C89">
        <w:t xml:space="preserve">predicted </w:t>
      </w:r>
      <w:r w:rsidR="00083B41">
        <w:t>energy requirements</w:t>
      </w:r>
      <w:r w:rsidR="001A44DB">
        <w:t xml:space="preserve"> of killer whales</w:t>
      </w:r>
      <w:r w:rsidR="00083B41">
        <w:t>.</w:t>
      </w:r>
      <w:r w:rsidR="00C575A7">
        <w:t xml:space="preserve"> A second important methodological outcome</w:t>
      </w:r>
      <w:r w:rsidR="00A56C89">
        <w:t xml:space="preserve"> from our study</w:t>
      </w:r>
      <w:r w:rsidR="00C575A7">
        <w:t xml:space="preserve"> was </w:t>
      </w:r>
      <w:r w:rsidR="001A44DB">
        <w:t xml:space="preserve">the </w:t>
      </w:r>
      <w:r w:rsidR="00E93108">
        <w:t xml:space="preserve">development </w:t>
      </w:r>
      <w:r w:rsidR="001A44DB">
        <w:t>of a</w:t>
      </w:r>
      <w:r w:rsidR="00A56C89">
        <w:t xml:space="preserve"> refined and validated </w:t>
      </w:r>
      <w:r w:rsidR="00C575A7">
        <w:t>hierarchical hidden Markov model that</w:t>
      </w:r>
      <w:r w:rsidR="00FC5A39">
        <w:t xml:space="preserve"> </w:t>
      </w:r>
      <w:r w:rsidR="00021AD8">
        <w:t>has a high degree of</w:t>
      </w:r>
      <w:r w:rsidR="00C575A7">
        <w:t xml:space="preserve"> accura</w:t>
      </w:r>
      <w:r w:rsidR="00021AD8">
        <w:t>cy in</w:t>
      </w:r>
      <w:r w:rsidR="00C575A7">
        <w:t xml:space="preserve"> determin</w:t>
      </w:r>
      <w:r w:rsidR="00021AD8">
        <w:t>ing</w:t>
      </w:r>
      <w:r w:rsidR="00C575A7">
        <w:t xml:space="preserve"> </w:t>
      </w:r>
      <w:r w:rsidR="00A56C89">
        <w:t>w</w:t>
      </w:r>
      <w:r w:rsidR="00C575A7">
        <w:t>hat killer whale</w:t>
      </w:r>
      <w:r w:rsidR="001A44DB">
        <w:t>s do</w:t>
      </w:r>
      <w:r w:rsidR="00FC5A39">
        <w:t xml:space="preserve"> </w:t>
      </w:r>
      <w:r w:rsidR="00C575A7">
        <w:rPr>
          <w:rFonts w:asciiTheme="majorBidi" w:hAnsiTheme="majorBidi" w:cstheme="majorBidi"/>
          <w:bCs/>
          <w:lang w:val="en-US"/>
        </w:rPr>
        <w:t xml:space="preserve">based solely on </w:t>
      </w:r>
      <w:r w:rsidR="00344617">
        <w:rPr>
          <w:rFonts w:asciiTheme="majorBidi" w:hAnsiTheme="majorBidi" w:cstheme="majorBidi"/>
          <w:bCs/>
          <w:lang w:val="en-US"/>
        </w:rPr>
        <w:t xml:space="preserve">dive-depth </w:t>
      </w:r>
      <w:r w:rsidR="00C575A7">
        <w:rPr>
          <w:rFonts w:asciiTheme="majorBidi" w:hAnsiTheme="majorBidi" w:cstheme="majorBidi"/>
          <w:bCs/>
          <w:lang w:val="en-US"/>
        </w:rPr>
        <w:t>dive data</w:t>
      </w:r>
      <w:r w:rsidR="001A44DB">
        <w:rPr>
          <w:rFonts w:asciiTheme="majorBidi" w:hAnsiTheme="majorBidi" w:cstheme="majorBidi"/>
          <w:bCs/>
          <w:lang w:val="en-US"/>
        </w:rPr>
        <w:t xml:space="preserve"> </w:t>
      </w:r>
      <w:r w:rsidR="001A44DB">
        <w:t xml:space="preserve">(i.e., </w:t>
      </w:r>
      <w:r w:rsidR="001A44DB" w:rsidRPr="00E1410D">
        <w:rPr>
          <w:rFonts w:asciiTheme="majorBidi" w:hAnsiTheme="majorBidi" w:cstheme="majorBidi"/>
          <w:bCs/>
          <w:lang w:val="en-US"/>
        </w:rPr>
        <w:t>resting, travelling, and foraging</w:t>
      </w:r>
      <w:r w:rsidR="001A44DB">
        <w:rPr>
          <w:rFonts w:asciiTheme="majorBidi" w:hAnsiTheme="majorBidi" w:cstheme="majorBidi"/>
          <w:bCs/>
          <w:lang w:val="en-US"/>
        </w:rPr>
        <w:t>)</w:t>
      </w:r>
      <w:r w:rsidR="00254B89" w:rsidRPr="00E1410D">
        <w:rPr>
          <w:rFonts w:asciiTheme="majorBidi" w:hAnsiTheme="majorBidi" w:cstheme="majorBidi"/>
          <w:bCs/>
          <w:lang w:val="en-US"/>
        </w:rPr>
        <w:t xml:space="preserve">. </w:t>
      </w:r>
    </w:p>
    <w:p w14:paraId="5EAE4C25" w14:textId="136910E4" w:rsidR="008C53FA" w:rsidRPr="00344617" w:rsidRDefault="00A56C89" w:rsidP="00344617">
      <w:pPr>
        <w:snapToGrid w:val="0"/>
        <w:spacing w:after="120"/>
        <w:ind w:firstLine="720"/>
        <w:rPr>
          <w:rFonts w:asciiTheme="majorBidi" w:hAnsiTheme="majorBidi" w:cstheme="majorBidi"/>
          <w:bCs/>
        </w:rPr>
      </w:pPr>
      <w:r>
        <w:rPr>
          <w:rFonts w:asciiTheme="majorBidi" w:hAnsiTheme="majorBidi" w:cstheme="majorBidi"/>
          <w:bCs/>
          <w:lang w:val="en-US"/>
        </w:rPr>
        <w:t>H</w:t>
      </w:r>
      <w:r w:rsidR="00C575A7">
        <w:rPr>
          <w:rFonts w:asciiTheme="majorBidi" w:hAnsiTheme="majorBidi" w:cstheme="majorBidi"/>
          <w:bCs/>
          <w:lang w:val="en-US"/>
        </w:rPr>
        <w:t xml:space="preserve">aving concurrent drone video and underwater video </w:t>
      </w:r>
      <w:r w:rsidR="005B2CB9">
        <w:rPr>
          <w:rFonts w:asciiTheme="majorBidi" w:hAnsiTheme="majorBidi" w:cstheme="majorBidi"/>
          <w:bCs/>
          <w:lang w:val="en-US"/>
        </w:rPr>
        <w:t xml:space="preserve">to assess error and validate </w:t>
      </w:r>
      <w:r>
        <w:rPr>
          <w:rFonts w:asciiTheme="majorBidi" w:hAnsiTheme="majorBidi" w:cstheme="majorBidi"/>
          <w:bCs/>
          <w:lang w:val="en-US"/>
        </w:rPr>
        <w:t xml:space="preserve">model </w:t>
      </w:r>
      <w:r w:rsidR="005B2CB9">
        <w:rPr>
          <w:rFonts w:asciiTheme="majorBidi" w:hAnsiTheme="majorBidi" w:cstheme="majorBidi"/>
          <w:bCs/>
          <w:lang w:val="en-US"/>
        </w:rPr>
        <w:t>predictions</w:t>
      </w:r>
      <w:r w:rsidR="00193A15">
        <w:rPr>
          <w:rFonts w:asciiTheme="majorBidi" w:hAnsiTheme="majorBidi" w:cstheme="majorBidi"/>
          <w:bCs/>
          <w:lang w:val="en-US"/>
        </w:rPr>
        <w:t xml:space="preserve"> </w:t>
      </w:r>
      <w:r>
        <w:rPr>
          <w:rFonts w:asciiTheme="majorBidi" w:hAnsiTheme="majorBidi" w:cstheme="majorBidi"/>
          <w:bCs/>
          <w:lang w:val="en-US"/>
        </w:rPr>
        <w:t xml:space="preserve">was key to </w:t>
      </w:r>
      <w:r w:rsidR="001A44DB">
        <w:rPr>
          <w:rFonts w:asciiTheme="majorBidi" w:hAnsiTheme="majorBidi" w:cstheme="majorBidi"/>
          <w:bCs/>
          <w:lang w:val="en-US"/>
        </w:rPr>
        <w:t xml:space="preserve">being able to </w:t>
      </w:r>
      <w:r w:rsidR="00CE1C23">
        <w:rPr>
          <w:rFonts w:asciiTheme="majorBidi" w:hAnsiTheme="majorBidi" w:cstheme="majorBidi"/>
          <w:bCs/>
          <w:lang w:val="en-US"/>
        </w:rPr>
        <w:t>quantify</w:t>
      </w:r>
      <w:r w:rsidR="00193A15">
        <w:rPr>
          <w:rFonts w:asciiTheme="majorBidi" w:hAnsiTheme="majorBidi" w:cstheme="majorBidi"/>
          <w:bCs/>
          <w:lang w:val="en-US"/>
        </w:rPr>
        <w:t xml:space="preserve"> biological meaningful </w:t>
      </w:r>
      <w:proofErr w:type="spellStart"/>
      <w:r w:rsidR="00193A15">
        <w:rPr>
          <w:rFonts w:asciiTheme="majorBidi" w:hAnsiTheme="majorBidi" w:cstheme="majorBidi"/>
          <w:bCs/>
          <w:lang w:val="en-US"/>
        </w:rPr>
        <w:t>behaviours</w:t>
      </w:r>
      <w:proofErr w:type="spellEnd"/>
      <w:r>
        <w:rPr>
          <w:rFonts w:asciiTheme="majorBidi" w:hAnsiTheme="majorBidi" w:cstheme="majorBidi"/>
          <w:bCs/>
          <w:lang w:val="en-US"/>
        </w:rPr>
        <w:t xml:space="preserve"> from </w:t>
      </w:r>
      <w:r w:rsidR="001A44DB">
        <w:rPr>
          <w:rFonts w:asciiTheme="majorBidi" w:hAnsiTheme="majorBidi" w:cstheme="majorBidi"/>
          <w:bCs/>
          <w:lang w:val="en-US"/>
        </w:rPr>
        <w:t>killer whale</w:t>
      </w:r>
      <w:r>
        <w:rPr>
          <w:rFonts w:asciiTheme="majorBidi" w:hAnsiTheme="majorBidi" w:cstheme="majorBidi"/>
          <w:bCs/>
          <w:lang w:val="en-US"/>
        </w:rPr>
        <w:t xml:space="preserve"> dive data.</w:t>
      </w:r>
      <w:r w:rsidR="00CE1C23">
        <w:rPr>
          <w:rFonts w:asciiTheme="majorBidi" w:hAnsiTheme="majorBidi" w:cstheme="majorBidi"/>
          <w:bCs/>
          <w:lang w:val="en-US"/>
        </w:rPr>
        <w:t xml:space="preserve"> </w:t>
      </w:r>
      <w:r w:rsidR="00632B61">
        <w:rPr>
          <w:rFonts w:asciiTheme="majorBidi" w:hAnsiTheme="majorBidi" w:cstheme="majorBidi"/>
          <w:bCs/>
          <w:lang w:val="en-US"/>
        </w:rPr>
        <w:t xml:space="preserve">It has </w:t>
      </w:r>
      <w:r w:rsidR="008B06E5">
        <w:rPr>
          <w:rFonts w:asciiTheme="majorBidi" w:hAnsiTheme="majorBidi" w:cstheme="majorBidi"/>
          <w:bCs/>
          <w:lang w:val="en-US"/>
        </w:rPr>
        <w:t>yielded a powerful</w:t>
      </w:r>
      <w:r w:rsidR="00632B61">
        <w:rPr>
          <w:rFonts w:asciiTheme="majorBidi" w:hAnsiTheme="majorBidi" w:cstheme="majorBidi"/>
          <w:bCs/>
          <w:lang w:val="en-US"/>
        </w:rPr>
        <w:t xml:space="preserve"> statistical tool </w:t>
      </w:r>
      <w:r w:rsidR="008B06E5">
        <w:rPr>
          <w:rFonts w:asciiTheme="majorBidi" w:hAnsiTheme="majorBidi" w:cstheme="majorBidi"/>
          <w:bCs/>
          <w:lang w:val="en-US"/>
        </w:rPr>
        <w:t>that</w:t>
      </w:r>
      <w:r w:rsidR="00CE1C23">
        <w:rPr>
          <w:rFonts w:asciiTheme="majorBidi" w:hAnsiTheme="majorBidi" w:cstheme="majorBidi"/>
          <w:bCs/>
          <w:lang w:val="en-US"/>
        </w:rPr>
        <w:t xml:space="preserve"> can accurate</w:t>
      </w:r>
      <w:r w:rsidR="00632B61">
        <w:rPr>
          <w:rFonts w:asciiTheme="majorBidi" w:hAnsiTheme="majorBidi" w:cstheme="majorBidi"/>
          <w:bCs/>
          <w:lang w:val="en-US"/>
        </w:rPr>
        <w:t>ly determine</w:t>
      </w:r>
      <w:r w:rsidR="00CE1C23">
        <w:rPr>
          <w:rFonts w:asciiTheme="majorBidi" w:hAnsiTheme="majorBidi" w:cstheme="majorBidi"/>
          <w:bCs/>
          <w:lang w:val="en-US"/>
        </w:rPr>
        <w:t xml:space="preserve"> activity budgets </w:t>
      </w:r>
      <w:r w:rsidR="00577793">
        <w:rPr>
          <w:rFonts w:asciiTheme="majorBidi" w:hAnsiTheme="majorBidi" w:cstheme="majorBidi"/>
          <w:bCs/>
          <w:lang w:val="en-US"/>
        </w:rPr>
        <w:t xml:space="preserve">from </w:t>
      </w:r>
      <w:r w:rsidR="00344617">
        <w:rPr>
          <w:rFonts w:asciiTheme="majorBidi" w:hAnsiTheme="majorBidi" w:cstheme="majorBidi"/>
          <w:bCs/>
          <w:lang w:val="en-US"/>
        </w:rPr>
        <w:t>dive-depth</w:t>
      </w:r>
      <w:r w:rsidR="00577793">
        <w:rPr>
          <w:rFonts w:asciiTheme="majorBidi" w:hAnsiTheme="majorBidi" w:cstheme="majorBidi"/>
          <w:bCs/>
          <w:lang w:val="en-US"/>
        </w:rPr>
        <w:t xml:space="preserve"> data</w:t>
      </w:r>
      <w:r w:rsidR="00632B61">
        <w:rPr>
          <w:rFonts w:asciiTheme="majorBidi" w:hAnsiTheme="majorBidi" w:cstheme="majorBidi"/>
          <w:bCs/>
          <w:lang w:val="en-US"/>
        </w:rPr>
        <w:t xml:space="preserve"> — and </w:t>
      </w:r>
      <w:r w:rsidR="008B06E5">
        <w:rPr>
          <w:rFonts w:asciiTheme="majorBidi" w:hAnsiTheme="majorBidi" w:cstheme="majorBidi"/>
          <w:bCs/>
          <w:lang w:val="en-US"/>
        </w:rPr>
        <w:t xml:space="preserve">provides a means to </w:t>
      </w:r>
      <w:r w:rsidR="00CE1C23">
        <w:rPr>
          <w:rFonts w:asciiTheme="majorBidi" w:hAnsiTheme="majorBidi" w:cstheme="majorBidi"/>
          <w:bCs/>
          <w:lang w:val="en-US"/>
        </w:rPr>
        <w:t xml:space="preserve">assess </w:t>
      </w:r>
      <w:r w:rsidR="00577793">
        <w:rPr>
          <w:rFonts w:asciiTheme="majorBidi" w:hAnsiTheme="majorBidi" w:cstheme="majorBidi"/>
          <w:bCs/>
          <w:lang w:val="en-US"/>
        </w:rPr>
        <w:t xml:space="preserve">how </w:t>
      </w:r>
      <w:r w:rsidR="008B06E5">
        <w:rPr>
          <w:rFonts w:asciiTheme="majorBidi" w:hAnsiTheme="majorBidi" w:cstheme="majorBidi"/>
          <w:bCs/>
          <w:lang w:val="en-US"/>
        </w:rPr>
        <w:t xml:space="preserve">changes in conditions have affected energetic costs and the ways in which </w:t>
      </w:r>
      <w:r w:rsidR="00632B61">
        <w:rPr>
          <w:rFonts w:asciiTheme="majorBidi" w:hAnsiTheme="majorBidi" w:cstheme="majorBidi"/>
          <w:bCs/>
          <w:lang w:val="en-US"/>
        </w:rPr>
        <w:t>killer whales</w:t>
      </w:r>
      <w:r w:rsidR="00577793">
        <w:rPr>
          <w:rFonts w:asciiTheme="majorBidi" w:hAnsiTheme="majorBidi" w:cstheme="majorBidi"/>
          <w:bCs/>
          <w:lang w:val="en-US"/>
        </w:rPr>
        <w:t xml:space="preserve"> spend their time</w:t>
      </w:r>
      <w:r w:rsidR="00632B61">
        <w:rPr>
          <w:rFonts w:asciiTheme="majorBidi" w:hAnsiTheme="majorBidi" w:cstheme="majorBidi"/>
          <w:bCs/>
          <w:lang w:val="en-US"/>
        </w:rPr>
        <w:t>.</w:t>
      </w:r>
      <w:r w:rsidR="00CE1C23">
        <w:rPr>
          <w:rFonts w:asciiTheme="majorBidi" w:hAnsiTheme="majorBidi" w:cstheme="majorBidi"/>
          <w:bCs/>
          <w:lang w:val="en-US"/>
        </w:rPr>
        <w:t xml:space="preserve"> </w:t>
      </w:r>
      <w:r>
        <w:rPr>
          <w:rFonts w:asciiTheme="majorBidi" w:hAnsiTheme="majorBidi" w:cstheme="majorBidi"/>
          <w:bCs/>
          <w:lang w:val="en-US"/>
        </w:rPr>
        <w:t xml:space="preserve"> </w:t>
      </w:r>
    </w:p>
    <w:p w14:paraId="20B27270" w14:textId="4A38ED3F" w:rsidR="004C14D4" w:rsidRPr="00264C5B" w:rsidRDefault="004C14D4" w:rsidP="006203F4">
      <w:pPr>
        <w:snapToGrid w:val="0"/>
        <w:spacing w:after="120"/>
      </w:pPr>
    </w:p>
    <w:p w14:paraId="78DD045B" w14:textId="77777777" w:rsidR="004C14D4" w:rsidRPr="004C14D4" w:rsidRDefault="004C14D4" w:rsidP="006203F4">
      <w:pPr>
        <w:pStyle w:val="EndNoteBibliography"/>
        <w:snapToGrid w:val="0"/>
        <w:spacing w:after="120"/>
        <w:ind w:left="720" w:hanging="720"/>
        <w:rPr>
          <w:rFonts w:ascii="Times New Roman" w:hAnsi="Times New Roman" w:cs="Times New Roman"/>
          <w:b/>
          <w:bCs/>
          <w:sz w:val="36"/>
          <w:szCs w:val="36"/>
          <w:lang w:val="en-CA"/>
        </w:rPr>
      </w:pPr>
      <w:r w:rsidRPr="004C14D4">
        <w:rPr>
          <w:rFonts w:ascii="Times New Roman" w:hAnsi="Times New Roman" w:cs="Times New Roman"/>
          <w:b/>
          <w:bCs/>
          <w:sz w:val="36"/>
          <w:szCs w:val="36"/>
          <w:lang w:val="en-CA"/>
        </w:rPr>
        <w:t xml:space="preserve">Acknowledgements </w:t>
      </w:r>
    </w:p>
    <w:p w14:paraId="51FD16D0" w14:textId="0C599AC2" w:rsidR="00C07826" w:rsidRDefault="004C14D4" w:rsidP="006203F4">
      <w:pPr>
        <w:pStyle w:val="EndNoteBibliography"/>
        <w:snapToGrid w:val="0"/>
        <w:spacing w:after="120"/>
        <w:ind w:firstLine="720"/>
        <w:rPr>
          <w:rFonts w:ascii="Times New Roman" w:hAnsi="Times New Roman" w:cs="Times New Roman"/>
          <w:lang w:val="en-CA"/>
        </w:rPr>
      </w:pPr>
      <w:r w:rsidRPr="004C14D4">
        <w:rPr>
          <w:rFonts w:ascii="Times New Roman" w:hAnsi="Times New Roman" w:cs="Times New Roman"/>
          <w:lang w:val="en-CA"/>
        </w:rPr>
        <w:t xml:space="preserve">We thank Mike </w:t>
      </w:r>
      <w:proofErr w:type="spellStart"/>
      <w:r w:rsidRPr="004C14D4">
        <w:rPr>
          <w:rFonts w:ascii="Times New Roman" w:hAnsi="Times New Roman" w:cs="Times New Roman"/>
          <w:lang w:val="en-CA"/>
        </w:rPr>
        <w:t>deRoos</w:t>
      </w:r>
      <w:proofErr w:type="spellEnd"/>
      <w:r w:rsidRPr="004C14D4">
        <w:rPr>
          <w:rFonts w:ascii="Times New Roman" w:hAnsi="Times New Roman" w:cs="Times New Roman"/>
          <w:lang w:val="en-CA"/>
        </w:rPr>
        <w:t xml:space="preserve"> and Chris Hall for assistance in the field with tag deployments, Taryn </w:t>
      </w:r>
      <w:proofErr w:type="spellStart"/>
      <w:r w:rsidRPr="004C14D4">
        <w:rPr>
          <w:rFonts w:ascii="Times New Roman" w:hAnsi="Times New Roman" w:cs="Times New Roman"/>
          <w:lang w:val="en-CA"/>
        </w:rPr>
        <w:t>Scarff</w:t>
      </w:r>
      <w:proofErr w:type="spellEnd"/>
      <w:r w:rsidRPr="004C14D4">
        <w:rPr>
          <w:rFonts w:ascii="Times New Roman" w:hAnsi="Times New Roman" w:cs="Times New Roman"/>
          <w:lang w:val="en-CA"/>
        </w:rPr>
        <w:t xml:space="preserve"> for assistance in drone deployments, and Keith Holmes for piloting the drone and providing videos. Drone footage was collected in partnership with </w:t>
      </w:r>
      <w:proofErr w:type="spellStart"/>
      <w:r w:rsidRPr="004C14D4">
        <w:rPr>
          <w:rFonts w:ascii="Times New Roman" w:hAnsi="Times New Roman" w:cs="Times New Roman"/>
          <w:lang w:val="en-CA"/>
        </w:rPr>
        <w:t>Hakai</w:t>
      </w:r>
      <w:proofErr w:type="spellEnd"/>
      <w:r w:rsidRPr="004C14D4">
        <w:rPr>
          <w:rFonts w:ascii="Times New Roman" w:hAnsi="Times New Roman" w:cs="Times New Roman"/>
          <w:lang w:val="en-CA"/>
        </w:rPr>
        <w:t xml:space="preserve"> Institute. We are also grateful to the M/V </w:t>
      </w:r>
      <w:proofErr w:type="spellStart"/>
      <w:r w:rsidRPr="004C14D4">
        <w:rPr>
          <w:rFonts w:ascii="Times New Roman" w:hAnsi="Times New Roman" w:cs="Times New Roman"/>
          <w:lang w:val="en-CA"/>
        </w:rPr>
        <w:t>Gikumi</w:t>
      </w:r>
      <w:proofErr w:type="spellEnd"/>
      <w:r w:rsidRPr="004C14D4">
        <w:rPr>
          <w:rFonts w:ascii="Times New Roman" w:hAnsi="Times New Roman" w:cs="Times New Roman"/>
          <w:lang w:val="en-CA"/>
        </w:rPr>
        <w:t xml:space="preserve"> captain and crew for all their logistical support</w:t>
      </w:r>
      <w:r>
        <w:rPr>
          <w:rFonts w:ascii="Times New Roman" w:hAnsi="Times New Roman" w:cs="Times New Roman"/>
          <w:lang w:val="en-CA"/>
        </w:rPr>
        <w:t xml:space="preserve"> </w:t>
      </w:r>
      <w:r w:rsidRPr="004C14D4">
        <w:rPr>
          <w:rFonts w:ascii="Times New Roman" w:hAnsi="Times New Roman" w:cs="Times New Roman"/>
          <w:lang w:val="en-CA"/>
        </w:rPr>
        <w:t xml:space="preserve">and to Carling </w:t>
      </w:r>
      <w:proofErr w:type="spellStart"/>
      <w:r w:rsidRPr="004C14D4">
        <w:rPr>
          <w:rFonts w:ascii="Times New Roman" w:hAnsi="Times New Roman" w:cs="Times New Roman"/>
          <w:lang w:val="en-CA"/>
        </w:rPr>
        <w:t>Gerlinsky</w:t>
      </w:r>
      <w:proofErr w:type="spellEnd"/>
      <w:r w:rsidR="00264C5B">
        <w:rPr>
          <w:rFonts w:ascii="Times New Roman" w:hAnsi="Times New Roman" w:cs="Times New Roman"/>
          <w:lang w:val="en-CA"/>
        </w:rPr>
        <w:t>, Dave Rosen,</w:t>
      </w:r>
      <w:r w:rsidRPr="004C14D4">
        <w:rPr>
          <w:rFonts w:ascii="Times New Roman" w:hAnsi="Times New Roman" w:cs="Times New Roman"/>
          <w:lang w:val="en-CA"/>
        </w:rPr>
        <w:t xml:space="preserve"> and Kate Colson for providing feedback on our manuscript.</w:t>
      </w:r>
      <w:r>
        <w:rPr>
          <w:rFonts w:ascii="Times New Roman" w:hAnsi="Times New Roman" w:cs="Times New Roman"/>
          <w:lang w:val="en-CA"/>
        </w:rPr>
        <w:t xml:space="preserve"> We would also like to thank Dawn </w:t>
      </w:r>
      <w:proofErr w:type="spellStart"/>
      <w:r>
        <w:rPr>
          <w:rFonts w:ascii="Times New Roman" w:hAnsi="Times New Roman" w:cs="Times New Roman"/>
          <w:lang w:val="en-CA"/>
        </w:rPr>
        <w:t>Noren</w:t>
      </w:r>
      <w:proofErr w:type="spellEnd"/>
      <w:r>
        <w:rPr>
          <w:rFonts w:ascii="Times New Roman" w:hAnsi="Times New Roman" w:cs="Times New Roman"/>
          <w:lang w:val="en-CA"/>
        </w:rPr>
        <w:t xml:space="preserve"> and an anonymous reviewer for their feedback on </w:t>
      </w:r>
      <w:r w:rsidR="003106C8">
        <w:rPr>
          <w:rFonts w:ascii="Times New Roman" w:hAnsi="Times New Roman" w:cs="Times New Roman"/>
          <w:lang w:val="en-CA"/>
        </w:rPr>
        <w:t>an earlier draft</w:t>
      </w:r>
      <w:r>
        <w:rPr>
          <w:rFonts w:ascii="Times New Roman" w:hAnsi="Times New Roman" w:cs="Times New Roman"/>
          <w:lang w:val="en-CA"/>
        </w:rPr>
        <w:t>.</w:t>
      </w:r>
    </w:p>
    <w:p w14:paraId="7560F7DC" w14:textId="77777777" w:rsidR="00C07826" w:rsidRPr="00084815" w:rsidRDefault="00C07826" w:rsidP="00FA0B0D">
      <w:pPr>
        <w:pStyle w:val="EndNoteBibliography"/>
        <w:rPr>
          <w:rFonts w:ascii="Times New Roman" w:hAnsi="Times New Roman" w:cs="Times New Roman"/>
          <w:lang w:val="en-CA"/>
        </w:rPr>
      </w:pPr>
    </w:p>
    <w:p w14:paraId="2411AC02" w14:textId="77777777" w:rsidR="00863D6A" w:rsidRPr="004C14D4" w:rsidRDefault="00863D6A" w:rsidP="00C07826">
      <w:pPr>
        <w:pStyle w:val="EndNoteBibliography"/>
        <w:ind w:left="720" w:hanging="720"/>
        <w:rPr>
          <w:rFonts w:ascii="Times New Roman" w:hAnsi="Times New Roman" w:cs="Times New Roman"/>
          <w:b/>
          <w:bCs/>
          <w:sz w:val="36"/>
          <w:szCs w:val="36"/>
          <w:lang w:val="en-CA"/>
        </w:rPr>
      </w:pPr>
      <w:commentRangeStart w:id="315"/>
      <w:r w:rsidRPr="004C14D4">
        <w:rPr>
          <w:rFonts w:ascii="Times New Roman" w:hAnsi="Times New Roman" w:cs="Times New Roman"/>
          <w:b/>
          <w:bCs/>
          <w:sz w:val="36"/>
          <w:szCs w:val="36"/>
          <w:lang w:val="en-CA"/>
        </w:rPr>
        <w:t>References</w:t>
      </w:r>
      <w:commentRangeEnd w:id="315"/>
      <w:r w:rsidR="00C02A6C">
        <w:rPr>
          <w:rStyle w:val="CommentReference"/>
          <w:rFonts w:asciiTheme="minorHAnsi" w:hAnsiTheme="minorHAnsi" w:cstheme="minorBidi"/>
        </w:rPr>
        <w:commentReference w:id="315"/>
      </w:r>
    </w:p>
    <w:p w14:paraId="55009095" w14:textId="77777777" w:rsidR="00863D6A" w:rsidRDefault="00863D6A" w:rsidP="00863D6A">
      <w:pPr>
        <w:pStyle w:val="EndNoteBibliography"/>
        <w:ind w:left="720" w:hanging="720"/>
        <w:rPr>
          <w:rFonts w:ascii="Times New Roman" w:hAnsi="Times New Roman" w:cs="Times New Roman"/>
          <w:lang w:val="en-CA"/>
        </w:rPr>
      </w:pPr>
    </w:p>
    <w:p w14:paraId="73669242" w14:textId="77777777" w:rsidR="00507D94" w:rsidRPr="00507D94" w:rsidRDefault="00863D6A" w:rsidP="00507D94">
      <w:pPr>
        <w:pStyle w:val="EndNoteBibliography"/>
        <w:ind w:left="720" w:hanging="720"/>
        <w:rPr>
          <w:noProof/>
        </w:rPr>
      </w:pPr>
      <w:r>
        <w:rPr>
          <w:rFonts w:ascii="Times New Roman" w:hAnsi="Times New Roman" w:cs="Times New Roman"/>
          <w:lang w:val="en-CA"/>
        </w:rPr>
        <w:fldChar w:fldCharType="begin"/>
      </w:r>
      <w:r>
        <w:rPr>
          <w:rFonts w:ascii="Times New Roman" w:hAnsi="Times New Roman" w:cs="Times New Roman"/>
          <w:lang w:val="en-CA"/>
        </w:rPr>
        <w:instrText xml:space="preserve"> ADDIN EN.REFLIST </w:instrText>
      </w:r>
      <w:r>
        <w:rPr>
          <w:rFonts w:ascii="Times New Roman" w:hAnsi="Times New Roman" w:cs="Times New Roman"/>
          <w:lang w:val="en-CA"/>
        </w:rPr>
        <w:fldChar w:fldCharType="separate"/>
      </w:r>
      <w:r w:rsidR="00507D94" w:rsidRPr="00507D94">
        <w:rPr>
          <w:noProof/>
        </w:rPr>
        <w:t xml:space="preserve">BAIRD, R. W., HANSON, M. B. &amp; DILL, L. M. 2005. Factors influencing the diving behaviour of fish-eating killer whales: sex differences and diel and interannual variation in diving rates. </w:t>
      </w:r>
      <w:r w:rsidR="00507D94" w:rsidRPr="00507D94">
        <w:rPr>
          <w:i/>
          <w:noProof/>
        </w:rPr>
        <w:t>Canadian Journal of Zoology,</w:t>
      </w:r>
      <w:r w:rsidR="00507D94" w:rsidRPr="00507D94">
        <w:rPr>
          <w:noProof/>
        </w:rPr>
        <w:t xml:space="preserve"> 83</w:t>
      </w:r>
      <w:r w:rsidR="00507D94" w:rsidRPr="00507D94">
        <w:rPr>
          <w:b/>
          <w:noProof/>
        </w:rPr>
        <w:t>,</w:t>
      </w:r>
      <w:r w:rsidR="00507D94" w:rsidRPr="00507D94">
        <w:rPr>
          <w:noProof/>
        </w:rPr>
        <w:t xml:space="preserve"> 257-267.</w:t>
      </w:r>
    </w:p>
    <w:p w14:paraId="0C7BB106" w14:textId="77777777" w:rsidR="00507D94" w:rsidRPr="00507D94" w:rsidRDefault="00507D94" w:rsidP="00507D94">
      <w:pPr>
        <w:pStyle w:val="EndNoteBibliography"/>
        <w:ind w:left="720" w:hanging="720"/>
        <w:rPr>
          <w:noProof/>
        </w:rPr>
      </w:pPr>
      <w:r w:rsidRPr="00507D94">
        <w:rPr>
          <w:noProof/>
        </w:rPr>
        <w:t xml:space="preserve">BEERMAN, A., ASHE, E., PREEDY, K. &amp; WILLIAMS, R. 2016. Sexual segregation when foraging in an extremely social killer whale population. </w:t>
      </w:r>
      <w:r w:rsidRPr="00507D94">
        <w:rPr>
          <w:i/>
          <w:noProof/>
        </w:rPr>
        <w:t>Behavioral Ecology and Sociobiology,</w:t>
      </w:r>
      <w:r w:rsidRPr="00507D94">
        <w:rPr>
          <w:noProof/>
        </w:rPr>
        <w:t xml:space="preserve"> 70</w:t>
      </w:r>
      <w:r w:rsidRPr="00507D94">
        <w:rPr>
          <w:b/>
          <w:noProof/>
        </w:rPr>
        <w:t>,</w:t>
      </w:r>
      <w:r w:rsidRPr="00507D94">
        <w:rPr>
          <w:noProof/>
        </w:rPr>
        <w:t xml:space="preserve"> 189-198.</w:t>
      </w:r>
    </w:p>
    <w:p w14:paraId="32A2873F" w14:textId="77777777" w:rsidR="00507D94" w:rsidRPr="00507D94" w:rsidRDefault="00507D94" w:rsidP="00507D94">
      <w:pPr>
        <w:pStyle w:val="EndNoteBibliography"/>
        <w:ind w:left="720" w:hanging="720"/>
        <w:rPr>
          <w:noProof/>
        </w:rPr>
      </w:pPr>
      <w:r w:rsidRPr="00507D94">
        <w:rPr>
          <w:noProof/>
        </w:rPr>
        <w:t>BIGG, M. A. &amp; WOLMAN, A. A. 1975. Live-capture killer whale (</w:t>
      </w:r>
      <w:r w:rsidRPr="00507D94">
        <w:rPr>
          <w:i/>
          <w:noProof/>
        </w:rPr>
        <w:t>Orcinus orca</w:t>
      </w:r>
      <w:r w:rsidRPr="00507D94">
        <w:rPr>
          <w:noProof/>
        </w:rPr>
        <w:t xml:space="preserve">) fishery, British Columbia and Washington, 1962–73. </w:t>
      </w:r>
      <w:r w:rsidRPr="00507D94">
        <w:rPr>
          <w:i/>
          <w:noProof/>
        </w:rPr>
        <w:t>Journal of the Fisheries Board of Canada,</w:t>
      </w:r>
      <w:r w:rsidRPr="00507D94">
        <w:rPr>
          <w:noProof/>
        </w:rPr>
        <w:t xml:space="preserve"> 32</w:t>
      </w:r>
      <w:r w:rsidRPr="00507D94">
        <w:rPr>
          <w:b/>
          <w:noProof/>
        </w:rPr>
        <w:t>,</w:t>
      </w:r>
      <w:r w:rsidRPr="00507D94">
        <w:rPr>
          <w:noProof/>
        </w:rPr>
        <w:t xml:space="preserve"> 1213-1221.</w:t>
      </w:r>
    </w:p>
    <w:p w14:paraId="394834F5" w14:textId="77777777" w:rsidR="00507D94" w:rsidRPr="00507D94" w:rsidRDefault="00507D94" w:rsidP="00507D94">
      <w:pPr>
        <w:pStyle w:val="EndNoteBibliography"/>
        <w:ind w:left="720" w:hanging="720"/>
        <w:rPr>
          <w:noProof/>
        </w:rPr>
      </w:pPr>
      <w:r w:rsidRPr="00507D94">
        <w:rPr>
          <w:noProof/>
        </w:rPr>
        <w:lastRenderedPageBreak/>
        <w:t xml:space="preserve">BLIX, A. S. &amp; FOLKOW, L. 1995. Daily energy expenditure in free living minke whales. </w:t>
      </w:r>
      <w:r w:rsidRPr="00507D94">
        <w:rPr>
          <w:i/>
          <w:noProof/>
        </w:rPr>
        <w:t>Acta Physiologica Scandinavica,</w:t>
      </w:r>
      <w:r w:rsidRPr="00507D94">
        <w:rPr>
          <w:noProof/>
        </w:rPr>
        <w:t xml:space="preserve"> 153</w:t>
      </w:r>
      <w:r w:rsidRPr="00507D94">
        <w:rPr>
          <w:b/>
          <w:noProof/>
        </w:rPr>
        <w:t>,</w:t>
      </w:r>
      <w:r w:rsidRPr="00507D94">
        <w:rPr>
          <w:noProof/>
        </w:rPr>
        <w:t xml:space="preserve"> 61-66.</w:t>
      </w:r>
    </w:p>
    <w:p w14:paraId="4C4176CD" w14:textId="77777777" w:rsidR="00507D94" w:rsidRPr="00507D94" w:rsidRDefault="00507D94" w:rsidP="00507D94">
      <w:pPr>
        <w:pStyle w:val="EndNoteBibliography"/>
        <w:ind w:left="720" w:hanging="720"/>
        <w:rPr>
          <w:noProof/>
        </w:rPr>
      </w:pPr>
      <w:r w:rsidRPr="00507D94">
        <w:rPr>
          <w:noProof/>
        </w:rPr>
        <w:t xml:space="preserve">BUTLER, P. J. &amp; JONES, D. R. 1997. Physiology of diving of birds and mammals. </w:t>
      </w:r>
      <w:r w:rsidRPr="00507D94">
        <w:rPr>
          <w:i/>
          <w:noProof/>
        </w:rPr>
        <w:t>Physiological Reviews,</w:t>
      </w:r>
      <w:r w:rsidRPr="00507D94">
        <w:rPr>
          <w:noProof/>
        </w:rPr>
        <w:t xml:space="preserve"> 77</w:t>
      </w:r>
      <w:r w:rsidRPr="00507D94">
        <w:rPr>
          <w:b/>
          <w:noProof/>
        </w:rPr>
        <w:t>,</w:t>
      </w:r>
      <w:r w:rsidRPr="00507D94">
        <w:rPr>
          <w:noProof/>
        </w:rPr>
        <w:t xml:space="preserve"> 837-899.</w:t>
      </w:r>
    </w:p>
    <w:p w14:paraId="38364010" w14:textId="77777777" w:rsidR="00507D94" w:rsidRPr="00507D94" w:rsidRDefault="00507D94" w:rsidP="00507D94">
      <w:pPr>
        <w:pStyle w:val="EndNoteBibliography"/>
        <w:ind w:left="720" w:hanging="720"/>
        <w:rPr>
          <w:noProof/>
        </w:rPr>
      </w:pPr>
      <w:r w:rsidRPr="00507D94">
        <w:rPr>
          <w:noProof/>
        </w:rPr>
        <w:t xml:space="preserve">CADE, D. E., GOUGH, W. T., CZAPANSKIY, M. F., FAHLBUSCH, J. A., KAHANE-RAPPORT, S. R., LINSKY, J. M., NICHOLS, R. C., OESTREICH, W. K., WISNIEWSKA, D. M. &amp; FRIEDLAENDER, A. S. 2021. Tools for integrating inertial sensor data with video bio-loggers, including estimation of animal orientation, motion, and position. </w:t>
      </w:r>
      <w:r w:rsidRPr="00507D94">
        <w:rPr>
          <w:i/>
          <w:noProof/>
        </w:rPr>
        <w:t>Animal Biotelemetry,</w:t>
      </w:r>
      <w:r w:rsidRPr="00507D94">
        <w:rPr>
          <w:noProof/>
        </w:rPr>
        <w:t xml:space="preserve"> 9</w:t>
      </w:r>
      <w:r w:rsidRPr="00507D94">
        <w:rPr>
          <w:b/>
          <w:noProof/>
        </w:rPr>
        <w:t>,</w:t>
      </w:r>
      <w:r w:rsidRPr="00507D94">
        <w:rPr>
          <w:noProof/>
        </w:rPr>
        <w:t xml:space="preserve"> 1-21.</w:t>
      </w:r>
    </w:p>
    <w:p w14:paraId="66CF3ACF" w14:textId="52843E56" w:rsidR="00507D94" w:rsidRPr="00507D94" w:rsidRDefault="00507D94" w:rsidP="00507D94">
      <w:pPr>
        <w:pStyle w:val="EndNoteBibliography"/>
        <w:ind w:left="720" w:hanging="720"/>
        <w:rPr>
          <w:noProof/>
        </w:rPr>
      </w:pPr>
      <w:r w:rsidRPr="00507D94">
        <w:rPr>
          <w:noProof/>
        </w:rPr>
        <w:t xml:space="preserve">CENTER FOR WHALE RESEARCH. 2023. </w:t>
      </w:r>
      <w:r w:rsidRPr="00507D94">
        <w:rPr>
          <w:i/>
          <w:noProof/>
        </w:rPr>
        <w:t xml:space="preserve">Orca Identification, </w:t>
      </w:r>
      <w:r w:rsidRPr="00507D94">
        <w:rPr>
          <w:noProof/>
        </w:rPr>
        <w:t xml:space="preserve">[Online]. USA. Available: </w:t>
      </w:r>
      <w:hyperlink r:id="rId12" w:history="1">
        <w:r w:rsidRPr="00507D94">
          <w:rPr>
            <w:rStyle w:val="Hyperlink"/>
            <w:noProof/>
          </w:rPr>
          <w:t>https://www.whaleresearch.com/orca-id</w:t>
        </w:r>
      </w:hyperlink>
      <w:r w:rsidRPr="00507D94">
        <w:rPr>
          <w:noProof/>
        </w:rPr>
        <w:t xml:space="preserve"> [Accessed 2023].</w:t>
      </w:r>
    </w:p>
    <w:p w14:paraId="3337FED3" w14:textId="77777777" w:rsidR="00507D94" w:rsidRPr="00507D94" w:rsidRDefault="00507D94" w:rsidP="00507D94">
      <w:pPr>
        <w:pStyle w:val="EndNoteBibliography"/>
        <w:ind w:left="720" w:hanging="720"/>
        <w:rPr>
          <w:noProof/>
        </w:rPr>
      </w:pPr>
      <w:r w:rsidRPr="00507D94">
        <w:rPr>
          <w:noProof/>
        </w:rPr>
        <w:t xml:space="preserve">CHRISTIANSEN, F., RASMUSSEN, M. H. &amp; LUSSEAU, D. 2014. Inferring energy expenditure from respiration rates in minke whales to measure the effects of whale watching boat interactions. </w:t>
      </w:r>
      <w:r w:rsidRPr="00507D94">
        <w:rPr>
          <w:i/>
          <w:noProof/>
        </w:rPr>
        <w:t>Journal of Experimental Marine Biology and Ecology,</w:t>
      </w:r>
      <w:r w:rsidRPr="00507D94">
        <w:rPr>
          <w:noProof/>
        </w:rPr>
        <w:t xml:space="preserve"> 459</w:t>
      </w:r>
      <w:r w:rsidRPr="00507D94">
        <w:rPr>
          <w:b/>
          <w:noProof/>
        </w:rPr>
        <w:t>,</w:t>
      </w:r>
      <w:r w:rsidRPr="00507D94">
        <w:rPr>
          <w:noProof/>
        </w:rPr>
        <w:t xml:space="preserve"> 96-104.</w:t>
      </w:r>
    </w:p>
    <w:p w14:paraId="3856B41D" w14:textId="77777777" w:rsidR="00507D94" w:rsidRPr="00507D94" w:rsidRDefault="00507D94" w:rsidP="00507D94">
      <w:pPr>
        <w:pStyle w:val="EndNoteBibliography"/>
        <w:ind w:left="720" w:hanging="720"/>
        <w:rPr>
          <w:noProof/>
        </w:rPr>
      </w:pPr>
      <w:r w:rsidRPr="00507D94">
        <w:rPr>
          <w:noProof/>
        </w:rPr>
        <w:t xml:space="preserve">DERUITER, S. L., LANGROCK, R., SKIRBUTAS, T., GOLDBOGEN, J. A., CALAMBOKIDIS, J., FRIEDLAENDER, A. S. &amp; SOUTHALL, B. L. 2017. A multivariate mixed hidden Markov model for blue whale behaviour and responses to sound exposure. </w:t>
      </w:r>
      <w:r w:rsidRPr="00507D94">
        <w:rPr>
          <w:i/>
          <w:noProof/>
        </w:rPr>
        <w:t>The Annals of Applied Statistics,</w:t>
      </w:r>
      <w:r w:rsidRPr="00507D94">
        <w:rPr>
          <w:noProof/>
        </w:rPr>
        <w:t xml:space="preserve"> 11</w:t>
      </w:r>
      <w:r w:rsidRPr="00507D94">
        <w:rPr>
          <w:b/>
          <w:noProof/>
        </w:rPr>
        <w:t>,</w:t>
      </w:r>
      <w:r w:rsidRPr="00507D94">
        <w:rPr>
          <w:noProof/>
        </w:rPr>
        <w:t xml:space="preserve"> 362-392.</w:t>
      </w:r>
    </w:p>
    <w:p w14:paraId="087B9586" w14:textId="77777777" w:rsidR="00507D94" w:rsidRPr="00507D94" w:rsidRDefault="00507D94" w:rsidP="00507D94">
      <w:pPr>
        <w:pStyle w:val="EndNoteBibliography"/>
        <w:ind w:left="720" w:hanging="720"/>
        <w:rPr>
          <w:noProof/>
        </w:rPr>
      </w:pPr>
      <w:r w:rsidRPr="00507D94">
        <w:rPr>
          <w:noProof/>
        </w:rPr>
        <w:t xml:space="preserve">DOLPHIN, W. F. 1987. Dive behavior and estimated energy expenditure of foraging humpback whales in southeast Alaska. </w:t>
      </w:r>
      <w:r w:rsidRPr="00507D94">
        <w:rPr>
          <w:i/>
          <w:noProof/>
        </w:rPr>
        <w:t>Canadian Journal of Zoology,</w:t>
      </w:r>
      <w:r w:rsidRPr="00507D94">
        <w:rPr>
          <w:noProof/>
        </w:rPr>
        <w:t xml:space="preserve"> 65</w:t>
      </w:r>
      <w:r w:rsidRPr="00507D94">
        <w:rPr>
          <w:b/>
          <w:noProof/>
        </w:rPr>
        <w:t>,</w:t>
      </w:r>
      <w:r w:rsidRPr="00507D94">
        <w:rPr>
          <w:noProof/>
        </w:rPr>
        <w:t xml:space="preserve"> 354-362.</w:t>
      </w:r>
    </w:p>
    <w:p w14:paraId="22EAC37B" w14:textId="77777777" w:rsidR="00507D94" w:rsidRPr="00507D94" w:rsidRDefault="00507D94" w:rsidP="00507D94">
      <w:pPr>
        <w:pStyle w:val="EndNoteBibliography"/>
        <w:ind w:left="720" w:hanging="720"/>
        <w:rPr>
          <w:noProof/>
        </w:rPr>
      </w:pPr>
      <w:r w:rsidRPr="00507D94">
        <w:rPr>
          <w:noProof/>
        </w:rPr>
        <w:t xml:space="preserve">FAHLMAN, A., VAN DER HOOP, J., MOORE, M., LEVINE, G., ROCHO-LEVINE, J. &amp; BRODSKY, M. 2016. Estimating energetics in cetaceans from respiratory frequency: why we need to understand physiology. </w:t>
      </w:r>
      <w:r w:rsidRPr="00507D94">
        <w:rPr>
          <w:i/>
          <w:noProof/>
        </w:rPr>
        <w:t>Biology Open,</w:t>
      </w:r>
      <w:r w:rsidRPr="00507D94">
        <w:rPr>
          <w:noProof/>
        </w:rPr>
        <w:t xml:space="preserve"> 5</w:t>
      </w:r>
      <w:r w:rsidRPr="00507D94">
        <w:rPr>
          <w:b/>
          <w:noProof/>
        </w:rPr>
        <w:t>,</w:t>
      </w:r>
      <w:r w:rsidRPr="00507D94">
        <w:rPr>
          <w:noProof/>
        </w:rPr>
        <w:t xml:space="preserve"> 436-442.</w:t>
      </w:r>
    </w:p>
    <w:p w14:paraId="2549DCF5" w14:textId="77777777" w:rsidR="00507D94" w:rsidRPr="00507D94" w:rsidRDefault="00507D94" w:rsidP="00507D94">
      <w:pPr>
        <w:pStyle w:val="EndNoteBibliography"/>
        <w:ind w:left="720" w:hanging="720"/>
        <w:rPr>
          <w:noProof/>
        </w:rPr>
      </w:pPr>
      <w:r w:rsidRPr="00507D94">
        <w:rPr>
          <w:noProof/>
        </w:rPr>
        <w:t xml:space="preserve">FEARNBACH, H., DURBAN, J. W., ELLIFRIT, D. K. &amp; BALCOMB III, K. C. 2011. Size and long-term growth trends of endangered fish-eating killer whales. </w:t>
      </w:r>
      <w:r w:rsidRPr="00507D94">
        <w:rPr>
          <w:i/>
          <w:noProof/>
        </w:rPr>
        <w:t>Endangered Species Research,</w:t>
      </w:r>
      <w:r w:rsidRPr="00507D94">
        <w:rPr>
          <w:noProof/>
        </w:rPr>
        <w:t xml:space="preserve"> 13</w:t>
      </w:r>
      <w:r w:rsidRPr="00507D94">
        <w:rPr>
          <w:b/>
          <w:noProof/>
        </w:rPr>
        <w:t>,</w:t>
      </w:r>
      <w:r w:rsidRPr="00507D94">
        <w:rPr>
          <w:noProof/>
        </w:rPr>
        <w:t xml:space="preserve"> 173-180.</w:t>
      </w:r>
    </w:p>
    <w:p w14:paraId="35E5FEDE" w14:textId="77777777" w:rsidR="00507D94" w:rsidRPr="00507D94" w:rsidRDefault="00507D94" w:rsidP="00507D94">
      <w:pPr>
        <w:pStyle w:val="EndNoteBibliography"/>
        <w:ind w:left="720" w:hanging="720"/>
        <w:rPr>
          <w:noProof/>
        </w:rPr>
      </w:pPr>
      <w:r w:rsidRPr="00507D94">
        <w:rPr>
          <w:noProof/>
        </w:rPr>
        <w:t>FORD, J. K. 1989. Acoustic behaviour of resident killer whales (</w:t>
      </w:r>
      <w:r w:rsidRPr="00507D94">
        <w:rPr>
          <w:i/>
          <w:noProof/>
        </w:rPr>
        <w:t>Orcinus orca</w:t>
      </w:r>
      <w:r w:rsidRPr="00507D94">
        <w:rPr>
          <w:noProof/>
        </w:rPr>
        <w:t xml:space="preserve">) off Vancouver Island, British Columbia. </w:t>
      </w:r>
      <w:r w:rsidRPr="00507D94">
        <w:rPr>
          <w:i/>
          <w:noProof/>
        </w:rPr>
        <w:t>Canadian Journal of Zoology,</w:t>
      </w:r>
      <w:r w:rsidRPr="00507D94">
        <w:rPr>
          <w:noProof/>
        </w:rPr>
        <w:t xml:space="preserve"> 67</w:t>
      </w:r>
      <w:r w:rsidRPr="00507D94">
        <w:rPr>
          <w:b/>
          <w:noProof/>
        </w:rPr>
        <w:t>,</w:t>
      </w:r>
      <w:r w:rsidRPr="00507D94">
        <w:rPr>
          <w:noProof/>
        </w:rPr>
        <w:t xml:space="preserve"> 727-745.</w:t>
      </w:r>
    </w:p>
    <w:p w14:paraId="74C4F1B0" w14:textId="77777777" w:rsidR="00507D94" w:rsidRPr="00507D94" w:rsidRDefault="00507D94" w:rsidP="00507D94">
      <w:pPr>
        <w:pStyle w:val="EndNoteBibliography"/>
        <w:ind w:left="720" w:hanging="720"/>
        <w:rPr>
          <w:noProof/>
        </w:rPr>
      </w:pPr>
      <w:r w:rsidRPr="00507D94">
        <w:rPr>
          <w:noProof/>
        </w:rPr>
        <w:t xml:space="preserve">FORD, J. K. &amp; ELLIS, G. M. 2006. Selective foraging by fish-eating killer whales </w:t>
      </w:r>
      <w:r w:rsidRPr="00507D94">
        <w:rPr>
          <w:i/>
          <w:noProof/>
        </w:rPr>
        <w:t xml:space="preserve">Orcinus orca </w:t>
      </w:r>
      <w:r w:rsidRPr="00507D94">
        <w:rPr>
          <w:noProof/>
        </w:rPr>
        <w:t xml:space="preserve">in British Columbia. </w:t>
      </w:r>
      <w:r w:rsidRPr="00507D94">
        <w:rPr>
          <w:i/>
          <w:noProof/>
        </w:rPr>
        <w:t>Marine Ecology Progress Series,</w:t>
      </w:r>
      <w:r w:rsidRPr="00507D94">
        <w:rPr>
          <w:noProof/>
        </w:rPr>
        <w:t xml:space="preserve"> 316</w:t>
      </w:r>
      <w:r w:rsidRPr="00507D94">
        <w:rPr>
          <w:b/>
          <w:noProof/>
        </w:rPr>
        <w:t>,</w:t>
      </w:r>
      <w:r w:rsidRPr="00507D94">
        <w:rPr>
          <w:noProof/>
        </w:rPr>
        <w:t xml:space="preserve"> 185-199.</w:t>
      </w:r>
    </w:p>
    <w:p w14:paraId="2A97C0A9" w14:textId="77777777" w:rsidR="00507D94" w:rsidRPr="00507D94" w:rsidRDefault="00507D94" w:rsidP="00507D94">
      <w:pPr>
        <w:pStyle w:val="EndNoteBibliography"/>
        <w:ind w:left="720" w:hanging="720"/>
        <w:rPr>
          <w:noProof/>
        </w:rPr>
      </w:pPr>
      <w:r w:rsidRPr="00507D94">
        <w:rPr>
          <w:noProof/>
        </w:rPr>
        <w:t xml:space="preserve">GAO, L. L., BIEN, J. &amp; WITTEN, D. 2022. Selective inference for hierarchical clustering. </w:t>
      </w:r>
      <w:r w:rsidRPr="00507D94">
        <w:rPr>
          <w:i/>
          <w:noProof/>
        </w:rPr>
        <w:t>Journal of the American Statistical Association</w:t>
      </w:r>
      <w:r w:rsidRPr="00507D94">
        <w:rPr>
          <w:b/>
          <w:noProof/>
        </w:rPr>
        <w:t>,</w:t>
      </w:r>
      <w:r w:rsidRPr="00507D94">
        <w:rPr>
          <w:noProof/>
        </w:rPr>
        <w:t xml:space="preserve"> 1-11.</w:t>
      </w:r>
    </w:p>
    <w:p w14:paraId="5AEFBAD5" w14:textId="77777777" w:rsidR="00507D94" w:rsidRPr="00507D94" w:rsidRDefault="00507D94" w:rsidP="00507D94">
      <w:pPr>
        <w:pStyle w:val="EndNoteBibliography"/>
        <w:ind w:left="720" w:hanging="720"/>
        <w:rPr>
          <w:noProof/>
        </w:rPr>
      </w:pPr>
      <w:r w:rsidRPr="00507D94">
        <w:rPr>
          <w:noProof/>
        </w:rPr>
        <w:t xml:space="preserve">GENZ, A., BRETZ, F., MIWA, T., MI, X., LEISCH, F., SCHEIPL, F., BORNKAMP, B., MAECHLER, M. &amp; HOTHORN, T. 2023. Multivariate normal and t distributions. </w:t>
      </w:r>
      <w:r w:rsidRPr="00507D94">
        <w:rPr>
          <w:i/>
          <w:noProof/>
        </w:rPr>
        <w:t xml:space="preserve">R package. </w:t>
      </w:r>
      <w:r w:rsidRPr="00507D94">
        <w:rPr>
          <w:noProof/>
        </w:rPr>
        <w:t>1.2-1 ed.</w:t>
      </w:r>
    </w:p>
    <w:p w14:paraId="3E77AA49" w14:textId="77777777" w:rsidR="00507D94" w:rsidRPr="00507D94" w:rsidRDefault="00507D94" w:rsidP="00507D94">
      <w:pPr>
        <w:pStyle w:val="EndNoteBibliography"/>
        <w:ind w:left="720" w:hanging="720"/>
        <w:rPr>
          <w:noProof/>
        </w:rPr>
      </w:pPr>
      <w:r w:rsidRPr="00507D94">
        <w:rPr>
          <w:noProof/>
        </w:rPr>
        <w:t xml:space="preserve">HASTIE, T., TIBSHIRANI, R., FRIEDMAN, J., HASTIE, T., TIBSHIRANI, R. &amp; FRIEDMAN, J. 2001. Model assessment and selection. </w:t>
      </w:r>
      <w:r w:rsidRPr="00507D94">
        <w:rPr>
          <w:i/>
          <w:noProof/>
        </w:rPr>
        <w:t>The elements of statistical learning.</w:t>
      </w:r>
      <w:r w:rsidRPr="00507D94">
        <w:rPr>
          <w:noProof/>
        </w:rPr>
        <w:t xml:space="preserve"> New York, NY: Springer.</w:t>
      </w:r>
    </w:p>
    <w:p w14:paraId="06C53C40" w14:textId="77777777" w:rsidR="00507D94" w:rsidRPr="00507D94" w:rsidRDefault="00507D94" w:rsidP="00507D94">
      <w:pPr>
        <w:pStyle w:val="EndNoteBibliography"/>
        <w:ind w:left="720" w:hanging="720"/>
        <w:rPr>
          <w:noProof/>
        </w:rPr>
      </w:pPr>
      <w:r w:rsidRPr="00507D94">
        <w:rPr>
          <w:noProof/>
        </w:rPr>
        <w:t xml:space="preserve">HOLT, M. M., TENNESSEN, J. B., WARD, E. J., HANSON, M. B., EMMONS, C. K., GILES, D. A. &amp; HOGAN, J. T. 2021. Effects of vessel distance and sex on the behavior of endangered killer whales. </w:t>
      </w:r>
      <w:r w:rsidRPr="00507D94">
        <w:rPr>
          <w:i/>
          <w:noProof/>
        </w:rPr>
        <w:t>Frontiers in Marine Science,</w:t>
      </w:r>
      <w:r w:rsidRPr="00507D94">
        <w:rPr>
          <w:noProof/>
        </w:rPr>
        <w:t xml:space="preserve"> 7</w:t>
      </w:r>
      <w:r w:rsidRPr="00507D94">
        <w:rPr>
          <w:b/>
          <w:noProof/>
        </w:rPr>
        <w:t>,</w:t>
      </w:r>
      <w:r w:rsidRPr="00507D94">
        <w:rPr>
          <w:noProof/>
        </w:rPr>
        <w:t xml:space="preserve"> 1211.</w:t>
      </w:r>
    </w:p>
    <w:p w14:paraId="2C8F2D93" w14:textId="77777777" w:rsidR="00507D94" w:rsidRPr="00507D94" w:rsidRDefault="00507D94" w:rsidP="00507D94">
      <w:pPr>
        <w:pStyle w:val="EndNoteBibliography"/>
        <w:ind w:left="720" w:hanging="720"/>
        <w:rPr>
          <w:noProof/>
        </w:rPr>
      </w:pPr>
      <w:r w:rsidRPr="00507D94">
        <w:rPr>
          <w:noProof/>
        </w:rPr>
        <w:t xml:space="preserve">HOTHORN, T., BRETZ, F. &amp; WESTFALL, P. 2008. Simultaneous inference in general parametric models. </w:t>
      </w:r>
      <w:r w:rsidRPr="00507D94">
        <w:rPr>
          <w:i/>
          <w:noProof/>
        </w:rPr>
        <w:t>Biometrical Journal: Journal of Mathematical Methods in Biosciences,</w:t>
      </w:r>
      <w:r w:rsidRPr="00507D94">
        <w:rPr>
          <w:noProof/>
        </w:rPr>
        <w:t xml:space="preserve"> 50</w:t>
      </w:r>
      <w:r w:rsidRPr="00507D94">
        <w:rPr>
          <w:b/>
          <w:noProof/>
        </w:rPr>
        <w:t>,</w:t>
      </w:r>
      <w:r w:rsidRPr="00507D94">
        <w:rPr>
          <w:noProof/>
        </w:rPr>
        <w:t xml:space="preserve"> 346-363.</w:t>
      </w:r>
    </w:p>
    <w:p w14:paraId="5950E3AD" w14:textId="77777777" w:rsidR="00507D94" w:rsidRPr="00507D94" w:rsidRDefault="00507D94" w:rsidP="00507D94">
      <w:pPr>
        <w:pStyle w:val="EndNoteBibliography"/>
        <w:ind w:left="720" w:hanging="720"/>
        <w:rPr>
          <w:noProof/>
        </w:rPr>
      </w:pPr>
      <w:r w:rsidRPr="00507D94">
        <w:rPr>
          <w:noProof/>
        </w:rPr>
        <w:lastRenderedPageBreak/>
        <w:t xml:space="preserve">ISOJUNNO, S., SADYKOVA, D., DERUITER, S., CURE, C., VISSER, F., THOMAS, L., MILLER, P. J. O. M. &amp; HARRIS, C. M. 2017. Individual, ecological, and anthropogenic influences on activity budgets of long‐finned pilot whales. </w:t>
      </w:r>
      <w:r w:rsidRPr="00507D94">
        <w:rPr>
          <w:i/>
          <w:noProof/>
        </w:rPr>
        <w:t>Ecosphere,</w:t>
      </w:r>
      <w:r w:rsidRPr="00507D94">
        <w:rPr>
          <w:noProof/>
        </w:rPr>
        <w:t xml:space="preserve"> 8</w:t>
      </w:r>
      <w:r w:rsidRPr="00507D94">
        <w:rPr>
          <w:b/>
          <w:noProof/>
        </w:rPr>
        <w:t>,</w:t>
      </w:r>
      <w:r w:rsidRPr="00507D94">
        <w:rPr>
          <w:noProof/>
        </w:rPr>
        <w:t xml:space="preserve"> e02044.</w:t>
      </w:r>
    </w:p>
    <w:p w14:paraId="6F97B0A6" w14:textId="77777777" w:rsidR="00507D94" w:rsidRPr="00507D94" w:rsidRDefault="00507D94" w:rsidP="00507D94">
      <w:pPr>
        <w:pStyle w:val="EndNoteBibliography"/>
        <w:ind w:left="720" w:hanging="720"/>
        <w:rPr>
          <w:noProof/>
        </w:rPr>
      </w:pPr>
      <w:r w:rsidRPr="00507D94">
        <w:rPr>
          <w:noProof/>
        </w:rPr>
        <w:t xml:space="preserve">KOOYMAN, G. L. &amp; PONGANIS, P. 1998. The physiological basis of diving to depth: birds and mammals. </w:t>
      </w:r>
      <w:r w:rsidRPr="00507D94">
        <w:rPr>
          <w:i/>
          <w:noProof/>
        </w:rPr>
        <w:t>Annual Review of Physiology,</w:t>
      </w:r>
      <w:r w:rsidRPr="00507D94">
        <w:rPr>
          <w:noProof/>
        </w:rPr>
        <w:t xml:space="preserve"> 60</w:t>
      </w:r>
      <w:r w:rsidRPr="00507D94">
        <w:rPr>
          <w:b/>
          <w:noProof/>
        </w:rPr>
        <w:t>,</w:t>
      </w:r>
      <w:r w:rsidRPr="00507D94">
        <w:rPr>
          <w:noProof/>
        </w:rPr>
        <w:t xml:space="preserve"> 19-32.</w:t>
      </w:r>
    </w:p>
    <w:p w14:paraId="71EA0289" w14:textId="77777777" w:rsidR="00507D94" w:rsidRPr="00507D94" w:rsidRDefault="00507D94" w:rsidP="00507D94">
      <w:pPr>
        <w:pStyle w:val="EndNoteBibliography"/>
        <w:ind w:left="720" w:hanging="720"/>
        <w:rPr>
          <w:noProof/>
        </w:rPr>
      </w:pPr>
      <w:r w:rsidRPr="00507D94">
        <w:rPr>
          <w:noProof/>
        </w:rPr>
        <w:t xml:space="preserve">KRIETE, B. 1995. </w:t>
      </w:r>
      <w:r w:rsidRPr="00507D94">
        <w:rPr>
          <w:i/>
          <w:noProof/>
        </w:rPr>
        <w:t>Bioenergetics in the killer whale, Orcinus orca.</w:t>
      </w:r>
      <w:r w:rsidRPr="00507D94">
        <w:rPr>
          <w:noProof/>
        </w:rPr>
        <w:t xml:space="preserve"> Doctoral Dissertation, University of British Columbia.</w:t>
      </w:r>
    </w:p>
    <w:p w14:paraId="0C8BCA9E" w14:textId="77777777" w:rsidR="00507D94" w:rsidRPr="00507D94" w:rsidRDefault="00507D94" w:rsidP="00507D94">
      <w:pPr>
        <w:pStyle w:val="EndNoteBibliography"/>
        <w:ind w:left="720" w:hanging="720"/>
        <w:rPr>
          <w:noProof/>
        </w:rPr>
      </w:pPr>
      <w:r w:rsidRPr="00507D94">
        <w:rPr>
          <w:noProof/>
        </w:rPr>
        <w:t xml:space="preserve">LEOS-BARAJAS, V., GANGLOFF, E. J., ADAM, T., LANGROCK, R., VAN BEEST, F. M., NABE-NIELSEN, J. &amp; MORALES, J. M. 2017. Multi-scale modeling of animal movement and general behavior data using hidden Markov models with hierarchical structures. </w:t>
      </w:r>
      <w:r w:rsidRPr="00507D94">
        <w:rPr>
          <w:i/>
          <w:noProof/>
        </w:rPr>
        <w:t>Journal of Agricultural, Biological and Environmental Statistics,</w:t>
      </w:r>
      <w:r w:rsidRPr="00507D94">
        <w:rPr>
          <w:noProof/>
        </w:rPr>
        <w:t xml:space="preserve"> 22</w:t>
      </w:r>
      <w:r w:rsidRPr="00507D94">
        <w:rPr>
          <w:b/>
          <w:noProof/>
        </w:rPr>
        <w:t>,</w:t>
      </w:r>
      <w:r w:rsidRPr="00507D94">
        <w:rPr>
          <w:noProof/>
        </w:rPr>
        <w:t xml:space="preserve"> 232-248.</w:t>
      </w:r>
    </w:p>
    <w:p w14:paraId="2BF12D8A" w14:textId="77777777" w:rsidR="00507D94" w:rsidRPr="00507D94" w:rsidRDefault="00507D94" w:rsidP="00507D94">
      <w:pPr>
        <w:pStyle w:val="EndNoteBibliography"/>
        <w:ind w:left="720" w:hanging="720"/>
        <w:rPr>
          <w:noProof/>
        </w:rPr>
      </w:pPr>
      <w:r w:rsidRPr="00507D94">
        <w:rPr>
          <w:noProof/>
        </w:rPr>
        <w:t xml:space="preserve">LI, J., LEE, J.-Y. &amp; LIAO, L. 2021. A new algorithm to train hidden Markov models for biological sequences with partial labels. </w:t>
      </w:r>
      <w:r w:rsidRPr="00507D94">
        <w:rPr>
          <w:i/>
          <w:noProof/>
        </w:rPr>
        <w:t>BMC Bioinformatics,</w:t>
      </w:r>
      <w:r w:rsidRPr="00507D94">
        <w:rPr>
          <w:noProof/>
        </w:rPr>
        <w:t xml:space="preserve"> 22</w:t>
      </w:r>
      <w:r w:rsidRPr="00507D94">
        <w:rPr>
          <w:b/>
          <w:noProof/>
        </w:rPr>
        <w:t>,</w:t>
      </w:r>
      <w:r w:rsidRPr="00507D94">
        <w:rPr>
          <w:noProof/>
        </w:rPr>
        <w:t xml:space="preserve"> 1-21.</w:t>
      </w:r>
    </w:p>
    <w:p w14:paraId="0FA6BD29" w14:textId="77777777" w:rsidR="00507D94" w:rsidRPr="00507D94" w:rsidRDefault="00507D94" w:rsidP="00507D94">
      <w:pPr>
        <w:pStyle w:val="EndNoteBibliography"/>
        <w:ind w:left="720" w:hanging="720"/>
        <w:rPr>
          <w:noProof/>
        </w:rPr>
      </w:pPr>
      <w:r w:rsidRPr="00507D94">
        <w:rPr>
          <w:noProof/>
        </w:rPr>
        <w:t xml:space="preserve">LUQUE, S. P. 2007. Diving behaviour analysis in R. </w:t>
      </w:r>
      <w:r w:rsidRPr="00507D94">
        <w:rPr>
          <w:i/>
          <w:noProof/>
        </w:rPr>
        <w:t>R News,</w:t>
      </w:r>
      <w:r w:rsidRPr="00507D94">
        <w:rPr>
          <w:noProof/>
        </w:rPr>
        <w:t xml:space="preserve"> 7</w:t>
      </w:r>
      <w:r w:rsidRPr="00507D94">
        <w:rPr>
          <w:b/>
          <w:noProof/>
        </w:rPr>
        <w:t>,</w:t>
      </w:r>
      <w:r w:rsidRPr="00507D94">
        <w:rPr>
          <w:noProof/>
        </w:rPr>
        <w:t xml:space="preserve"> 8-14.</w:t>
      </w:r>
    </w:p>
    <w:p w14:paraId="100C54DE" w14:textId="77777777" w:rsidR="00507D94" w:rsidRPr="00507D94" w:rsidRDefault="00507D94" w:rsidP="00507D94">
      <w:pPr>
        <w:pStyle w:val="EndNoteBibliography"/>
        <w:ind w:left="720" w:hanging="720"/>
        <w:rPr>
          <w:noProof/>
        </w:rPr>
      </w:pPr>
      <w:r w:rsidRPr="00507D94">
        <w:rPr>
          <w:noProof/>
        </w:rPr>
        <w:t xml:space="preserve">MCCLINTOCK, B. T. &amp; MICHELOT, T. 2018. momentuHMM: R package for generalized hidden Markov models of animal movement. </w:t>
      </w:r>
      <w:r w:rsidRPr="00507D94">
        <w:rPr>
          <w:i/>
          <w:noProof/>
        </w:rPr>
        <w:t>Methods in Ecology and Evolution,</w:t>
      </w:r>
      <w:r w:rsidRPr="00507D94">
        <w:rPr>
          <w:noProof/>
        </w:rPr>
        <w:t xml:space="preserve"> 9</w:t>
      </w:r>
      <w:r w:rsidRPr="00507D94">
        <w:rPr>
          <w:b/>
          <w:noProof/>
        </w:rPr>
        <w:t>,</w:t>
      </w:r>
      <w:r w:rsidRPr="00507D94">
        <w:rPr>
          <w:noProof/>
        </w:rPr>
        <w:t xml:space="preserve"> 1518-1530.</w:t>
      </w:r>
    </w:p>
    <w:p w14:paraId="47FF4BE7" w14:textId="77777777" w:rsidR="00507D94" w:rsidRPr="00507D94" w:rsidRDefault="00507D94" w:rsidP="00507D94">
      <w:pPr>
        <w:pStyle w:val="EndNoteBibliography"/>
        <w:ind w:left="720" w:hanging="720"/>
        <w:rPr>
          <w:noProof/>
        </w:rPr>
      </w:pPr>
      <w:r w:rsidRPr="00507D94">
        <w:rPr>
          <w:noProof/>
        </w:rPr>
        <w:t xml:space="preserve">MILLER, P. J. O., ISOJUNNO, S., SIEGAL, E., LAM, F.-P. A., KVADSHEIM, P. H. &amp; CURÉ, C. 2022. Behavioral responses to predatory sounds predict sensitivity of cetaceans to anthropogenic noise within a soundscape of fear. </w:t>
      </w:r>
      <w:r w:rsidRPr="00507D94">
        <w:rPr>
          <w:i/>
          <w:noProof/>
        </w:rPr>
        <w:t>Proceedings of the National Academy of Sciences,</w:t>
      </w:r>
      <w:r w:rsidRPr="00507D94">
        <w:rPr>
          <w:noProof/>
        </w:rPr>
        <w:t xml:space="preserve"> 119</w:t>
      </w:r>
      <w:r w:rsidRPr="00507D94">
        <w:rPr>
          <w:b/>
          <w:noProof/>
        </w:rPr>
        <w:t>,</w:t>
      </w:r>
      <w:r w:rsidRPr="00507D94">
        <w:rPr>
          <w:noProof/>
        </w:rPr>
        <w:t xml:space="preserve"> e2114932119.</w:t>
      </w:r>
    </w:p>
    <w:p w14:paraId="7EDD16E5" w14:textId="77777777" w:rsidR="00507D94" w:rsidRPr="00507D94" w:rsidRDefault="00507D94" w:rsidP="00507D94">
      <w:pPr>
        <w:pStyle w:val="EndNoteBibliography"/>
        <w:ind w:left="720" w:hanging="720"/>
        <w:rPr>
          <w:noProof/>
        </w:rPr>
      </w:pPr>
      <w:r w:rsidRPr="00507D94">
        <w:rPr>
          <w:noProof/>
        </w:rPr>
        <w:t>MILLER, P. J. O., SHAPIRO, A. D. &amp; DEECKE, V. B. 2010. The diving behaviour of mammal-eating killer whales (</w:t>
      </w:r>
      <w:r w:rsidRPr="00507D94">
        <w:rPr>
          <w:i/>
          <w:noProof/>
        </w:rPr>
        <w:t>Orcinus orca</w:t>
      </w:r>
      <w:r w:rsidRPr="00507D94">
        <w:rPr>
          <w:noProof/>
        </w:rPr>
        <w:t xml:space="preserve">): variations with ecological not physiological factors. </w:t>
      </w:r>
      <w:r w:rsidRPr="00507D94">
        <w:rPr>
          <w:i/>
          <w:noProof/>
        </w:rPr>
        <w:t>Canadian Journal of Zoology,</w:t>
      </w:r>
      <w:r w:rsidRPr="00507D94">
        <w:rPr>
          <w:noProof/>
        </w:rPr>
        <w:t xml:space="preserve"> 88</w:t>
      </w:r>
      <w:r w:rsidRPr="00507D94">
        <w:rPr>
          <w:b/>
          <w:noProof/>
        </w:rPr>
        <w:t>,</w:t>
      </w:r>
      <w:r w:rsidRPr="00507D94">
        <w:rPr>
          <w:noProof/>
        </w:rPr>
        <w:t xml:space="preserve"> 1103-1112.</w:t>
      </w:r>
    </w:p>
    <w:p w14:paraId="5199C22F" w14:textId="77777777" w:rsidR="00507D94" w:rsidRPr="00507D94" w:rsidRDefault="00507D94" w:rsidP="00507D94">
      <w:pPr>
        <w:pStyle w:val="EndNoteBibliography"/>
        <w:ind w:left="720" w:hanging="720"/>
        <w:rPr>
          <w:noProof/>
        </w:rPr>
      </w:pPr>
      <w:r w:rsidRPr="00507D94">
        <w:rPr>
          <w:noProof/>
        </w:rPr>
        <w:t xml:space="preserve">MUL, E., BLANCHET, M.-A., MCCLINTOCK, B. T., GRECIAN, W. J., BIUW, M. &amp; RIKARDSEN, A. 2020. Killer whales are attracted to herring fishing vessels. </w:t>
      </w:r>
      <w:r w:rsidRPr="00507D94">
        <w:rPr>
          <w:i/>
          <w:noProof/>
        </w:rPr>
        <w:t>Marine Ecology Progress Series,</w:t>
      </w:r>
      <w:r w:rsidRPr="00507D94">
        <w:rPr>
          <w:noProof/>
        </w:rPr>
        <w:t xml:space="preserve"> 652</w:t>
      </w:r>
      <w:r w:rsidRPr="00507D94">
        <w:rPr>
          <w:b/>
          <w:noProof/>
        </w:rPr>
        <w:t>,</w:t>
      </w:r>
      <w:r w:rsidRPr="00507D94">
        <w:rPr>
          <w:noProof/>
        </w:rPr>
        <w:t xml:space="preserve"> 1-13.</w:t>
      </w:r>
    </w:p>
    <w:p w14:paraId="3064CA11" w14:textId="77777777" w:rsidR="00507D94" w:rsidRPr="00507D94" w:rsidRDefault="00507D94" w:rsidP="00507D94">
      <w:pPr>
        <w:pStyle w:val="EndNoteBibliography"/>
        <w:ind w:left="720" w:hanging="720"/>
        <w:rPr>
          <w:noProof/>
        </w:rPr>
      </w:pPr>
      <w:r w:rsidRPr="00507D94">
        <w:rPr>
          <w:noProof/>
        </w:rPr>
        <w:t xml:space="preserve">MURPHY, I. 2021. </w:t>
      </w:r>
      <w:r w:rsidRPr="00507D94">
        <w:rPr>
          <w:i/>
          <w:noProof/>
        </w:rPr>
        <w:t>Improving dive phase definitions in northern resident killer whales.</w:t>
      </w:r>
      <w:r w:rsidRPr="00507D94">
        <w:rPr>
          <w:noProof/>
        </w:rPr>
        <w:t xml:space="preserve"> MSc Dissertation, University of British Columbia.</w:t>
      </w:r>
    </w:p>
    <w:p w14:paraId="52B8850B" w14:textId="77777777" w:rsidR="00507D94" w:rsidRPr="00507D94" w:rsidRDefault="00507D94" w:rsidP="00507D94">
      <w:pPr>
        <w:pStyle w:val="EndNoteBibliography"/>
        <w:ind w:left="720" w:hanging="720"/>
        <w:rPr>
          <w:noProof/>
        </w:rPr>
      </w:pPr>
      <w:r w:rsidRPr="00507D94">
        <w:rPr>
          <w:noProof/>
        </w:rPr>
        <w:t xml:space="preserve">NOREN, D. P. 2011. Estimated field metabolic rates and prey requirements of resident killer whales. </w:t>
      </w:r>
      <w:r w:rsidRPr="00507D94">
        <w:rPr>
          <w:i/>
          <w:noProof/>
        </w:rPr>
        <w:t>Marine Mammal Science,</w:t>
      </w:r>
      <w:r w:rsidRPr="00507D94">
        <w:rPr>
          <w:noProof/>
        </w:rPr>
        <w:t xml:space="preserve"> 27</w:t>
      </w:r>
      <w:r w:rsidRPr="00507D94">
        <w:rPr>
          <w:b/>
          <w:noProof/>
        </w:rPr>
        <w:t>,</w:t>
      </w:r>
      <w:r w:rsidRPr="00507D94">
        <w:rPr>
          <w:noProof/>
        </w:rPr>
        <w:t xml:space="preserve"> 60-77.</w:t>
      </w:r>
    </w:p>
    <w:p w14:paraId="2B947988" w14:textId="77777777" w:rsidR="00507D94" w:rsidRPr="00507D94" w:rsidRDefault="00507D94" w:rsidP="00507D94">
      <w:pPr>
        <w:pStyle w:val="EndNoteBibliography"/>
        <w:ind w:left="720" w:hanging="720"/>
        <w:rPr>
          <w:noProof/>
        </w:rPr>
      </w:pPr>
      <w:r w:rsidRPr="00507D94">
        <w:rPr>
          <w:noProof/>
        </w:rPr>
        <w:t>NOREN, D. P. &amp; HAUSER, D. D. 2016. Surface-based observations can be used to assess behavior and fine-scale habitat use by an endangered killer whale (</w:t>
      </w:r>
      <w:r w:rsidRPr="00507D94">
        <w:rPr>
          <w:i/>
          <w:noProof/>
        </w:rPr>
        <w:t>Orcinus orca</w:t>
      </w:r>
      <w:r w:rsidRPr="00507D94">
        <w:rPr>
          <w:noProof/>
        </w:rPr>
        <w:t xml:space="preserve">) population. </w:t>
      </w:r>
      <w:r w:rsidRPr="00507D94">
        <w:rPr>
          <w:i/>
          <w:noProof/>
        </w:rPr>
        <w:t>Aquatic Mammals,</w:t>
      </w:r>
      <w:r w:rsidRPr="00507D94">
        <w:rPr>
          <w:noProof/>
        </w:rPr>
        <w:t xml:space="preserve"> 42.</w:t>
      </w:r>
    </w:p>
    <w:p w14:paraId="009851AE" w14:textId="77777777" w:rsidR="00507D94" w:rsidRPr="00507D94" w:rsidRDefault="00507D94" w:rsidP="00507D94">
      <w:pPr>
        <w:pStyle w:val="EndNoteBibliography"/>
        <w:ind w:left="720" w:hanging="720"/>
        <w:rPr>
          <w:noProof/>
        </w:rPr>
      </w:pPr>
      <w:r w:rsidRPr="00507D94">
        <w:rPr>
          <w:noProof/>
        </w:rPr>
        <w:t xml:space="preserve">NOREN, S., WILLIAMS, T., RAMIREZ, K., BOEHM, J., GLENN, M. &amp; CORNELL, L. 2012. Changes in partial pressures of respiratory gases during submerged voluntary breath hold across odontocetes: is body mass important? </w:t>
      </w:r>
      <w:r w:rsidRPr="00507D94">
        <w:rPr>
          <w:i/>
          <w:noProof/>
        </w:rPr>
        <w:t>Journal of Comparative Physiology B,</w:t>
      </w:r>
      <w:r w:rsidRPr="00507D94">
        <w:rPr>
          <w:noProof/>
        </w:rPr>
        <w:t xml:space="preserve"> 182</w:t>
      </w:r>
      <w:r w:rsidRPr="00507D94">
        <w:rPr>
          <w:b/>
          <w:noProof/>
        </w:rPr>
        <w:t>,</w:t>
      </w:r>
      <w:r w:rsidRPr="00507D94">
        <w:rPr>
          <w:noProof/>
        </w:rPr>
        <w:t xml:space="preserve"> 299-309.</w:t>
      </w:r>
    </w:p>
    <w:p w14:paraId="47C9ACBC" w14:textId="77777777" w:rsidR="00507D94" w:rsidRPr="00507D94" w:rsidRDefault="00507D94" w:rsidP="00507D94">
      <w:pPr>
        <w:pStyle w:val="EndNoteBibliography"/>
        <w:ind w:left="720" w:hanging="720"/>
        <w:rPr>
          <w:noProof/>
        </w:rPr>
      </w:pPr>
      <w:r w:rsidRPr="00507D94">
        <w:rPr>
          <w:noProof/>
        </w:rPr>
        <w:t>NOREN, S. R., LACAVE, G., WELLS, R. S. &amp; WILLIAMS, T. M. 2002. The development of blood oxygen stores in bottlenose dolphins (</w:t>
      </w:r>
      <w:r w:rsidRPr="00507D94">
        <w:rPr>
          <w:i/>
          <w:noProof/>
        </w:rPr>
        <w:t>Tursiops truncatus</w:t>
      </w:r>
      <w:r w:rsidRPr="00507D94">
        <w:rPr>
          <w:noProof/>
        </w:rPr>
        <w:t xml:space="preserve">): implications for diving capacity. </w:t>
      </w:r>
      <w:r w:rsidRPr="00507D94">
        <w:rPr>
          <w:i/>
          <w:noProof/>
        </w:rPr>
        <w:t>Journal of Zoology,</w:t>
      </w:r>
      <w:r w:rsidRPr="00507D94">
        <w:rPr>
          <w:noProof/>
        </w:rPr>
        <w:t xml:space="preserve"> 258</w:t>
      </w:r>
      <w:r w:rsidRPr="00507D94">
        <w:rPr>
          <w:b/>
          <w:noProof/>
        </w:rPr>
        <w:t>,</w:t>
      </w:r>
      <w:r w:rsidRPr="00507D94">
        <w:rPr>
          <w:noProof/>
        </w:rPr>
        <w:t xml:space="preserve"> 105-113.</w:t>
      </w:r>
    </w:p>
    <w:p w14:paraId="165FA2CF" w14:textId="77777777" w:rsidR="00507D94" w:rsidRPr="00507D94" w:rsidRDefault="00507D94" w:rsidP="00507D94">
      <w:pPr>
        <w:pStyle w:val="EndNoteBibliography"/>
        <w:ind w:left="720" w:hanging="720"/>
        <w:rPr>
          <w:noProof/>
        </w:rPr>
      </w:pPr>
      <w:r w:rsidRPr="00507D94">
        <w:rPr>
          <w:noProof/>
        </w:rPr>
        <w:t>OLESIUK, P. F., ELLIS, G. M. &amp; FORD, J. K. 2005. Life history and population dynamics of northern resident killer whales (</w:t>
      </w:r>
      <w:r w:rsidRPr="00507D94">
        <w:rPr>
          <w:i/>
          <w:noProof/>
        </w:rPr>
        <w:t>Orcinus orca</w:t>
      </w:r>
      <w:r w:rsidRPr="00507D94">
        <w:rPr>
          <w:noProof/>
        </w:rPr>
        <w:t xml:space="preserve">) in British Columbia. </w:t>
      </w:r>
      <w:r w:rsidRPr="00507D94">
        <w:rPr>
          <w:i/>
          <w:noProof/>
        </w:rPr>
        <w:t>In:</w:t>
      </w:r>
      <w:r w:rsidRPr="00507D94">
        <w:rPr>
          <w:noProof/>
        </w:rPr>
        <w:t xml:space="preserve"> FISHERIES AND OCEANS CANADA (ed.). Nanaimo, British Columiba.</w:t>
      </w:r>
    </w:p>
    <w:p w14:paraId="0552D71F" w14:textId="77777777" w:rsidR="00507D94" w:rsidRPr="00507D94" w:rsidRDefault="00507D94" w:rsidP="00507D94">
      <w:pPr>
        <w:pStyle w:val="EndNoteBibliography"/>
        <w:ind w:left="720" w:hanging="720"/>
        <w:rPr>
          <w:noProof/>
        </w:rPr>
      </w:pPr>
      <w:r w:rsidRPr="00507D94">
        <w:rPr>
          <w:noProof/>
        </w:rPr>
        <w:lastRenderedPageBreak/>
        <w:t xml:space="preserve">PINHEIRO, J., BATES, D., DEBROY, S., SARKAR, D. &amp; TEAM, R. C. 2023. Linear and nonlinear mixed effects models. </w:t>
      </w:r>
      <w:r w:rsidRPr="00507D94">
        <w:rPr>
          <w:i/>
          <w:noProof/>
        </w:rPr>
        <w:t xml:space="preserve">R package. </w:t>
      </w:r>
      <w:r w:rsidRPr="00507D94">
        <w:rPr>
          <w:noProof/>
        </w:rPr>
        <w:t>3.1-96 ed.</w:t>
      </w:r>
    </w:p>
    <w:p w14:paraId="7BF607E4" w14:textId="77777777" w:rsidR="00507D94" w:rsidRPr="00507D94" w:rsidRDefault="00507D94" w:rsidP="00507D94">
      <w:pPr>
        <w:pStyle w:val="EndNoteBibliography"/>
        <w:ind w:left="720" w:hanging="720"/>
        <w:rPr>
          <w:noProof/>
        </w:rPr>
      </w:pPr>
      <w:r w:rsidRPr="00507D94">
        <w:rPr>
          <w:noProof/>
        </w:rPr>
        <w:t xml:space="preserve">PINHEIRO, J. C. &amp; BATES, D. M. 2000. Linear mixed-effects models: basic concepts and examples. </w:t>
      </w:r>
      <w:r w:rsidRPr="00507D94">
        <w:rPr>
          <w:i/>
          <w:noProof/>
        </w:rPr>
        <w:t>Mixed-effects models in S and S-Plus.</w:t>
      </w:r>
      <w:r w:rsidRPr="00507D94">
        <w:rPr>
          <w:noProof/>
        </w:rPr>
        <w:t xml:space="preserve"> New York, NY: Springer.</w:t>
      </w:r>
    </w:p>
    <w:p w14:paraId="28D2A625" w14:textId="77777777" w:rsidR="00507D94" w:rsidRPr="00507D94" w:rsidRDefault="00507D94" w:rsidP="00507D94">
      <w:pPr>
        <w:pStyle w:val="EndNoteBibliography"/>
        <w:ind w:left="720" w:hanging="720"/>
        <w:rPr>
          <w:noProof/>
        </w:rPr>
      </w:pPr>
      <w:r w:rsidRPr="00507D94">
        <w:rPr>
          <w:noProof/>
        </w:rPr>
        <w:t xml:space="preserve">PONGANIS, P. J. 2011. Diving mammals. </w:t>
      </w:r>
      <w:r w:rsidRPr="00507D94">
        <w:rPr>
          <w:i/>
          <w:noProof/>
        </w:rPr>
        <w:t>Comprehensive Physiology,</w:t>
      </w:r>
      <w:r w:rsidRPr="00507D94">
        <w:rPr>
          <w:noProof/>
        </w:rPr>
        <w:t xml:space="preserve"> 1</w:t>
      </w:r>
      <w:r w:rsidRPr="00507D94">
        <w:rPr>
          <w:b/>
          <w:noProof/>
        </w:rPr>
        <w:t>,</w:t>
      </w:r>
      <w:r w:rsidRPr="00507D94">
        <w:rPr>
          <w:noProof/>
        </w:rPr>
        <w:t xml:space="preserve"> 447-465.</w:t>
      </w:r>
    </w:p>
    <w:p w14:paraId="0447C8C2" w14:textId="77777777" w:rsidR="00507D94" w:rsidRPr="00507D94" w:rsidRDefault="00507D94" w:rsidP="00507D94">
      <w:pPr>
        <w:pStyle w:val="EndNoteBibliography"/>
        <w:ind w:left="720" w:hanging="720"/>
        <w:rPr>
          <w:noProof/>
        </w:rPr>
      </w:pPr>
      <w:r w:rsidRPr="00507D94">
        <w:rPr>
          <w:noProof/>
        </w:rPr>
        <w:t>R CORE TEAM 2022. R: A language and environment for statistical computing. Vienna, Austria: R Foundation for Statistical Computing.</w:t>
      </w:r>
    </w:p>
    <w:p w14:paraId="4199E48D" w14:textId="77777777" w:rsidR="00507D94" w:rsidRPr="00507D94" w:rsidRDefault="00507D94" w:rsidP="00507D94">
      <w:pPr>
        <w:pStyle w:val="EndNoteBibliography"/>
        <w:ind w:left="720" w:hanging="720"/>
        <w:rPr>
          <w:noProof/>
        </w:rPr>
      </w:pPr>
      <w:r w:rsidRPr="00507D94">
        <w:rPr>
          <w:noProof/>
        </w:rPr>
        <w:t xml:space="preserve">ROOS, M. M. 2015. </w:t>
      </w:r>
      <w:r w:rsidRPr="00507D94">
        <w:rPr>
          <w:i/>
          <w:noProof/>
        </w:rPr>
        <w:t>Respiration timing and underwater activity in killer whales (Orcinus orca).</w:t>
      </w:r>
      <w:r w:rsidRPr="00507D94">
        <w:rPr>
          <w:noProof/>
        </w:rPr>
        <w:t xml:space="preserve"> Doctoral Dissertation, University of St Andrews.</w:t>
      </w:r>
    </w:p>
    <w:p w14:paraId="607C4FD8" w14:textId="77777777" w:rsidR="00507D94" w:rsidRPr="00507D94" w:rsidRDefault="00507D94" w:rsidP="00507D94">
      <w:pPr>
        <w:pStyle w:val="EndNoteBibliography"/>
        <w:ind w:left="720" w:hanging="720"/>
        <w:rPr>
          <w:noProof/>
        </w:rPr>
      </w:pPr>
      <w:r w:rsidRPr="00507D94">
        <w:rPr>
          <w:noProof/>
        </w:rPr>
        <w:t>ROOS, M. M., WU, G.-M. &amp; MILLER, P. J. 2016. The significance of respiration timing in the energetics estimates of free-ranging killer whales (</w:t>
      </w:r>
      <w:r w:rsidRPr="00507D94">
        <w:rPr>
          <w:i/>
          <w:noProof/>
        </w:rPr>
        <w:t>Orcinus orca</w:t>
      </w:r>
      <w:r w:rsidRPr="00507D94">
        <w:rPr>
          <w:noProof/>
        </w:rPr>
        <w:t xml:space="preserve">). </w:t>
      </w:r>
      <w:r w:rsidRPr="00507D94">
        <w:rPr>
          <w:i/>
          <w:noProof/>
        </w:rPr>
        <w:t>Journal of Experimental Biology,</w:t>
      </w:r>
      <w:r w:rsidRPr="00507D94">
        <w:rPr>
          <w:noProof/>
        </w:rPr>
        <w:t xml:space="preserve"> 219</w:t>
      </w:r>
      <w:r w:rsidRPr="00507D94">
        <w:rPr>
          <w:b/>
          <w:noProof/>
        </w:rPr>
        <w:t>,</w:t>
      </w:r>
      <w:r w:rsidRPr="00507D94">
        <w:rPr>
          <w:noProof/>
        </w:rPr>
        <w:t xml:space="preserve"> 2066-2077.</w:t>
      </w:r>
    </w:p>
    <w:p w14:paraId="6B1F60E3" w14:textId="77777777" w:rsidR="00507D94" w:rsidRPr="00507D94" w:rsidRDefault="00507D94" w:rsidP="00507D94">
      <w:pPr>
        <w:pStyle w:val="EndNoteBibliography"/>
        <w:ind w:left="720" w:hanging="720"/>
        <w:rPr>
          <w:noProof/>
        </w:rPr>
      </w:pPr>
      <w:r w:rsidRPr="00507D94">
        <w:rPr>
          <w:noProof/>
        </w:rPr>
        <w:t xml:space="preserve">SIDROW, E., HECKMAN, N., FORTUNE, S. M., TRITES, A. W., MURPHY, I. &amp; AUGER‐MÉTHÉ, M. 2022. Modelling multi‐scale, state‐switching functional data with hidden Markov models. </w:t>
      </w:r>
      <w:r w:rsidRPr="00507D94">
        <w:rPr>
          <w:i/>
          <w:noProof/>
        </w:rPr>
        <w:t>Canadian Journal of Statistics,</w:t>
      </w:r>
      <w:r w:rsidRPr="00507D94">
        <w:rPr>
          <w:noProof/>
        </w:rPr>
        <w:t xml:space="preserve"> 50</w:t>
      </w:r>
      <w:r w:rsidRPr="00507D94">
        <w:rPr>
          <w:b/>
          <w:noProof/>
        </w:rPr>
        <w:t>,</w:t>
      </w:r>
      <w:r w:rsidRPr="00507D94">
        <w:rPr>
          <w:noProof/>
        </w:rPr>
        <w:t xml:space="preserve"> 327-356.</w:t>
      </w:r>
    </w:p>
    <w:p w14:paraId="159410DF" w14:textId="77777777" w:rsidR="00507D94" w:rsidRPr="00507D94" w:rsidRDefault="00507D94" w:rsidP="00507D94">
      <w:pPr>
        <w:pStyle w:val="EndNoteBibliography"/>
        <w:ind w:left="720" w:hanging="720"/>
        <w:rPr>
          <w:noProof/>
        </w:rPr>
      </w:pPr>
      <w:r w:rsidRPr="00507D94">
        <w:rPr>
          <w:noProof/>
        </w:rPr>
        <w:t xml:space="preserve">TENNESSEN, J. B., HOLT, M. M., WARD, E. J., HANSON, M. B., EMMONS, C. K., GILES, D. A. &amp; HOGAN, J. T. 2019. Hidden Markov models reveal temporal patterns and sex differences in killer whale behavior. </w:t>
      </w:r>
      <w:r w:rsidRPr="00507D94">
        <w:rPr>
          <w:i/>
          <w:noProof/>
        </w:rPr>
        <w:t>Scientific Reports,</w:t>
      </w:r>
      <w:r w:rsidRPr="00507D94">
        <w:rPr>
          <w:noProof/>
        </w:rPr>
        <w:t xml:space="preserve"> 9</w:t>
      </w:r>
      <w:r w:rsidRPr="00507D94">
        <w:rPr>
          <w:b/>
          <w:noProof/>
        </w:rPr>
        <w:t>,</w:t>
      </w:r>
      <w:r w:rsidRPr="00507D94">
        <w:rPr>
          <w:noProof/>
        </w:rPr>
        <w:t xml:space="preserve"> 14951.</w:t>
      </w:r>
    </w:p>
    <w:p w14:paraId="24A59F5C" w14:textId="77777777" w:rsidR="00507D94" w:rsidRPr="00507D94" w:rsidRDefault="00507D94" w:rsidP="00507D94">
      <w:pPr>
        <w:pStyle w:val="EndNoteBibliography"/>
        <w:ind w:left="720" w:hanging="720"/>
        <w:rPr>
          <w:noProof/>
        </w:rPr>
      </w:pPr>
      <w:r w:rsidRPr="00507D94">
        <w:rPr>
          <w:noProof/>
        </w:rPr>
        <w:t xml:space="preserve">TOWERS, J. R., PIKINGTON, J. F., GISBORNE, B., WRIGHT, B. M., ELLIS, G., FORD, J. &amp; DONIOL-VALCROZE, T. 2020. Photo-identification catalogue and status of the northern resident killer whale population in 2019. </w:t>
      </w:r>
      <w:r w:rsidRPr="00507D94">
        <w:rPr>
          <w:i/>
          <w:noProof/>
        </w:rPr>
        <w:t>In:</w:t>
      </w:r>
      <w:r w:rsidRPr="00507D94">
        <w:rPr>
          <w:noProof/>
        </w:rPr>
        <w:t xml:space="preserve"> FISHERIES AND OCEANS CANADA (ed.) </w:t>
      </w:r>
      <w:r w:rsidRPr="00507D94">
        <w:rPr>
          <w:i/>
          <w:noProof/>
        </w:rPr>
        <w:t>Canadian Technical Report of Fisheries and Aquatic Sciences.</w:t>
      </w:r>
      <w:r w:rsidRPr="00507D94">
        <w:rPr>
          <w:noProof/>
        </w:rPr>
        <w:t xml:space="preserve"> Nanaimo, BC.</w:t>
      </w:r>
    </w:p>
    <w:p w14:paraId="16942071" w14:textId="77777777" w:rsidR="00507D94" w:rsidRPr="00507D94" w:rsidRDefault="00507D94" w:rsidP="00507D94">
      <w:pPr>
        <w:pStyle w:val="EndNoteBibliography"/>
        <w:ind w:left="720" w:hanging="720"/>
        <w:rPr>
          <w:noProof/>
        </w:rPr>
      </w:pPr>
      <w:r w:rsidRPr="00507D94">
        <w:rPr>
          <w:noProof/>
        </w:rPr>
        <w:t xml:space="preserve">VITERBI, A. 1967. Error bounds for convolutional codes and an asymptotically optimum decoding algorithm. </w:t>
      </w:r>
      <w:r w:rsidRPr="00507D94">
        <w:rPr>
          <w:i/>
          <w:noProof/>
        </w:rPr>
        <w:t>IEEE Transactions on Information Theory,</w:t>
      </w:r>
      <w:r w:rsidRPr="00507D94">
        <w:rPr>
          <w:noProof/>
        </w:rPr>
        <w:t xml:space="preserve"> 13</w:t>
      </w:r>
      <w:r w:rsidRPr="00507D94">
        <w:rPr>
          <w:b/>
          <w:noProof/>
        </w:rPr>
        <w:t>,</w:t>
      </w:r>
      <w:r w:rsidRPr="00507D94">
        <w:rPr>
          <w:noProof/>
        </w:rPr>
        <w:t xml:space="preserve"> 260-269.</w:t>
      </w:r>
    </w:p>
    <w:p w14:paraId="54045270" w14:textId="77777777" w:rsidR="00507D94" w:rsidRPr="00507D94" w:rsidRDefault="00507D94" w:rsidP="00507D94">
      <w:pPr>
        <w:pStyle w:val="EndNoteBibliography"/>
        <w:ind w:left="720" w:hanging="720"/>
        <w:rPr>
          <w:noProof/>
        </w:rPr>
      </w:pPr>
      <w:r w:rsidRPr="00507D94">
        <w:rPr>
          <w:noProof/>
        </w:rPr>
        <w:t xml:space="preserve">WILLIAMS, R. &amp; NOREN, D. P. 2009. Swimming speed, respiration rate, and estimated cost of transport in adult killer whales. </w:t>
      </w:r>
      <w:r w:rsidRPr="00507D94">
        <w:rPr>
          <w:i/>
          <w:noProof/>
        </w:rPr>
        <w:t>Marine Mammal Science,</w:t>
      </w:r>
      <w:r w:rsidRPr="00507D94">
        <w:rPr>
          <w:noProof/>
        </w:rPr>
        <w:t xml:space="preserve"> 25</w:t>
      </w:r>
      <w:r w:rsidRPr="00507D94">
        <w:rPr>
          <w:b/>
          <w:noProof/>
        </w:rPr>
        <w:t>,</w:t>
      </w:r>
      <w:r w:rsidRPr="00507D94">
        <w:rPr>
          <w:noProof/>
        </w:rPr>
        <w:t xml:space="preserve"> 327-350.</w:t>
      </w:r>
    </w:p>
    <w:p w14:paraId="3E122758" w14:textId="77777777" w:rsidR="00507D94" w:rsidRPr="00507D94" w:rsidRDefault="00507D94" w:rsidP="00507D94">
      <w:pPr>
        <w:pStyle w:val="EndNoteBibliography"/>
        <w:ind w:left="720" w:hanging="720"/>
        <w:rPr>
          <w:noProof/>
        </w:rPr>
      </w:pPr>
      <w:r w:rsidRPr="00507D94">
        <w:rPr>
          <w:noProof/>
        </w:rPr>
        <w:t>WRIGHT, B. M., FORD, J. K., ELLIS, G. M., DEECKE, V. B., SHAPIRO, A. D., BATTAILE, B. C. &amp; TRITES, A. W. 2017. Fine-scale foraging movements by fish-eating killer whales (</w:t>
      </w:r>
      <w:r w:rsidRPr="00507D94">
        <w:rPr>
          <w:i/>
          <w:noProof/>
        </w:rPr>
        <w:t>Orcinus orca</w:t>
      </w:r>
      <w:r w:rsidRPr="00507D94">
        <w:rPr>
          <w:noProof/>
        </w:rPr>
        <w:t>) relate to the vertical distributions and escape responses of salmonid prey (</w:t>
      </w:r>
      <w:r w:rsidRPr="00507D94">
        <w:rPr>
          <w:i/>
          <w:noProof/>
        </w:rPr>
        <w:t>Oncorhynchus spp.</w:t>
      </w:r>
      <w:r w:rsidRPr="00507D94">
        <w:rPr>
          <w:noProof/>
        </w:rPr>
        <w:t xml:space="preserve">). </w:t>
      </w:r>
      <w:r w:rsidRPr="00507D94">
        <w:rPr>
          <w:i/>
          <w:noProof/>
        </w:rPr>
        <w:t>Movement Ecology,</w:t>
      </w:r>
      <w:r w:rsidRPr="00507D94">
        <w:rPr>
          <w:noProof/>
        </w:rPr>
        <w:t xml:space="preserve"> 5</w:t>
      </w:r>
      <w:r w:rsidRPr="00507D94">
        <w:rPr>
          <w:b/>
          <w:noProof/>
        </w:rPr>
        <w:t>,</w:t>
      </w:r>
      <w:r w:rsidRPr="00507D94">
        <w:rPr>
          <w:noProof/>
        </w:rPr>
        <w:t xml:space="preserve"> 1-18.</w:t>
      </w:r>
    </w:p>
    <w:p w14:paraId="1F66ADB2" w14:textId="77777777" w:rsidR="00507D94" w:rsidRPr="00507D94" w:rsidRDefault="00507D94" w:rsidP="00507D94">
      <w:pPr>
        <w:pStyle w:val="EndNoteBibliography"/>
        <w:ind w:left="720" w:hanging="720"/>
        <w:rPr>
          <w:noProof/>
        </w:rPr>
      </w:pPr>
      <w:r w:rsidRPr="00507D94">
        <w:rPr>
          <w:noProof/>
        </w:rPr>
        <w:t xml:space="preserve">WRIGHT, B. M., STREDULINSKY, E. H., ELLIS, G. M. &amp; FORD, J. K. 2016. Kin-directed food sharing promotes lifetime natal philopatry of both sexes in a population of fish-eating killer whales, </w:t>
      </w:r>
      <w:r w:rsidRPr="00507D94">
        <w:rPr>
          <w:i/>
          <w:noProof/>
        </w:rPr>
        <w:t>Orcinus orca</w:t>
      </w:r>
      <w:r w:rsidRPr="00507D94">
        <w:rPr>
          <w:noProof/>
        </w:rPr>
        <w:t xml:space="preserve">. </w:t>
      </w:r>
      <w:r w:rsidRPr="00507D94">
        <w:rPr>
          <w:i/>
          <w:noProof/>
        </w:rPr>
        <w:t>Animal Behaviour,</w:t>
      </w:r>
      <w:r w:rsidRPr="00507D94">
        <w:rPr>
          <w:noProof/>
        </w:rPr>
        <w:t xml:space="preserve"> 115</w:t>
      </w:r>
      <w:r w:rsidRPr="00507D94">
        <w:rPr>
          <w:b/>
          <w:noProof/>
        </w:rPr>
        <w:t>,</w:t>
      </w:r>
      <w:r w:rsidRPr="00507D94">
        <w:rPr>
          <w:noProof/>
        </w:rPr>
        <w:t xml:space="preserve"> 81-95.</w:t>
      </w:r>
    </w:p>
    <w:p w14:paraId="5DF33254" w14:textId="77777777" w:rsidR="00507D94" w:rsidRPr="00507D94" w:rsidRDefault="00507D94" w:rsidP="00507D94">
      <w:pPr>
        <w:pStyle w:val="EndNoteBibliography"/>
        <w:ind w:left="720" w:hanging="720"/>
        <w:rPr>
          <w:noProof/>
        </w:rPr>
      </w:pPr>
      <w:r w:rsidRPr="00507D94">
        <w:rPr>
          <w:noProof/>
        </w:rPr>
        <w:t xml:space="preserve">ZAR, J. H. 2010. </w:t>
      </w:r>
      <w:r w:rsidRPr="00507D94">
        <w:rPr>
          <w:i/>
          <w:noProof/>
        </w:rPr>
        <w:t xml:space="preserve">Biostatistical analysis, </w:t>
      </w:r>
      <w:r w:rsidRPr="00507D94">
        <w:rPr>
          <w:noProof/>
        </w:rPr>
        <w:t>Upper Saddle River, New Jersey, Pearson Prentice Hall.</w:t>
      </w:r>
    </w:p>
    <w:p w14:paraId="37524DF6" w14:textId="41225A69" w:rsidR="00C02A6C" w:rsidRPr="00C02A6C" w:rsidRDefault="00863D6A" w:rsidP="00507D94">
      <w:pPr>
        <w:rPr>
          <w:b/>
          <w:bCs/>
          <w:sz w:val="36"/>
          <w:szCs w:val="36"/>
        </w:rPr>
      </w:pPr>
      <w:r>
        <w:fldChar w:fldCharType="end"/>
      </w:r>
    </w:p>
    <w:p w14:paraId="6B85AE8E" w14:textId="77777777" w:rsidR="00C02A6C" w:rsidRDefault="00C02A6C" w:rsidP="00C02A6C">
      <w:pPr>
        <w:rPr>
          <w:b/>
          <w:bCs/>
          <w:sz w:val="36"/>
          <w:szCs w:val="36"/>
        </w:rPr>
      </w:pPr>
      <w:commentRangeStart w:id="316"/>
      <w:commentRangeStart w:id="317"/>
      <w:r w:rsidRPr="00C02A6C">
        <w:rPr>
          <w:b/>
          <w:bCs/>
          <w:sz w:val="36"/>
          <w:szCs w:val="36"/>
        </w:rPr>
        <w:t>Suppo</w:t>
      </w:r>
      <w:commentRangeEnd w:id="316"/>
      <w:r>
        <w:rPr>
          <w:rStyle w:val="CommentReference"/>
          <w:rFonts w:asciiTheme="minorHAnsi" w:eastAsiaTheme="minorHAnsi" w:hAnsiTheme="minorHAnsi" w:cstheme="minorBidi"/>
          <w:lang w:val="en-US"/>
        </w:rPr>
        <w:commentReference w:id="316"/>
      </w:r>
      <w:commentRangeEnd w:id="317"/>
      <w:r w:rsidR="004B42A5">
        <w:rPr>
          <w:rStyle w:val="CommentReference"/>
          <w:rFonts w:asciiTheme="minorHAnsi" w:eastAsiaTheme="minorHAnsi" w:hAnsiTheme="minorHAnsi" w:cstheme="minorBidi"/>
          <w:lang w:val="en-US"/>
        </w:rPr>
        <w:commentReference w:id="317"/>
      </w:r>
      <w:r w:rsidRPr="00C02A6C">
        <w:rPr>
          <w:b/>
          <w:bCs/>
          <w:sz w:val="36"/>
          <w:szCs w:val="36"/>
        </w:rPr>
        <w:t>rting Information</w:t>
      </w:r>
    </w:p>
    <w:p w14:paraId="028675C6" w14:textId="77777777" w:rsidR="00D950DA" w:rsidRDefault="00D950DA" w:rsidP="00C02A6C">
      <w:pPr>
        <w:rPr>
          <w:b/>
          <w:bCs/>
          <w:sz w:val="36"/>
          <w:szCs w:val="36"/>
        </w:rPr>
      </w:pPr>
    </w:p>
    <w:p w14:paraId="7B60EDE4" w14:textId="4A2FD312" w:rsidR="00D950DA" w:rsidRPr="00D950DA" w:rsidRDefault="00D950DA" w:rsidP="00C02A6C">
      <w:r>
        <w:tab/>
        <w:t xml:space="preserve">See attached </w:t>
      </w:r>
      <w:r w:rsidR="00625818">
        <w:t>documents</w:t>
      </w:r>
      <w:r>
        <w:t xml:space="preserve"> for </w:t>
      </w:r>
      <w:r w:rsidR="00625818">
        <w:t>details of HHMM building (S1)</w:t>
      </w:r>
      <w:r w:rsidR="008918AC">
        <w:t>,</w:t>
      </w:r>
      <w:r w:rsidR="00625818">
        <w:t xml:space="preserve"> m</w:t>
      </w:r>
      <w:r w:rsidR="00625818" w:rsidRPr="00625818">
        <w:t>ass-specific oxygen consumption (VO2 mass-specific) calculations</w:t>
      </w:r>
      <w:r w:rsidR="00625818">
        <w:t xml:space="preserve"> (S2)</w:t>
      </w:r>
      <w:r w:rsidR="008918AC">
        <w:t>, and data used for analysis (S3).</w:t>
      </w:r>
      <w:r w:rsidR="00625818">
        <w:t xml:space="preserve"> </w:t>
      </w:r>
    </w:p>
    <w:sectPr w:rsidR="00D950DA" w:rsidRPr="00D950DA" w:rsidSect="00646181">
      <w:footerReference w:type="even"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th Volpov" w:date="2023-04-07T12:03:00Z" w:initials="BLV">
    <w:p w14:paraId="631AC1F5" w14:textId="77777777" w:rsidR="00B77DA2" w:rsidRDefault="00CD59C2" w:rsidP="00DE1888">
      <w:pPr>
        <w:rPr>
          <w:rFonts w:asciiTheme="minorHAnsi" w:eastAsiaTheme="minorHAnsi" w:hAnsiTheme="minorHAnsi" w:cstheme="minorBidi"/>
          <w:sz w:val="20"/>
          <w:szCs w:val="20"/>
          <w:lang w:val="en-US"/>
        </w:rPr>
      </w:pPr>
      <w:r>
        <w:rPr>
          <w:rStyle w:val="CommentReference"/>
        </w:rPr>
        <w:annotationRef/>
      </w:r>
      <w:r>
        <w:rPr>
          <w:rFonts w:asciiTheme="minorHAnsi" w:eastAsiaTheme="minorHAnsi" w:hAnsiTheme="minorHAnsi" w:cstheme="minorBidi"/>
          <w:b/>
          <w:bCs/>
          <w:sz w:val="20"/>
          <w:szCs w:val="20"/>
          <w:lang w:val="en-US"/>
        </w:rPr>
        <w:t xml:space="preserve">Note for authors: </w:t>
      </w:r>
      <w:r w:rsidRPr="00BE59D7">
        <w:rPr>
          <w:rFonts w:asciiTheme="minorHAnsi" w:eastAsiaTheme="minorHAnsi" w:hAnsiTheme="minorHAnsi" w:cstheme="minorBidi"/>
          <w:sz w:val="20"/>
          <w:szCs w:val="20"/>
          <w:highlight w:val="cyan"/>
          <w:lang w:val="en-US"/>
        </w:rPr>
        <w:t>Please decide on the specific order between yourselves (Nancy and Marie) and verify affiliation</w:t>
      </w:r>
      <w:r>
        <w:rPr>
          <w:rFonts w:asciiTheme="minorHAnsi" w:eastAsiaTheme="minorHAnsi" w:hAnsiTheme="minorHAnsi" w:cstheme="minorBidi"/>
          <w:sz w:val="20"/>
          <w:szCs w:val="20"/>
          <w:lang w:val="en-US"/>
        </w:rPr>
        <w:t xml:space="preserve"> is correct. I copied this information off Sidrow et al 2021</w:t>
      </w:r>
      <w:r>
        <w:rPr>
          <w:rFonts w:asciiTheme="minorHAnsi" w:eastAsiaTheme="minorHAnsi" w:hAnsiTheme="minorHAnsi" w:cstheme="minorBidi"/>
          <w:sz w:val="20"/>
          <w:szCs w:val="20"/>
          <w:lang w:val="en-US"/>
        </w:rPr>
        <w:cr/>
      </w:r>
      <w:r>
        <w:rPr>
          <w:rFonts w:asciiTheme="minorHAnsi" w:eastAsiaTheme="minorHAnsi" w:hAnsiTheme="minorHAnsi" w:cstheme="minorBidi"/>
          <w:sz w:val="20"/>
          <w:szCs w:val="20"/>
          <w:lang w:val="en-US"/>
        </w:rPr>
        <w:cr/>
        <w:t>This is the 2nd submission to PLOSONE</w:t>
      </w:r>
      <w:r w:rsidR="00B77DA2">
        <w:rPr>
          <w:rFonts w:asciiTheme="minorHAnsi" w:eastAsiaTheme="minorHAnsi" w:hAnsiTheme="minorHAnsi" w:cstheme="minorBidi"/>
          <w:sz w:val="20"/>
          <w:szCs w:val="20"/>
          <w:lang w:val="en-US"/>
        </w:rPr>
        <w:t xml:space="preserve"> but is considered a new submission due to the major revisions. </w:t>
      </w:r>
    </w:p>
    <w:p w14:paraId="3854C378" w14:textId="77777777" w:rsidR="008A4BF8" w:rsidRDefault="00CD59C2" w:rsidP="00DE1888">
      <w:pPr>
        <w:rPr>
          <w:rFonts w:asciiTheme="minorHAnsi" w:eastAsiaTheme="minorHAnsi" w:hAnsiTheme="minorHAnsi" w:cstheme="minorBidi"/>
          <w:sz w:val="20"/>
          <w:szCs w:val="20"/>
          <w:lang w:val="en-US"/>
        </w:rPr>
      </w:pPr>
      <w:r>
        <w:rPr>
          <w:rFonts w:asciiTheme="minorHAnsi" w:eastAsiaTheme="minorHAnsi" w:hAnsiTheme="minorHAnsi" w:cstheme="minorBidi"/>
          <w:sz w:val="20"/>
          <w:szCs w:val="20"/>
          <w:lang w:val="en-US"/>
        </w:rPr>
        <w:cr/>
      </w:r>
      <w:r>
        <w:rPr>
          <w:rFonts w:asciiTheme="minorHAnsi" w:eastAsiaTheme="minorHAnsi" w:hAnsiTheme="minorHAnsi" w:cstheme="minorBidi"/>
          <w:b/>
          <w:bCs/>
          <w:sz w:val="20"/>
          <w:szCs w:val="20"/>
          <w:lang w:val="en-US"/>
        </w:rPr>
        <w:t>Summary of major changes:</w:t>
      </w:r>
      <w:r>
        <w:rPr>
          <w:rFonts w:asciiTheme="minorHAnsi" w:eastAsiaTheme="minorHAnsi" w:hAnsiTheme="minorHAnsi" w:cstheme="minorBidi"/>
          <w:b/>
          <w:bCs/>
          <w:sz w:val="20"/>
          <w:szCs w:val="20"/>
          <w:lang w:val="en-US"/>
        </w:rPr>
        <w:cr/>
      </w:r>
      <w:r>
        <w:rPr>
          <w:rFonts w:asciiTheme="minorHAnsi" w:eastAsiaTheme="minorHAnsi" w:hAnsiTheme="minorHAnsi" w:cstheme="minorBidi"/>
          <w:sz w:val="20"/>
          <w:szCs w:val="20"/>
          <w:lang w:val="en-US"/>
        </w:rPr>
        <w:t xml:space="preserve">Original ms analyzed respiration rate at the level of individual dives on drone video only—new manuscript analyzes at level of dive bout (which we called a </w:t>
      </w:r>
      <w:r w:rsidR="00B83272">
        <w:rPr>
          <w:rFonts w:asciiTheme="minorHAnsi" w:eastAsiaTheme="minorHAnsi" w:hAnsiTheme="minorHAnsi" w:cstheme="minorBidi"/>
          <w:sz w:val="20"/>
          <w:szCs w:val="20"/>
          <w:lang w:val="en-US"/>
        </w:rPr>
        <w:t xml:space="preserve"> 10 min </w:t>
      </w:r>
      <w:r>
        <w:rPr>
          <w:rFonts w:asciiTheme="minorHAnsi" w:eastAsiaTheme="minorHAnsi" w:hAnsiTheme="minorHAnsi" w:cstheme="minorBidi"/>
          <w:sz w:val="20"/>
          <w:szCs w:val="20"/>
          <w:lang w:val="en-US"/>
        </w:rPr>
        <w:t xml:space="preserve">track) on all dives from CATS tags.  </w:t>
      </w:r>
      <w:r>
        <w:rPr>
          <w:rFonts w:asciiTheme="minorHAnsi" w:eastAsiaTheme="minorHAnsi" w:hAnsiTheme="minorHAnsi" w:cstheme="minorBidi"/>
          <w:sz w:val="20"/>
          <w:szCs w:val="20"/>
          <w:lang w:val="en-US"/>
        </w:rPr>
        <w:cr/>
      </w:r>
      <w:r>
        <w:rPr>
          <w:rFonts w:asciiTheme="minorHAnsi" w:eastAsiaTheme="minorHAnsi" w:hAnsiTheme="minorHAnsi" w:cstheme="minorBidi"/>
          <w:sz w:val="20"/>
          <w:szCs w:val="20"/>
          <w:lang w:val="en-US"/>
        </w:rPr>
        <w:cr/>
        <w:t>We also added in k-fold cross validation assessing error of the HHMM that resulted in confusion matrix (detection, accuracy, true positive etc)</w:t>
      </w:r>
      <w:r>
        <w:rPr>
          <w:rFonts w:asciiTheme="minorHAnsi" w:eastAsiaTheme="minorHAnsi" w:hAnsiTheme="minorHAnsi" w:cstheme="minorBidi"/>
          <w:sz w:val="20"/>
          <w:szCs w:val="20"/>
          <w:lang w:val="en-US"/>
        </w:rPr>
        <w:cr/>
      </w:r>
    </w:p>
    <w:p w14:paraId="56258517" w14:textId="77777777" w:rsidR="008A4BF8" w:rsidRDefault="008A4BF8" w:rsidP="00DE1888">
      <w:pPr>
        <w:rPr>
          <w:rFonts w:asciiTheme="minorHAnsi" w:eastAsiaTheme="minorHAnsi" w:hAnsiTheme="minorHAnsi" w:cstheme="minorBidi"/>
          <w:sz w:val="20"/>
          <w:szCs w:val="20"/>
          <w:lang w:val="en-US"/>
        </w:rPr>
      </w:pPr>
      <w:r>
        <w:rPr>
          <w:rFonts w:asciiTheme="minorHAnsi" w:eastAsiaTheme="minorHAnsi" w:hAnsiTheme="minorHAnsi" w:cstheme="minorBidi"/>
          <w:sz w:val="20"/>
          <w:szCs w:val="20"/>
          <w:lang w:val="en-US"/>
        </w:rPr>
        <w:t>We also added exploratory plots of individual dive durations as predicted by HHMM</w:t>
      </w:r>
    </w:p>
    <w:p w14:paraId="093F9EE7" w14:textId="20396D5E" w:rsidR="00CD59C2" w:rsidRDefault="00CD59C2" w:rsidP="00DE1888">
      <w:r>
        <w:rPr>
          <w:rFonts w:asciiTheme="minorHAnsi" w:eastAsiaTheme="minorHAnsi" w:hAnsiTheme="minorHAnsi" w:cstheme="minorBidi"/>
          <w:sz w:val="20"/>
          <w:szCs w:val="20"/>
          <w:lang w:val="en-US"/>
        </w:rPr>
        <w:cr/>
        <w:t xml:space="preserve">We also calculated oxygen consumption 2 ways (fixed tidal volume as in original submission, Noren’s method) and with mass-specific tidal volume as per reviewer’s comments. </w:t>
      </w:r>
      <w:r>
        <w:rPr>
          <w:rFonts w:asciiTheme="minorHAnsi" w:eastAsiaTheme="minorHAnsi" w:hAnsiTheme="minorHAnsi" w:cstheme="minorBidi"/>
          <w:sz w:val="20"/>
          <w:szCs w:val="20"/>
          <w:lang w:val="en-US"/>
        </w:rPr>
        <w:cr/>
      </w:r>
    </w:p>
  </w:comment>
  <w:comment w:id="1" w:author="tmmcrae@student.ubc.ca" w:date="2023-06-06T10:16:00Z" w:initials="TM">
    <w:p w14:paraId="1A837D89" w14:textId="77777777" w:rsidR="00CD59C2" w:rsidRDefault="00CD59C2" w:rsidP="00115B66">
      <w:r>
        <w:rPr>
          <w:rStyle w:val="CommentReference"/>
        </w:rPr>
        <w:annotationRef/>
      </w:r>
      <w:r>
        <w:rPr>
          <w:rFonts w:asciiTheme="minorHAnsi" w:eastAsiaTheme="minorHAnsi" w:hAnsiTheme="minorHAnsi" w:cstheme="minorBidi"/>
          <w:color w:val="000000"/>
          <w:sz w:val="20"/>
          <w:szCs w:val="20"/>
          <w:lang w:val="en-US"/>
        </w:rPr>
        <w:t>Limit 300 - currently at 293</w:t>
      </w:r>
    </w:p>
  </w:comment>
  <w:comment w:id="2" w:author="tmmcrae@student.ubc.ca" w:date="2023-05-17T10:31:00Z" w:initials="TM">
    <w:p w14:paraId="1189795A" w14:textId="77777777" w:rsidR="00507D94" w:rsidRDefault="00CD59C2" w:rsidP="00576009">
      <w:r>
        <w:rPr>
          <w:rStyle w:val="CommentReference"/>
        </w:rPr>
        <w:annotationRef/>
      </w:r>
      <w:r w:rsidR="00507D94">
        <w:rPr>
          <w:rFonts w:asciiTheme="minorHAnsi" w:eastAsiaTheme="minorHAnsi" w:hAnsiTheme="minorHAnsi" w:cstheme="minorBidi"/>
          <w:b/>
          <w:bCs/>
          <w:sz w:val="20"/>
          <w:szCs w:val="20"/>
          <w:lang w:val="en-US"/>
        </w:rPr>
        <w:t xml:space="preserve">Tess formatting note: </w:t>
      </w:r>
      <w:r w:rsidR="00507D94">
        <w:rPr>
          <w:rFonts w:asciiTheme="minorHAnsi" w:eastAsiaTheme="minorHAnsi" w:hAnsiTheme="minorHAnsi" w:cstheme="minorBidi"/>
          <w:sz w:val="20"/>
          <w:szCs w:val="20"/>
          <w:lang w:val="en-US"/>
        </w:rPr>
        <w:t xml:space="preserve">Citations not in Plos one formatting yet. They will be changed to just numbers </w:t>
      </w:r>
    </w:p>
  </w:comment>
  <w:comment w:id="3" w:author="Beth Volpov" w:date="2023-05-23T14:32:00Z" w:initials="BLV">
    <w:p w14:paraId="62011C54" w14:textId="3B063BBC" w:rsidR="00CD59C2" w:rsidRDefault="00CD59C2">
      <w:pPr>
        <w:pStyle w:val="CommentText"/>
      </w:pPr>
      <w:r>
        <w:rPr>
          <w:rStyle w:val="CommentReference"/>
        </w:rPr>
        <w:annotationRef/>
      </w:r>
      <w:r w:rsidRPr="001C612D">
        <w:rPr>
          <w:highlight w:val="green"/>
        </w:rPr>
        <w:t>Evan</w:t>
      </w:r>
      <w:r>
        <w:t xml:space="preserve"> can you edit this paragraph and add in</w:t>
      </w:r>
    </w:p>
    <w:p w14:paraId="5FA8A9EA" w14:textId="77777777" w:rsidR="00CD59C2" w:rsidRDefault="00CD59C2">
      <w:pPr>
        <w:pStyle w:val="CommentText"/>
      </w:pPr>
    </w:p>
    <w:p w14:paraId="648B6952" w14:textId="6051FB41" w:rsidR="00CD59C2" w:rsidRDefault="00CD59C2" w:rsidP="001C612D">
      <w:pPr>
        <w:pStyle w:val="CommentText"/>
        <w:numPr>
          <w:ilvl w:val="0"/>
          <w:numId w:val="28"/>
        </w:numPr>
      </w:pPr>
      <w:r>
        <w:t xml:space="preserve">Simple </w:t>
      </w:r>
      <w:r w:rsidR="00C41833">
        <w:t>definitions</w:t>
      </w:r>
      <w:r>
        <w:t xml:space="preserve"> of what hiden markov models are, how HHMM is different than HMM, and how they are used to categorize behaviour (very basic, with refs, not details yet). Focus on how they are NEW and different than something biologists commonly use</w:t>
      </w:r>
      <w:r w:rsidR="00C73542">
        <w:t xml:space="preserve"> for clustering/classification</w:t>
      </w:r>
      <w:r>
        <w:t xml:space="preserve"> like a PCA perhaps. </w:t>
      </w:r>
    </w:p>
    <w:p w14:paraId="53545D88" w14:textId="77777777" w:rsidR="00CD59C2" w:rsidRDefault="00CD59C2" w:rsidP="00A075CC">
      <w:pPr>
        <w:pStyle w:val="CommentText"/>
      </w:pPr>
    </w:p>
    <w:p w14:paraId="66951614" w14:textId="77777777" w:rsidR="00CD59C2" w:rsidRDefault="00CD59C2" w:rsidP="00A075CC">
      <w:pPr>
        <w:pStyle w:val="CommentText"/>
      </w:pPr>
      <w:r w:rsidRPr="00F76A7B">
        <w:rPr>
          <w:b/>
          <w:highlight w:val="green"/>
        </w:rPr>
        <w:t>See the supporing information S1</w:t>
      </w:r>
      <w:r>
        <w:t xml:space="preserve"> for the details we cut out of methods, but keep it very basic and written for an audience that is NEW to HHMM/HMM and not statisticians. </w:t>
      </w:r>
    </w:p>
  </w:comment>
  <w:comment w:id="52" w:author="Evan Sidrow" w:date="2023-06-23T14:12:00Z" w:initials="ES">
    <w:p w14:paraId="0B413182" w14:textId="77777777" w:rsidR="0082699A" w:rsidRDefault="0082699A" w:rsidP="009530E3">
      <w:r>
        <w:rPr>
          <w:rStyle w:val="CommentReference"/>
        </w:rPr>
        <w:annotationRef/>
      </w:r>
      <w:r>
        <w:rPr>
          <w:rFonts w:asciiTheme="minorHAnsi" w:eastAsiaTheme="minorHAnsi" w:hAnsiTheme="minorHAnsi" w:cstheme="minorBidi"/>
          <w:color w:val="000000"/>
          <w:sz w:val="20"/>
          <w:szCs w:val="20"/>
          <w:lang w:val="en-US"/>
        </w:rPr>
        <w:t>Leos Barajas et al 2017 does exactly this with Harbor Porpoises</w:t>
      </w:r>
    </w:p>
  </w:comment>
  <w:comment w:id="53" w:author="tmmcrae@student.ubc.ca" w:date="2023-05-11T14:26:00Z" w:initials="TM">
    <w:p w14:paraId="47471917" w14:textId="567395A7" w:rsidR="00507D94" w:rsidRDefault="00CD59C2" w:rsidP="00D34A76">
      <w:r>
        <w:rPr>
          <w:rStyle w:val="CommentReference"/>
        </w:rPr>
        <w:annotationRef/>
      </w:r>
      <w:r w:rsidR="00507D94">
        <w:rPr>
          <w:rFonts w:asciiTheme="minorHAnsi" w:eastAsiaTheme="minorHAnsi" w:hAnsiTheme="minorHAnsi" w:cstheme="minorBidi"/>
          <w:b/>
          <w:bCs/>
          <w:sz w:val="20"/>
          <w:szCs w:val="20"/>
          <w:lang w:val="en-US"/>
        </w:rPr>
        <w:t xml:space="preserve">Tess’s formatting notes: </w:t>
      </w:r>
      <w:r w:rsidR="00507D94">
        <w:rPr>
          <w:rFonts w:asciiTheme="minorHAnsi" w:eastAsiaTheme="minorHAnsi" w:hAnsiTheme="minorHAnsi" w:cstheme="minorBidi"/>
          <w:sz w:val="20"/>
          <w:szCs w:val="20"/>
          <w:lang w:val="en-US"/>
        </w:rPr>
        <w:t xml:space="preserve">Figure captions are inserted immediately after the first paragraph in which the figure is cited. </w:t>
      </w:r>
      <w:r w:rsidR="00507D94">
        <w:rPr>
          <w:rFonts w:asciiTheme="minorHAnsi" w:eastAsiaTheme="minorHAnsi" w:hAnsiTheme="minorHAnsi" w:cstheme="minorBidi"/>
          <w:b/>
          <w:bCs/>
          <w:sz w:val="20"/>
          <w:szCs w:val="20"/>
          <w:u w:val="single"/>
          <w:lang w:val="en-US"/>
        </w:rPr>
        <w:t>Figure files are uploaded separately.</w:t>
      </w:r>
      <w:r w:rsidR="00507D94">
        <w:rPr>
          <w:rFonts w:asciiTheme="minorHAnsi" w:eastAsiaTheme="minorHAnsi" w:hAnsiTheme="minorHAnsi" w:cstheme="minorBidi"/>
          <w:sz w:val="20"/>
          <w:szCs w:val="20"/>
          <w:lang w:val="en-US"/>
        </w:rPr>
        <w:cr/>
        <w:t>Tables are inserted immediately after the first paragraph in which they are cited.</w:t>
      </w:r>
      <w:r w:rsidR="00507D94">
        <w:rPr>
          <w:rFonts w:asciiTheme="minorHAnsi" w:eastAsiaTheme="minorHAnsi" w:hAnsiTheme="minorHAnsi" w:cstheme="minorBidi"/>
          <w:sz w:val="20"/>
          <w:szCs w:val="20"/>
          <w:lang w:val="en-US"/>
        </w:rPr>
        <w:cr/>
        <w:t>Supporting information files are uploaded separately.</w:t>
      </w:r>
    </w:p>
  </w:comment>
  <w:comment w:id="54" w:author="Beth Volpov" w:date="2023-05-23T13:54:00Z" w:initials="BLV">
    <w:p w14:paraId="0D9A646B" w14:textId="77777777" w:rsidR="00CD59C2" w:rsidRDefault="00CD59C2">
      <w:pPr>
        <w:pStyle w:val="CommentText"/>
      </w:pPr>
      <w:r>
        <w:rPr>
          <w:rStyle w:val="CommentReference"/>
        </w:rPr>
        <w:annotationRef/>
      </w:r>
    </w:p>
    <w:p w14:paraId="770B2746" w14:textId="77777777" w:rsidR="00CD59C2" w:rsidRDefault="00CD59C2">
      <w:pPr>
        <w:pStyle w:val="CommentText"/>
      </w:pPr>
      <w:r w:rsidRPr="00B326FC">
        <w:rPr>
          <w:highlight w:val="green"/>
        </w:rPr>
        <w:t>Evan:</w:t>
      </w:r>
      <w:r>
        <w:t xml:space="preserve"> please edit this section more closely and make sure it is explained statistically accurately while also being accessible to biologists not familiar with HHMM. Feel free to move any extra detail to S1 and edit S1 also. </w:t>
      </w:r>
    </w:p>
    <w:p w14:paraId="01EE906F" w14:textId="77777777" w:rsidR="00CD59C2" w:rsidRDefault="00CD59C2">
      <w:pPr>
        <w:pStyle w:val="CommentText"/>
      </w:pPr>
    </w:p>
    <w:p w14:paraId="3827AA4C" w14:textId="77777777" w:rsidR="00CD59C2" w:rsidRDefault="00CD59C2">
      <w:pPr>
        <w:pStyle w:val="CommentText"/>
      </w:pPr>
      <w:r w:rsidRPr="003000EB">
        <w:rPr>
          <w:highlight w:val="green"/>
        </w:rPr>
        <w:t>We moved many details to Supporting Information S1</w:t>
      </w:r>
      <w:r>
        <w:t xml:space="preserve"> to help reduce the length of the manuscript methods. </w:t>
      </w:r>
    </w:p>
  </w:comment>
  <w:comment w:id="140" w:author="Beth Volpov" w:date="2023-05-22T20:12:00Z" w:initials="BLV">
    <w:p w14:paraId="42FA6E07" w14:textId="77777777" w:rsidR="00BC2763" w:rsidRDefault="00BC2763" w:rsidP="00BC2763">
      <w:r>
        <w:rPr>
          <w:rStyle w:val="CommentReference"/>
        </w:rPr>
        <w:annotationRef/>
      </w:r>
      <w:r>
        <w:rPr>
          <w:rFonts w:asciiTheme="minorHAnsi" w:eastAsiaTheme="minorHAnsi" w:hAnsiTheme="minorHAnsi" w:cstheme="minorBidi"/>
          <w:sz w:val="20"/>
          <w:szCs w:val="20"/>
          <w:highlight w:val="green"/>
          <w:lang w:val="en-US"/>
        </w:rPr>
        <w:t>Evan:</w:t>
      </w:r>
      <w:r>
        <w:rPr>
          <w:rFonts w:asciiTheme="minorHAnsi" w:eastAsiaTheme="minorHAnsi" w:hAnsiTheme="minorHAnsi" w:cstheme="minorBidi"/>
          <w:sz w:val="20"/>
          <w:szCs w:val="20"/>
          <w:lang w:val="en-US"/>
        </w:rPr>
        <w:t xml:space="preserve"> It gets confusing on if our foraging deep threshold is 30 or 50m? How can we explain this briefly in the main text, then clarify in the S1?</w:t>
      </w:r>
    </w:p>
  </w:comment>
  <w:comment w:id="163" w:author="Beth Volpov" w:date="2023-05-22T20:00:00Z" w:initials="BLV">
    <w:p w14:paraId="3FD1FC46" w14:textId="77777777" w:rsidR="00CD59C2" w:rsidRDefault="00CD59C2">
      <w:pPr>
        <w:pStyle w:val="CommentText"/>
      </w:pPr>
      <w:r>
        <w:rPr>
          <w:rStyle w:val="CommentReference"/>
        </w:rPr>
        <w:annotationRef/>
      </w:r>
      <w:r w:rsidRPr="002A3E7F">
        <w:rPr>
          <w:highlight w:val="green"/>
        </w:rPr>
        <w:t>E</w:t>
      </w:r>
      <w:r>
        <w:rPr>
          <w:highlight w:val="green"/>
        </w:rPr>
        <w:t>van</w:t>
      </w:r>
      <w:r w:rsidRPr="002A3E7F">
        <w:rPr>
          <w:highlight w:val="green"/>
        </w:rPr>
        <w:t>:</w:t>
      </w:r>
      <w:r>
        <w:t xml:space="preserve"> What does observation mean? Is this the same as individual dive? Or is it dive bout which we now call track?</w:t>
      </w:r>
    </w:p>
  </w:comment>
  <w:comment w:id="189" w:author="Beth Volpov" w:date="2023-05-22T20:12:00Z" w:initials="BLV">
    <w:p w14:paraId="75C7E510" w14:textId="77777777" w:rsidR="00CD59C2" w:rsidRDefault="00CD59C2" w:rsidP="00DE1888">
      <w:r>
        <w:rPr>
          <w:rStyle w:val="CommentReference"/>
        </w:rPr>
        <w:annotationRef/>
      </w:r>
      <w:r>
        <w:rPr>
          <w:rFonts w:asciiTheme="minorHAnsi" w:eastAsiaTheme="minorHAnsi" w:hAnsiTheme="minorHAnsi" w:cstheme="minorBidi"/>
          <w:sz w:val="20"/>
          <w:szCs w:val="20"/>
          <w:highlight w:val="green"/>
          <w:lang w:val="en-US"/>
        </w:rPr>
        <w:t>Evan:</w:t>
      </w:r>
      <w:r>
        <w:rPr>
          <w:rFonts w:asciiTheme="minorHAnsi" w:eastAsiaTheme="minorHAnsi" w:hAnsiTheme="minorHAnsi" w:cstheme="minorBidi"/>
          <w:sz w:val="20"/>
          <w:szCs w:val="20"/>
          <w:lang w:val="en-US"/>
        </w:rPr>
        <w:t xml:space="preserve"> It gets confusing on if our foraging deep threshold is 30 or 50m? How can we explain this briefly in the main text, then clarify in the S1?</w:t>
      </w:r>
    </w:p>
  </w:comment>
  <w:comment w:id="193" w:author="Beth Volpov" w:date="2023-05-23T23:36:00Z" w:initials="BLV">
    <w:p w14:paraId="33B6A1AB" w14:textId="019254F6" w:rsidR="00CD59C2" w:rsidRDefault="00CD59C2" w:rsidP="00210BEF">
      <w:pPr>
        <w:pStyle w:val="CommentText"/>
      </w:pPr>
      <w:r>
        <w:rPr>
          <w:rStyle w:val="CommentReference"/>
        </w:rPr>
        <w:annotationRef/>
      </w:r>
      <w:r w:rsidRPr="009C11F3">
        <w:rPr>
          <w:highlight w:val="green"/>
        </w:rPr>
        <w:t>Evan:</w:t>
      </w:r>
      <w:r>
        <w:t xml:space="preserve"> can you explain this model fitting process more? Stepwise model fitting, transition matrix, equivalent to AIC? Or possibly add this explanation to the </w:t>
      </w:r>
      <w:r w:rsidRPr="009C661B">
        <w:rPr>
          <w:b/>
        </w:rPr>
        <w:t>S1 details</w:t>
      </w:r>
      <w:r>
        <w:t xml:space="preserve"> on HMMs</w:t>
      </w:r>
    </w:p>
  </w:comment>
  <w:comment w:id="199" w:author="Beth Volpov" w:date="2023-05-23T23:08:00Z" w:initials="BLV">
    <w:p w14:paraId="2CDA3B2C" w14:textId="683A9836" w:rsidR="00CD59C2" w:rsidRDefault="00CD59C2">
      <w:pPr>
        <w:pStyle w:val="CommentText"/>
      </w:pPr>
      <w:r>
        <w:rPr>
          <w:rStyle w:val="CommentReference"/>
        </w:rPr>
        <w:annotationRef/>
      </w:r>
      <w:r w:rsidRPr="00E75230">
        <w:rPr>
          <w:highlight w:val="green"/>
        </w:rPr>
        <w:t>Evan</w:t>
      </w:r>
      <w:r>
        <w:t xml:space="preserve"> can you please write this section, keeping in mind any extra details can also be moved to S1 where we have the HHMM details.</w:t>
      </w:r>
    </w:p>
    <w:p w14:paraId="3B0CFC6E" w14:textId="40B4BD6C" w:rsidR="00CD59C2" w:rsidRDefault="00CD59C2">
      <w:pPr>
        <w:pStyle w:val="CommentText"/>
      </w:pPr>
    </w:p>
  </w:comment>
  <w:comment w:id="314" w:author="Beth Volpov" w:date="2023-05-25T23:14:00Z" w:initials="BLV">
    <w:p w14:paraId="7C3CD908" w14:textId="77777777" w:rsidR="00CD59C2" w:rsidRDefault="00CD59C2">
      <w:pPr>
        <w:pStyle w:val="CommentText"/>
      </w:pPr>
      <w:r>
        <w:rPr>
          <w:rStyle w:val="CommentReference"/>
        </w:rPr>
        <w:annotationRef/>
      </w:r>
      <w:r w:rsidRPr="003863B4">
        <w:rPr>
          <w:highlight w:val="green"/>
        </w:rPr>
        <w:t>Evan:</w:t>
      </w:r>
      <w:r>
        <w:t xml:space="preserve"> Is this a stretch to say or how would it actually work for application on novel TDR data (killer whales)? Is it only applicable at the level of the dive bout (10 min) or individual dives too (keeping in mind our error assessment is level of the dive bout/track) and we don’t have the error at level of individual dive). </w:t>
      </w:r>
    </w:p>
  </w:comment>
  <w:comment w:id="315" w:author="tmmcrae@student.ubc.ca" w:date="2023-05-11T14:33:00Z" w:initials="TM">
    <w:p w14:paraId="6942B1DE" w14:textId="77777777" w:rsidR="00CD59C2" w:rsidRDefault="00CD59C2" w:rsidP="00DE1888">
      <w:r>
        <w:rPr>
          <w:rStyle w:val="CommentReference"/>
        </w:rPr>
        <w:annotationRef/>
      </w:r>
      <w:r>
        <w:rPr>
          <w:rFonts w:asciiTheme="minorHAnsi" w:eastAsiaTheme="minorHAnsi" w:hAnsiTheme="minorHAnsi" w:cstheme="minorBidi"/>
          <w:b/>
          <w:bCs/>
          <w:sz w:val="20"/>
          <w:szCs w:val="20"/>
          <w:lang w:val="en-US"/>
        </w:rPr>
        <w:t xml:space="preserve">Tess formatting note: </w:t>
      </w:r>
      <w:r>
        <w:rPr>
          <w:rFonts w:asciiTheme="minorHAnsi" w:eastAsiaTheme="minorHAnsi" w:hAnsiTheme="minorHAnsi" w:cstheme="minorBidi"/>
          <w:sz w:val="20"/>
          <w:szCs w:val="20"/>
          <w:lang w:val="en-US"/>
        </w:rPr>
        <w:t>References not in Plos one formatting yet to keep author name in citation</w:t>
      </w:r>
    </w:p>
  </w:comment>
  <w:comment w:id="316" w:author="tmmcrae@student.ubc.ca" w:date="2023-05-11T14:38:00Z" w:initials="TM">
    <w:p w14:paraId="0FD4F693" w14:textId="77777777" w:rsidR="00CD59C2" w:rsidRDefault="00CD59C2" w:rsidP="00DE1888">
      <w:r>
        <w:rPr>
          <w:rStyle w:val="CommentReference"/>
        </w:rPr>
        <w:annotationRef/>
      </w:r>
      <w:r>
        <w:rPr>
          <w:rFonts w:asciiTheme="minorHAnsi" w:eastAsiaTheme="minorHAnsi" w:hAnsiTheme="minorHAnsi" w:cstheme="minorBidi"/>
          <w:b/>
          <w:bCs/>
          <w:sz w:val="20"/>
          <w:szCs w:val="20"/>
          <w:lang w:val="en-US"/>
        </w:rPr>
        <w:t>Tess note for Plos one open data policy:</w:t>
      </w:r>
      <w:r>
        <w:rPr>
          <w:rFonts w:asciiTheme="minorHAnsi" w:eastAsiaTheme="minorHAnsi" w:hAnsiTheme="minorHAnsi" w:cstheme="minorBidi"/>
          <w:sz w:val="20"/>
          <w:szCs w:val="20"/>
          <w:lang w:val="en-US"/>
        </w:rPr>
        <w:t xml:space="preserve"> As explained in PLOS’s Data Policy, be sure to make individual data points, underlying graphs and summary statistics available at the time of publication. Data can be deposited in a repository or included within the Supporting Information files.</w:t>
      </w:r>
      <w:r>
        <w:rPr>
          <w:rFonts w:asciiTheme="minorHAnsi" w:eastAsiaTheme="minorHAnsi" w:hAnsiTheme="minorHAnsi" w:cstheme="minorBidi"/>
          <w:sz w:val="20"/>
          <w:szCs w:val="20"/>
          <w:lang w:val="en-US"/>
        </w:rPr>
        <w:cr/>
      </w:r>
    </w:p>
  </w:comment>
  <w:comment w:id="317" w:author="tmmcrae@student.ubc.ca" w:date="2023-05-11T14:40:00Z" w:initials="TM">
    <w:p w14:paraId="780427B6" w14:textId="77777777" w:rsidR="00507D94" w:rsidRDefault="00CD59C2" w:rsidP="006626A4">
      <w:r>
        <w:rPr>
          <w:rStyle w:val="CommentReference"/>
        </w:rPr>
        <w:annotationRef/>
      </w:r>
      <w:r w:rsidR="00507D94">
        <w:rPr>
          <w:rFonts w:asciiTheme="minorHAnsi" w:eastAsiaTheme="minorHAnsi" w:hAnsiTheme="minorHAnsi" w:cstheme="minorBidi"/>
          <w:b/>
          <w:bCs/>
          <w:sz w:val="20"/>
          <w:szCs w:val="20"/>
          <w:lang w:val="en-US"/>
        </w:rPr>
        <w:t>Tess note for Plos one open data policy:</w:t>
      </w:r>
      <w:r w:rsidR="00507D94">
        <w:rPr>
          <w:rFonts w:asciiTheme="minorHAnsi" w:eastAsiaTheme="minorHAnsi" w:hAnsiTheme="minorHAnsi" w:cstheme="minorBidi"/>
          <w:sz w:val="20"/>
          <w:szCs w:val="20"/>
          <w:lang w:val="en-US"/>
        </w:rPr>
        <w:t xml:space="preserve"> All data and related metadata underlying the findings reported in a submitted manuscript should be deposited in an appropriate public repository, unless already provided as part of the submitted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3F9EE7" w15:done="0"/>
  <w15:commentEx w15:paraId="1A837D89" w15:done="0"/>
  <w15:commentEx w15:paraId="1189795A" w15:done="0"/>
  <w15:commentEx w15:paraId="66951614" w15:done="0"/>
  <w15:commentEx w15:paraId="0B413182" w15:done="0"/>
  <w15:commentEx w15:paraId="47471917" w15:done="0"/>
  <w15:commentEx w15:paraId="3827AA4C" w15:done="0"/>
  <w15:commentEx w15:paraId="42FA6E07" w15:done="0"/>
  <w15:commentEx w15:paraId="3FD1FC46" w15:done="0"/>
  <w15:commentEx w15:paraId="75C7E510" w15:done="0"/>
  <w15:commentEx w15:paraId="33B6A1AB" w15:done="0"/>
  <w15:commentEx w15:paraId="3B0CFC6E" w15:done="0"/>
  <w15:commentEx w15:paraId="7C3CD908" w15:done="0"/>
  <w15:commentEx w15:paraId="6942B1DE" w15:done="0"/>
  <w15:commentEx w15:paraId="0FD4F693" w15:done="0"/>
  <w15:commentEx w15:paraId="780427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85FE" w16cex:dateUtc="2023-06-06T17:16:00Z"/>
  <w16cex:commentExtensible w16cex:durableId="284026C5" w16cex:dateUtc="2023-06-2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3F9EE7" w16cid:durableId="281EFFE3"/>
  <w16cid:commentId w16cid:paraId="1A837D89" w16cid:durableId="282985FE"/>
  <w16cid:commentId w16cid:paraId="1189795A" w16cid:durableId="281EFFE5"/>
  <w16cid:commentId w16cid:paraId="66951614" w16cid:durableId="281EFFE6"/>
  <w16cid:commentId w16cid:paraId="0B413182" w16cid:durableId="284026C5"/>
  <w16cid:commentId w16cid:paraId="47471917" w16cid:durableId="281EFFE7"/>
  <w16cid:commentId w16cid:paraId="3827AA4C" w16cid:durableId="281EFFE8"/>
  <w16cid:commentId w16cid:paraId="42FA6E07" w16cid:durableId="28402D97"/>
  <w16cid:commentId w16cid:paraId="3FD1FC46" w16cid:durableId="281EFFEA"/>
  <w16cid:commentId w16cid:paraId="75C7E510" w16cid:durableId="281EFFEB"/>
  <w16cid:commentId w16cid:paraId="33B6A1AB" w16cid:durableId="281EFFEF"/>
  <w16cid:commentId w16cid:paraId="3B0CFC6E" w16cid:durableId="281EFFF1"/>
  <w16cid:commentId w16cid:paraId="7C3CD908" w16cid:durableId="281EFFF2"/>
  <w16cid:commentId w16cid:paraId="6942B1DE" w16cid:durableId="281EFFF4"/>
  <w16cid:commentId w16cid:paraId="0FD4F693" w16cid:durableId="281EFFF6"/>
  <w16cid:commentId w16cid:paraId="780427B6" w16cid:durableId="281EFF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237B" w14:textId="77777777" w:rsidR="00A45728" w:rsidRDefault="00A45728" w:rsidP="00AE2D4F">
      <w:r>
        <w:separator/>
      </w:r>
    </w:p>
  </w:endnote>
  <w:endnote w:type="continuationSeparator" w:id="0">
    <w:p w14:paraId="538D72A5" w14:textId="77777777" w:rsidR="00A45728" w:rsidRDefault="00A45728" w:rsidP="00AE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374919"/>
      <w:docPartObj>
        <w:docPartGallery w:val="Page Numbers (Bottom of Page)"/>
        <w:docPartUnique/>
      </w:docPartObj>
    </w:sdtPr>
    <w:sdtContent>
      <w:p w14:paraId="30A9EBFD" w14:textId="77777777" w:rsidR="00CD59C2" w:rsidRDefault="00CD59C2" w:rsidP="005F02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CF07A1" w14:textId="77777777" w:rsidR="00CD59C2" w:rsidRDefault="00CD59C2" w:rsidP="00AE2D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6837111"/>
      <w:docPartObj>
        <w:docPartGallery w:val="Page Numbers (Bottom of Page)"/>
        <w:docPartUnique/>
      </w:docPartObj>
    </w:sdtPr>
    <w:sdtContent>
      <w:p w14:paraId="6BCCD934" w14:textId="77777777" w:rsidR="00CD59C2" w:rsidRDefault="00CD59C2" w:rsidP="005F02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B596F4" w14:textId="77777777" w:rsidR="00CD59C2" w:rsidRDefault="00CD59C2" w:rsidP="00AE2D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F2B2" w14:textId="77777777" w:rsidR="00A45728" w:rsidRDefault="00A45728" w:rsidP="00AE2D4F">
      <w:r>
        <w:separator/>
      </w:r>
    </w:p>
  </w:footnote>
  <w:footnote w:type="continuationSeparator" w:id="0">
    <w:p w14:paraId="42117837" w14:textId="77777777" w:rsidR="00A45728" w:rsidRDefault="00A45728" w:rsidP="00AE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566"/>
    <w:multiLevelType w:val="hybridMultilevel"/>
    <w:tmpl w:val="1FD4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5BA4"/>
    <w:multiLevelType w:val="hybridMultilevel"/>
    <w:tmpl w:val="104EFDE0"/>
    <w:lvl w:ilvl="0" w:tplc="4C70B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905E4"/>
    <w:multiLevelType w:val="hybridMultilevel"/>
    <w:tmpl w:val="336C1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466A4A"/>
    <w:multiLevelType w:val="hybridMultilevel"/>
    <w:tmpl w:val="AEC8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54AE8"/>
    <w:multiLevelType w:val="hybridMultilevel"/>
    <w:tmpl w:val="7DA6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13937"/>
    <w:multiLevelType w:val="hybridMultilevel"/>
    <w:tmpl w:val="E4D0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64332"/>
    <w:multiLevelType w:val="hybridMultilevel"/>
    <w:tmpl w:val="0FA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35575"/>
    <w:multiLevelType w:val="multilevel"/>
    <w:tmpl w:val="661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06E2"/>
    <w:multiLevelType w:val="hybridMultilevel"/>
    <w:tmpl w:val="8642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4FCA"/>
    <w:multiLevelType w:val="hybridMultilevel"/>
    <w:tmpl w:val="AC70E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284B2A">
      <w:numFmt w:val="bullet"/>
      <w:lvlText w:val="-"/>
      <w:lvlJc w:val="left"/>
      <w:pPr>
        <w:ind w:left="2160" w:hanging="360"/>
      </w:pPr>
      <w:rPr>
        <w:rFonts w:ascii="Arial" w:eastAsia="Times New Roman" w:hAnsi="Arial" w:cs="Arial" w:hint="default"/>
        <w:sz w:val="2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72491"/>
    <w:multiLevelType w:val="hybridMultilevel"/>
    <w:tmpl w:val="0B56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7555C"/>
    <w:multiLevelType w:val="hybridMultilevel"/>
    <w:tmpl w:val="07E8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57491"/>
    <w:multiLevelType w:val="hybridMultilevel"/>
    <w:tmpl w:val="38CEB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29F2"/>
    <w:multiLevelType w:val="hybridMultilevel"/>
    <w:tmpl w:val="B36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45F5E"/>
    <w:multiLevelType w:val="hybridMultilevel"/>
    <w:tmpl w:val="D35A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06FAC"/>
    <w:multiLevelType w:val="hybridMultilevel"/>
    <w:tmpl w:val="29C02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51B3E"/>
    <w:multiLevelType w:val="hybridMultilevel"/>
    <w:tmpl w:val="AFD61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91D"/>
    <w:multiLevelType w:val="hybridMultilevel"/>
    <w:tmpl w:val="621E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43C6E"/>
    <w:multiLevelType w:val="hybridMultilevel"/>
    <w:tmpl w:val="B1A81ABA"/>
    <w:lvl w:ilvl="0" w:tplc="4ECC5B30">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82AC1"/>
    <w:multiLevelType w:val="hybridMultilevel"/>
    <w:tmpl w:val="D446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B6000"/>
    <w:multiLevelType w:val="hybridMultilevel"/>
    <w:tmpl w:val="4FA4B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149EA"/>
    <w:multiLevelType w:val="hybridMultilevel"/>
    <w:tmpl w:val="DA22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A07A2"/>
    <w:multiLevelType w:val="hybridMultilevel"/>
    <w:tmpl w:val="D852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4372C"/>
    <w:multiLevelType w:val="hybridMultilevel"/>
    <w:tmpl w:val="C228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3537D"/>
    <w:multiLevelType w:val="hybridMultilevel"/>
    <w:tmpl w:val="59A45F3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F13A38"/>
    <w:multiLevelType w:val="hybridMultilevel"/>
    <w:tmpl w:val="C1B0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437AA"/>
    <w:multiLevelType w:val="hybridMultilevel"/>
    <w:tmpl w:val="6A54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60441"/>
    <w:multiLevelType w:val="hybridMultilevel"/>
    <w:tmpl w:val="9ADEE60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244326"/>
    <w:multiLevelType w:val="hybridMultilevel"/>
    <w:tmpl w:val="7BEED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A582F"/>
    <w:multiLevelType w:val="hybridMultilevel"/>
    <w:tmpl w:val="8290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C579EC"/>
    <w:multiLevelType w:val="hybridMultilevel"/>
    <w:tmpl w:val="51768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A3E69"/>
    <w:multiLevelType w:val="hybridMultilevel"/>
    <w:tmpl w:val="5864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2767F"/>
    <w:multiLevelType w:val="hybridMultilevel"/>
    <w:tmpl w:val="1DF6D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570242"/>
    <w:multiLevelType w:val="hybridMultilevel"/>
    <w:tmpl w:val="842610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3D325F"/>
    <w:multiLevelType w:val="hybridMultilevel"/>
    <w:tmpl w:val="D2D26B5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8638831">
    <w:abstractNumId w:val="26"/>
  </w:num>
  <w:num w:numId="2" w16cid:durableId="630064242">
    <w:abstractNumId w:val="10"/>
  </w:num>
  <w:num w:numId="3" w16cid:durableId="658381961">
    <w:abstractNumId w:val="3"/>
  </w:num>
  <w:num w:numId="4" w16cid:durableId="451901895">
    <w:abstractNumId w:val="17"/>
  </w:num>
  <w:num w:numId="5" w16cid:durableId="1148788511">
    <w:abstractNumId w:val="27"/>
  </w:num>
  <w:num w:numId="6" w16cid:durableId="926302791">
    <w:abstractNumId w:val="6"/>
  </w:num>
  <w:num w:numId="7" w16cid:durableId="620767330">
    <w:abstractNumId w:val="9"/>
  </w:num>
  <w:num w:numId="8" w16cid:durableId="1997806488">
    <w:abstractNumId w:val="24"/>
  </w:num>
  <w:num w:numId="9" w16cid:durableId="2009869268">
    <w:abstractNumId w:val="20"/>
  </w:num>
  <w:num w:numId="10" w16cid:durableId="1330674241">
    <w:abstractNumId w:val="29"/>
  </w:num>
  <w:num w:numId="11" w16cid:durableId="2147114478">
    <w:abstractNumId w:val="28"/>
  </w:num>
  <w:num w:numId="12" w16cid:durableId="1881940361">
    <w:abstractNumId w:val="13"/>
  </w:num>
  <w:num w:numId="13" w16cid:durableId="2114863184">
    <w:abstractNumId w:val="33"/>
  </w:num>
  <w:num w:numId="14" w16cid:durableId="1150440209">
    <w:abstractNumId w:val="34"/>
  </w:num>
  <w:num w:numId="15" w16cid:durableId="6489888">
    <w:abstractNumId w:val="21"/>
  </w:num>
  <w:num w:numId="16" w16cid:durableId="304821118">
    <w:abstractNumId w:val="32"/>
  </w:num>
  <w:num w:numId="17" w16cid:durableId="1767657241">
    <w:abstractNumId w:val="1"/>
  </w:num>
  <w:num w:numId="18" w16cid:durableId="1670137534">
    <w:abstractNumId w:val="7"/>
  </w:num>
  <w:num w:numId="19" w16cid:durableId="1344864863">
    <w:abstractNumId w:val="8"/>
  </w:num>
  <w:num w:numId="20" w16cid:durableId="2020808776">
    <w:abstractNumId w:val="18"/>
  </w:num>
  <w:num w:numId="21" w16cid:durableId="2041199427">
    <w:abstractNumId w:val="19"/>
  </w:num>
  <w:num w:numId="22" w16cid:durableId="1324041403">
    <w:abstractNumId w:val="23"/>
  </w:num>
  <w:num w:numId="23" w16cid:durableId="692994085">
    <w:abstractNumId w:val="25"/>
  </w:num>
  <w:num w:numId="24" w16cid:durableId="2040621878">
    <w:abstractNumId w:val="31"/>
  </w:num>
  <w:num w:numId="25" w16cid:durableId="669214151">
    <w:abstractNumId w:val="14"/>
  </w:num>
  <w:num w:numId="26" w16cid:durableId="894003819">
    <w:abstractNumId w:val="0"/>
  </w:num>
  <w:num w:numId="27" w16cid:durableId="1097749869">
    <w:abstractNumId w:val="11"/>
  </w:num>
  <w:num w:numId="28" w16cid:durableId="1839928313">
    <w:abstractNumId w:val="12"/>
  </w:num>
  <w:num w:numId="29" w16cid:durableId="969087552">
    <w:abstractNumId w:val="5"/>
  </w:num>
  <w:num w:numId="30" w16cid:durableId="355081379">
    <w:abstractNumId w:val="22"/>
  </w:num>
  <w:num w:numId="31" w16cid:durableId="1086196792">
    <w:abstractNumId w:val="16"/>
  </w:num>
  <w:num w:numId="32" w16cid:durableId="1977366610">
    <w:abstractNumId w:val="30"/>
  </w:num>
  <w:num w:numId="33" w16cid:durableId="1730962199">
    <w:abstractNumId w:val="2"/>
  </w:num>
  <w:num w:numId="34" w16cid:durableId="2139293189">
    <w:abstractNumId w:val="15"/>
  </w:num>
  <w:num w:numId="35" w16cid:durableId="34763458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th Volpov">
    <w15:presenceInfo w15:providerId="None" w15:userId="Beth Volpov"/>
  </w15:person>
  <w15:person w15:author="tmmcrae@student.ubc.ca">
    <w15:presenceInfo w15:providerId="AD" w15:userId="S::tmmcrae@student.ubc.ca::5371dfa5-baef-4224-9a65-e55c4ab33e93"/>
  </w15:person>
  <w15:person w15:author="Evan Sidrow">
    <w15:presenceInfo w15:providerId="AD" w15:userId="S::evan.sidrow@stat.ubc.ca::10776897-3305-41dd-9637-e6ce22537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wzxz507eexr4e2wf7v0ez1e9z95w0x9ded&quot;&gt;My EndNote Library&lt;record-ids&gt;&lt;item&gt;9&lt;/item&gt;&lt;item&gt;20&lt;/item&gt;&lt;item&gt;35&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6&lt;/item&gt;&lt;item&gt;67&lt;/item&gt;&lt;item&gt;68&lt;/item&gt;&lt;item&gt;70&lt;/item&gt;&lt;item&gt;71&lt;/item&gt;&lt;item&gt;72&lt;/item&gt;&lt;item&gt;73&lt;/item&gt;&lt;item&gt;74&lt;/item&gt;&lt;item&gt;75&lt;/item&gt;&lt;item&gt;76&lt;/item&gt;&lt;item&gt;79&lt;/item&gt;&lt;item&gt;80&lt;/item&gt;&lt;item&gt;84&lt;/item&gt;&lt;item&gt;85&lt;/item&gt;&lt;item&gt;87&lt;/item&gt;&lt;item&gt;88&lt;/item&gt;&lt;item&gt;89&lt;/item&gt;&lt;item&gt;90&lt;/item&gt;&lt;item&gt;91&lt;/item&gt;&lt;item&gt;92&lt;/item&gt;&lt;item&gt;93&lt;/item&gt;&lt;item&gt;94&lt;/item&gt;&lt;/record-ids&gt;&lt;/item&gt;&lt;/Libraries&gt;"/>
  </w:docVars>
  <w:rsids>
    <w:rsidRoot w:val="00EA5855"/>
    <w:rsid w:val="000041C6"/>
    <w:rsid w:val="00005238"/>
    <w:rsid w:val="00007349"/>
    <w:rsid w:val="00010EE9"/>
    <w:rsid w:val="000158D5"/>
    <w:rsid w:val="00021AD8"/>
    <w:rsid w:val="00021FC8"/>
    <w:rsid w:val="00023591"/>
    <w:rsid w:val="00025EB5"/>
    <w:rsid w:val="00027E74"/>
    <w:rsid w:val="00027F81"/>
    <w:rsid w:val="0003615E"/>
    <w:rsid w:val="000367C2"/>
    <w:rsid w:val="00045BFC"/>
    <w:rsid w:val="00051169"/>
    <w:rsid w:val="000522FF"/>
    <w:rsid w:val="00052972"/>
    <w:rsid w:val="00052D05"/>
    <w:rsid w:val="00052F2B"/>
    <w:rsid w:val="00056BAA"/>
    <w:rsid w:val="00062458"/>
    <w:rsid w:val="00064596"/>
    <w:rsid w:val="000674FC"/>
    <w:rsid w:val="00072529"/>
    <w:rsid w:val="0007412F"/>
    <w:rsid w:val="0007682E"/>
    <w:rsid w:val="00080D34"/>
    <w:rsid w:val="000810E3"/>
    <w:rsid w:val="000817CF"/>
    <w:rsid w:val="0008209C"/>
    <w:rsid w:val="00083B41"/>
    <w:rsid w:val="00083D9A"/>
    <w:rsid w:val="0008476C"/>
    <w:rsid w:val="00084815"/>
    <w:rsid w:val="000849A7"/>
    <w:rsid w:val="00090E0C"/>
    <w:rsid w:val="00093C27"/>
    <w:rsid w:val="000A048A"/>
    <w:rsid w:val="000A06A5"/>
    <w:rsid w:val="000A27A3"/>
    <w:rsid w:val="000B000D"/>
    <w:rsid w:val="000B390D"/>
    <w:rsid w:val="000B450E"/>
    <w:rsid w:val="000B50F4"/>
    <w:rsid w:val="000C5DF1"/>
    <w:rsid w:val="000D2B06"/>
    <w:rsid w:val="000D4485"/>
    <w:rsid w:val="000D5E2A"/>
    <w:rsid w:val="000D5E33"/>
    <w:rsid w:val="000D742F"/>
    <w:rsid w:val="000E03F6"/>
    <w:rsid w:val="000E3862"/>
    <w:rsid w:val="000E6358"/>
    <w:rsid w:val="000F2AB5"/>
    <w:rsid w:val="000F7944"/>
    <w:rsid w:val="000F7C58"/>
    <w:rsid w:val="00104846"/>
    <w:rsid w:val="00104B39"/>
    <w:rsid w:val="00106330"/>
    <w:rsid w:val="00106B91"/>
    <w:rsid w:val="00107463"/>
    <w:rsid w:val="001139B4"/>
    <w:rsid w:val="00113B63"/>
    <w:rsid w:val="00115B66"/>
    <w:rsid w:val="00121A9D"/>
    <w:rsid w:val="001264AA"/>
    <w:rsid w:val="00134EB6"/>
    <w:rsid w:val="00135717"/>
    <w:rsid w:val="00136B6C"/>
    <w:rsid w:val="00137319"/>
    <w:rsid w:val="00137C13"/>
    <w:rsid w:val="00140D8A"/>
    <w:rsid w:val="00140F59"/>
    <w:rsid w:val="001513B7"/>
    <w:rsid w:val="00171B7A"/>
    <w:rsid w:val="00171CAF"/>
    <w:rsid w:val="0017633F"/>
    <w:rsid w:val="00176736"/>
    <w:rsid w:val="001812FA"/>
    <w:rsid w:val="00182B56"/>
    <w:rsid w:val="001845EF"/>
    <w:rsid w:val="0018658C"/>
    <w:rsid w:val="00186F04"/>
    <w:rsid w:val="00191D33"/>
    <w:rsid w:val="0019237B"/>
    <w:rsid w:val="001923B4"/>
    <w:rsid w:val="00192A3B"/>
    <w:rsid w:val="00193623"/>
    <w:rsid w:val="00193A15"/>
    <w:rsid w:val="00193DAA"/>
    <w:rsid w:val="00196B42"/>
    <w:rsid w:val="0019749D"/>
    <w:rsid w:val="0019767B"/>
    <w:rsid w:val="001A3329"/>
    <w:rsid w:val="001A44DB"/>
    <w:rsid w:val="001A6122"/>
    <w:rsid w:val="001A6639"/>
    <w:rsid w:val="001B3A5B"/>
    <w:rsid w:val="001B5D8E"/>
    <w:rsid w:val="001B5E18"/>
    <w:rsid w:val="001B6316"/>
    <w:rsid w:val="001B79E7"/>
    <w:rsid w:val="001C0A07"/>
    <w:rsid w:val="001C1D9E"/>
    <w:rsid w:val="001C3033"/>
    <w:rsid w:val="001C612D"/>
    <w:rsid w:val="001D166B"/>
    <w:rsid w:val="001D28E2"/>
    <w:rsid w:val="001D4064"/>
    <w:rsid w:val="001D4543"/>
    <w:rsid w:val="001D53C7"/>
    <w:rsid w:val="001D649D"/>
    <w:rsid w:val="001E1300"/>
    <w:rsid w:val="001E29D7"/>
    <w:rsid w:val="001E335F"/>
    <w:rsid w:val="001E4467"/>
    <w:rsid w:val="00206CC7"/>
    <w:rsid w:val="0020748D"/>
    <w:rsid w:val="002076CD"/>
    <w:rsid w:val="00210A45"/>
    <w:rsid w:val="00210BEF"/>
    <w:rsid w:val="00212D49"/>
    <w:rsid w:val="00216549"/>
    <w:rsid w:val="00217C46"/>
    <w:rsid w:val="00220085"/>
    <w:rsid w:val="00222E88"/>
    <w:rsid w:val="002235B8"/>
    <w:rsid w:val="00225229"/>
    <w:rsid w:val="00225D92"/>
    <w:rsid w:val="0022639E"/>
    <w:rsid w:val="00230B87"/>
    <w:rsid w:val="00231A3A"/>
    <w:rsid w:val="002431F1"/>
    <w:rsid w:val="002438EF"/>
    <w:rsid w:val="0024585C"/>
    <w:rsid w:val="00247402"/>
    <w:rsid w:val="00252A91"/>
    <w:rsid w:val="00252F77"/>
    <w:rsid w:val="002535F8"/>
    <w:rsid w:val="00254B89"/>
    <w:rsid w:val="00254EE3"/>
    <w:rsid w:val="00255CD4"/>
    <w:rsid w:val="00262DD5"/>
    <w:rsid w:val="00262E53"/>
    <w:rsid w:val="00263580"/>
    <w:rsid w:val="002642C8"/>
    <w:rsid w:val="00264C5B"/>
    <w:rsid w:val="00266495"/>
    <w:rsid w:val="00267224"/>
    <w:rsid w:val="0027083C"/>
    <w:rsid w:val="00284B66"/>
    <w:rsid w:val="00285C66"/>
    <w:rsid w:val="00286296"/>
    <w:rsid w:val="002869C9"/>
    <w:rsid w:val="0028746D"/>
    <w:rsid w:val="00287623"/>
    <w:rsid w:val="00287B27"/>
    <w:rsid w:val="00287F25"/>
    <w:rsid w:val="002964D0"/>
    <w:rsid w:val="002A04A1"/>
    <w:rsid w:val="002A3E7F"/>
    <w:rsid w:val="002A4F59"/>
    <w:rsid w:val="002B1E1C"/>
    <w:rsid w:val="002B1FD1"/>
    <w:rsid w:val="002B3566"/>
    <w:rsid w:val="002B7426"/>
    <w:rsid w:val="002C7F38"/>
    <w:rsid w:val="002E2B9F"/>
    <w:rsid w:val="002E4D99"/>
    <w:rsid w:val="002E526F"/>
    <w:rsid w:val="002E6776"/>
    <w:rsid w:val="002F0DB5"/>
    <w:rsid w:val="002F190F"/>
    <w:rsid w:val="002F21A4"/>
    <w:rsid w:val="002F6171"/>
    <w:rsid w:val="002F6175"/>
    <w:rsid w:val="002F7597"/>
    <w:rsid w:val="002F79D7"/>
    <w:rsid w:val="003000EB"/>
    <w:rsid w:val="00300BB8"/>
    <w:rsid w:val="00304193"/>
    <w:rsid w:val="00304D1B"/>
    <w:rsid w:val="0030512D"/>
    <w:rsid w:val="003106C8"/>
    <w:rsid w:val="00313861"/>
    <w:rsid w:val="00314FF2"/>
    <w:rsid w:val="00315B06"/>
    <w:rsid w:val="00316549"/>
    <w:rsid w:val="003202BC"/>
    <w:rsid w:val="00321C70"/>
    <w:rsid w:val="00322B17"/>
    <w:rsid w:val="00330D43"/>
    <w:rsid w:val="00331BD4"/>
    <w:rsid w:val="00334C2E"/>
    <w:rsid w:val="00335B17"/>
    <w:rsid w:val="0034008A"/>
    <w:rsid w:val="00340A2F"/>
    <w:rsid w:val="00343091"/>
    <w:rsid w:val="00344617"/>
    <w:rsid w:val="00352C16"/>
    <w:rsid w:val="00353774"/>
    <w:rsid w:val="0035416A"/>
    <w:rsid w:val="0035598F"/>
    <w:rsid w:val="003605EF"/>
    <w:rsid w:val="00360F80"/>
    <w:rsid w:val="00361994"/>
    <w:rsid w:val="00364D00"/>
    <w:rsid w:val="00365358"/>
    <w:rsid w:val="00377557"/>
    <w:rsid w:val="0037761C"/>
    <w:rsid w:val="0038511A"/>
    <w:rsid w:val="003863B4"/>
    <w:rsid w:val="00392552"/>
    <w:rsid w:val="00392CBD"/>
    <w:rsid w:val="003A0BD8"/>
    <w:rsid w:val="003B179D"/>
    <w:rsid w:val="003B20A8"/>
    <w:rsid w:val="003B2CF0"/>
    <w:rsid w:val="003B4084"/>
    <w:rsid w:val="003B5BDC"/>
    <w:rsid w:val="003B6CE2"/>
    <w:rsid w:val="003C00DA"/>
    <w:rsid w:val="003C15A7"/>
    <w:rsid w:val="003C2181"/>
    <w:rsid w:val="003C6129"/>
    <w:rsid w:val="003C76ED"/>
    <w:rsid w:val="003D5EA5"/>
    <w:rsid w:val="003D6A71"/>
    <w:rsid w:val="003E52F2"/>
    <w:rsid w:val="003E6C8D"/>
    <w:rsid w:val="003F19BE"/>
    <w:rsid w:val="00401D9C"/>
    <w:rsid w:val="00407E1B"/>
    <w:rsid w:val="00414883"/>
    <w:rsid w:val="00414E38"/>
    <w:rsid w:val="0042007A"/>
    <w:rsid w:val="00420869"/>
    <w:rsid w:val="00421885"/>
    <w:rsid w:val="004270E6"/>
    <w:rsid w:val="0043605A"/>
    <w:rsid w:val="00445F96"/>
    <w:rsid w:val="00451DB4"/>
    <w:rsid w:val="004525C5"/>
    <w:rsid w:val="00455DC7"/>
    <w:rsid w:val="0046642A"/>
    <w:rsid w:val="00475491"/>
    <w:rsid w:val="004764C0"/>
    <w:rsid w:val="0048176F"/>
    <w:rsid w:val="00487982"/>
    <w:rsid w:val="00491779"/>
    <w:rsid w:val="0049584C"/>
    <w:rsid w:val="004A1B33"/>
    <w:rsid w:val="004B33DA"/>
    <w:rsid w:val="004B42A5"/>
    <w:rsid w:val="004C14D4"/>
    <w:rsid w:val="004C2900"/>
    <w:rsid w:val="004D775C"/>
    <w:rsid w:val="004E2CC2"/>
    <w:rsid w:val="004E34DA"/>
    <w:rsid w:val="004E39B1"/>
    <w:rsid w:val="004F3778"/>
    <w:rsid w:val="004F39CB"/>
    <w:rsid w:val="004F691D"/>
    <w:rsid w:val="00502897"/>
    <w:rsid w:val="0050582A"/>
    <w:rsid w:val="00506BB1"/>
    <w:rsid w:val="00507D94"/>
    <w:rsid w:val="00512AC6"/>
    <w:rsid w:val="005160A2"/>
    <w:rsid w:val="0051676E"/>
    <w:rsid w:val="00522DF0"/>
    <w:rsid w:val="0052333F"/>
    <w:rsid w:val="00523D1B"/>
    <w:rsid w:val="0052566D"/>
    <w:rsid w:val="00525B20"/>
    <w:rsid w:val="00530291"/>
    <w:rsid w:val="00530880"/>
    <w:rsid w:val="00532A8D"/>
    <w:rsid w:val="00541FC7"/>
    <w:rsid w:val="005450E8"/>
    <w:rsid w:val="00545BD3"/>
    <w:rsid w:val="00547F34"/>
    <w:rsid w:val="00550907"/>
    <w:rsid w:val="00552348"/>
    <w:rsid w:val="00552463"/>
    <w:rsid w:val="005544A8"/>
    <w:rsid w:val="005552D3"/>
    <w:rsid w:val="00557277"/>
    <w:rsid w:val="005641BD"/>
    <w:rsid w:val="00571B1E"/>
    <w:rsid w:val="00572B11"/>
    <w:rsid w:val="0057314E"/>
    <w:rsid w:val="0057328E"/>
    <w:rsid w:val="00577793"/>
    <w:rsid w:val="00577DED"/>
    <w:rsid w:val="00577EFC"/>
    <w:rsid w:val="00583E3D"/>
    <w:rsid w:val="00587620"/>
    <w:rsid w:val="0059143F"/>
    <w:rsid w:val="00593230"/>
    <w:rsid w:val="005960C6"/>
    <w:rsid w:val="005A4E7D"/>
    <w:rsid w:val="005A662A"/>
    <w:rsid w:val="005B1BD7"/>
    <w:rsid w:val="005B2221"/>
    <w:rsid w:val="005B2CB9"/>
    <w:rsid w:val="005B4BA6"/>
    <w:rsid w:val="005B6AD7"/>
    <w:rsid w:val="005B784F"/>
    <w:rsid w:val="005C0E25"/>
    <w:rsid w:val="005C4982"/>
    <w:rsid w:val="005C4C4B"/>
    <w:rsid w:val="005D0555"/>
    <w:rsid w:val="005D0CA3"/>
    <w:rsid w:val="005D1230"/>
    <w:rsid w:val="005D2102"/>
    <w:rsid w:val="005D329D"/>
    <w:rsid w:val="005D3DA8"/>
    <w:rsid w:val="005D4D6C"/>
    <w:rsid w:val="005D7ADD"/>
    <w:rsid w:val="005F0221"/>
    <w:rsid w:val="005F171C"/>
    <w:rsid w:val="005F5D45"/>
    <w:rsid w:val="005F6987"/>
    <w:rsid w:val="005F7423"/>
    <w:rsid w:val="00600238"/>
    <w:rsid w:val="00605C49"/>
    <w:rsid w:val="00611247"/>
    <w:rsid w:val="00612B76"/>
    <w:rsid w:val="00616032"/>
    <w:rsid w:val="00616327"/>
    <w:rsid w:val="00617071"/>
    <w:rsid w:val="006203F4"/>
    <w:rsid w:val="00620B34"/>
    <w:rsid w:val="0062281E"/>
    <w:rsid w:val="00625818"/>
    <w:rsid w:val="00627790"/>
    <w:rsid w:val="00632B61"/>
    <w:rsid w:val="00636284"/>
    <w:rsid w:val="00642816"/>
    <w:rsid w:val="006459E0"/>
    <w:rsid w:val="00646181"/>
    <w:rsid w:val="00651D9F"/>
    <w:rsid w:val="00653364"/>
    <w:rsid w:val="00653FE8"/>
    <w:rsid w:val="00654537"/>
    <w:rsid w:val="00656530"/>
    <w:rsid w:val="006567C4"/>
    <w:rsid w:val="00660781"/>
    <w:rsid w:val="006620B3"/>
    <w:rsid w:val="006622A0"/>
    <w:rsid w:val="00665329"/>
    <w:rsid w:val="0067263D"/>
    <w:rsid w:val="00685374"/>
    <w:rsid w:val="006915C2"/>
    <w:rsid w:val="0069696D"/>
    <w:rsid w:val="006A054F"/>
    <w:rsid w:val="006A5A14"/>
    <w:rsid w:val="006A5AC6"/>
    <w:rsid w:val="006A71CC"/>
    <w:rsid w:val="006B2A69"/>
    <w:rsid w:val="006C1569"/>
    <w:rsid w:val="006C3A93"/>
    <w:rsid w:val="006C4359"/>
    <w:rsid w:val="006C75E6"/>
    <w:rsid w:val="006D30FA"/>
    <w:rsid w:val="006D65E4"/>
    <w:rsid w:val="006E08EC"/>
    <w:rsid w:val="006F3CB8"/>
    <w:rsid w:val="006F42CE"/>
    <w:rsid w:val="00707CC1"/>
    <w:rsid w:val="00710A7B"/>
    <w:rsid w:val="00710D5F"/>
    <w:rsid w:val="007123F8"/>
    <w:rsid w:val="00712400"/>
    <w:rsid w:val="0071269D"/>
    <w:rsid w:val="0071323E"/>
    <w:rsid w:val="00713F19"/>
    <w:rsid w:val="007143CE"/>
    <w:rsid w:val="0071536B"/>
    <w:rsid w:val="00716F99"/>
    <w:rsid w:val="007200F4"/>
    <w:rsid w:val="0072013F"/>
    <w:rsid w:val="0072035A"/>
    <w:rsid w:val="00721F04"/>
    <w:rsid w:val="007246A1"/>
    <w:rsid w:val="0072495E"/>
    <w:rsid w:val="0072547E"/>
    <w:rsid w:val="00725C80"/>
    <w:rsid w:val="007277DB"/>
    <w:rsid w:val="00735B44"/>
    <w:rsid w:val="0073797D"/>
    <w:rsid w:val="0074004B"/>
    <w:rsid w:val="00740224"/>
    <w:rsid w:val="0074187E"/>
    <w:rsid w:val="00743108"/>
    <w:rsid w:val="007577AB"/>
    <w:rsid w:val="007642F2"/>
    <w:rsid w:val="007646BA"/>
    <w:rsid w:val="00764E7D"/>
    <w:rsid w:val="0076658A"/>
    <w:rsid w:val="007675A7"/>
    <w:rsid w:val="00770B58"/>
    <w:rsid w:val="00774F83"/>
    <w:rsid w:val="007756B8"/>
    <w:rsid w:val="007833FE"/>
    <w:rsid w:val="00785160"/>
    <w:rsid w:val="007877A1"/>
    <w:rsid w:val="00790FF1"/>
    <w:rsid w:val="007931AB"/>
    <w:rsid w:val="007977D5"/>
    <w:rsid w:val="007A27F6"/>
    <w:rsid w:val="007C01A9"/>
    <w:rsid w:val="007C443D"/>
    <w:rsid w:val="007C7BB6"/>
    <w:rsid w:val="007D2D84"/>
    <w:rsid w:val="007D4675"/>
    <w:rsid w:val="007E260A"/>
    <w:rsid w:val="007E2699"/>
    <w:rsid w:val="007E42BA"/>
    <w:rsid w:val="007E4A1D"/>
    <w:rsid w:val="007E61CD"/>
    <w:rsid w:val="007F2C4E"/>
    <w:rsid w:val="007F6FBC"/>
    <w:rsid w:val="00800212"/>
    <w:rsid w:val="0080184A"/>
    <w:rsid w:val="008035F3"/>
    <w:rsid w:val="00805970"/>
    <w:rsid w:val="00805DE7"/>
    <w:rsid w:val="008060F9"/>
    <w:rsid w:val="00806B1D"/>
    <w:rsid w:val="00806EAD"/>
    <w:rsid w:val="00811D48"/>
    <w:rsid w:val="00817A96"/>
    <w:rsid w:val="00821B37"/>
    <w:rsid w:val="00824B05"/>
    <w:rsid w:val="0082699A"/>
    <w:rsid w:val="0083260B"/>
    <w:rsid w:val="00835471"/>
    <w:rsid w:val="0083730F"/>
    <w:rsid w:val="008373C2"/>
    <w:rsid w:val="00842E62"/>
    <w:rsid w:val="00856B66"/>
    <w:rsid w:val="00863D6A"/>
    <w:rsid w:val="00863EF3"/>
    <w:rsid w:val="0086664F"/>
    <w:rsid w:val="00866E4B"/>
    <w:rsid w:val="00870DF9"/>
    <w:rsid w:val="00876493"/>
    <w:rsid w:val="0088441F"/>
    <w:rsid w:val="0088703F"/>
    <w:rsid w:val="00890D05"/>
    <w:rsid w:val="008918AC"/>
    <w:rsid w:val="00892B28"/>
    <w:rsid w:val="008945D5"/>
    <w:rsid w:val="008966AD"/>
    <w:rsid w:val="008A0D8A"/>
    <w:rsid w:val="008A1F04"/>
    <w:rsid w:val="008A3E1E"/>
    <w:rsid w:val="008A4BF8"/>
    <w:rsid w:val="008A537E"/>
    <w:rsid w:val="008A765E"/>
    <w:rsid w:val="008B06E5"/>
    <w:rsid w:val="008B14C8"/>
    <w:rsid w:val="008B73E5"/>
    <w:rsid w:val="008C107B"/>
    <w:rsid w:val="008C31F3"/>
    <w:rsid w:val="008C53FA"/>
    <w:rsid w:val="008C7715"/>
    <w:rsid w:val="008C7A5E"/>
    <w:rsid w:val="008D2110"/>
    <w:rsid w:val="008D3F97"/>
    <w:rsid w:val="008D67DE"/>
    <w:rsid w:val="008D7D92"/>
    <w:rsid w:val="008E4CF3"/>
    <w:rsid w:val="008E7F93"/>
    <w:rsid w:val="008F2C63"/>
    <w:rsid w:val="008F3BA6"/>
    <w:rsid w:val="008F51DA"/>
    <w:rsid w:val="00904E7B"/>
    <w:rsid w:val="00904F6C"/>
    <w:rsid w:val="00906D0C"/>
    <w:rsid w:val="0091137F"/>
    <w:rsid w:val="00914C43"/>
    <w:rsid w:val="00915909"/>
    <w:rsid w:val="0092094E"/>
    <w:rsid w:val="00921A9C"/>
    <w:rsid w:val="00921C1E"/>
    <w:rsid w:val="00925257"/>
    <w:rsid w:val="00925BE9"/>
    <w:rsid w:val="0093075C"/>
    <w:rsid w:val="00933C3F"/>
    <w:rsid w:val="00934461"/>
    <w:rsid w:val="009369D8"/>
    <w:rsid w:val="00937265"/>
    <w:rsid w:val="0094578F"/>
    <w:rsid w:val="00947661"/>
    <w:rsid w:val="00953AC8"/>
    <w:rsid w:val="00955B8E"/>
    <w:rsid w:val="009618D3"/>
    <w:rsid w:val="009713B5"/>
    <w:rsid w:val="00973220"/>
    <w:rsid w:val="00976628"/>
    <w:rsid w:val="009766AD"/>
    <w:rsid w:val="00980D1C"/>
    <w:rsid w:val="0098145F"/>
    <w:rsid w:val="0098322A"/>
    <w:rsid w:val="00984959"/>
    <w:rsid w:val="009851D5"/>
    <w:rsid w:val="00985410"/>
    <w:rsid w:val="0098549E"/>
    <w:rsid w:val="00986656"/>
    <w:rsid w:val="00986BBE"/>
    <w:rsid w:val="009979DA"/>
    <w:rsid w:val="009A0000"/>
    <w:rsid w:val="009A3ABE"/>
    <w:rsid w:val="009A5251"/>
    <w:rsid w:val="009A56C8"/>
    <w:rsid w:val="009B0CFD"/>
    <w:rsid w:val="009B12B2"/>
    <w:rsid w:val="009B1861"/>
    <w:rsid w:val="009B2ECB"/>
    <w:rsid w:val="009B3036"/>
    <w:rsid w:val="009B71E0"/>
    <w:rsid w:val="009B7BEE"/>
    <w:rsid w:val="009B7DBD"/>
    <w:rsid w:val="009C00E8"/>
    <w:rsid w:val="009C11F3"/>
    <w:rsid w:val="009C13FA"/>
    <w:rsid w:val="009C3B15"/>
    <w:rsid w:val="009C4CDB"/>
    <w:rsid w:val="009C661B"/>
    <w:rsid w:val="009D2E1F"/>
    <w:rsid w:val="009E1D21"/>
    <w:rsid w:val="009E230F"/>
    <w:rsid w:val="009E3E9D"/>
    <w:rsid w:val="009E4807"/>
    <w:rsid w:val="009E48FF"/>
    <w:rsid w:val="009E5331"/>
    <w:rsid w:val="009E69E3"/>
    <w:rsid w:val="009E6C2A"/>
    <w:rsid w:val="009F1F90"/>
    <w:rsid w:val="009F2121"/>
    <w:rsid w:val="009F2C5F"/>
    <w:rsid w:val="009F456C"/>
    <w:rsid w:val="009F4E5E"/>
    <w:rsid w:val="009F52DF"/>
    <w:rsid w:val="00A05241"/>
    <w:rsid w:val="00A075CC"/>
    <w:rsid w:val="00A1676F"/>
    <w:rsid w:val="00A200D5"/>
    <w:rsid w:val="00A25658"/>
    <w:rsid w:val="00A26708"/>
    <w:rsid w:val="00A30B8A"/>
    <w:rsid w:val="00A34035"/>
    <w:rsid w:val="00A37548"/>
    <w:rsid w:val="00A40E5D"/>
    <w:rsid w:val="00A435F7"/>
    <w:rsid w:val="00A43683"/>
    <w:rsid w:val="00A4428A"/>
    <w:rsid w:val="00A45425"/>
    <w:rsid w:val="00A454D9"/>
    <w:rsid w:val="00A45728"/>
    <w:rsid w:val="00A459ED"/>
    <w:rsid w:val="00A55F64"/>
    <w:rsid w:val="00A561AB"/>
    <w:rsid w:val="00A56C89"/>
    <w:rsid w:val="00A61634"/>
    <w:rsid w:val="00A61A9C"/>
    <w:rsid w:val="00A62991"/>
    <w:rsid w:val="00A63227"/>
    <w:rsid w:val="00A63596"/>
    <w:rsid w:val="00A675F2"/>
    <w:rsid w:val="00A738B2"/>
    <w:rsid w:val="00A739DE"/>
    <w:rsid w:val="00A7596D"/>
    <w:rsid w:val="00A83297"/>
    <w:rsid w:val="00A87B1E"/>
    <w:rsid w:val="00AA5A94"/>
    <w:rsid w:val="00AB0280"/>
    <w:rsid w:val="00AB410B"/>
    <w:rsid w:val="00AB5C94"/>
    <w:rsid w:val="00AB68F0"/>
    <w:rsid w:val="00AB6F66"/>
    <w:rsid w:val="00AC0424"/>
    <w:rsid w:val="00AC3803"/>
    <w:rsid w:val="00AC604D"/>
    <w:rsid w:val="00AD093D"/>
    <w:rsid w:val="00AD1FD6"/>
    <w:rsid w:val="00AD634D"/>
    <w:rsid w:val="00AD682F"/>
    <w:rsid w:val="00AD6D42"/>
    <w:rsid w:val="00AE1FB2"/>
    <w:rsid w:val="00AE2D4F"/>
    <w:rsid w:val="00AE4F5A"/>
    <w:rsid w:val="00AF12F9"/>
    <w:rsid w:val="00AF2907"/>
    <w:rsid w:val="00B01CC2"/>
    <w:rsid w:val="00B071D0"/>
    <w:rsid w:val="00B15956"/>
    <w:rsid w:val="00B159C7"/>
    <w:rsid w:val="00B16EC7"/>
    <w:rsid w:val="00B21923"/>
    <w:rsid w:val="00B21C79"/>
    <w:rsid w:val="00B23E55"/>
    <w:rsid w:val="00B326FC"/>
    <w:rsid w:val="00B3374F"/>
    <w:rsid w:val="00B3736A"/>
    <w:rsid w:val="00B455AF"/>
    <w:rsid w:val="00B50AD3"/>
    <w:rsid w:val="00B532EF"/>
    <w:rsid w:val="00B53D1E"/>
    <w:rsid w:val="00B54377"/>
    <w:rsid w:val="00B61949"/>
    <w:rsid w:val="00B6415B"/>
    <w:rsid w:val="00B642CA"/>
    <w:rsid w:val="00B64E24"/>
    <w:rsid w:val="00B66DBB"/>
    <w:rsid w:val="00B67DBB"/>
    <w:rsid w:val="00B70392"/>
    <w:rsid w:val="00B73EA7"/>
    <w:rsid w:val="00B749CC"/>
    <w:rsid w:val="00B76F96"/>
    <w:rsid w:val="00B77537"/>
    <w:rsid w:val="00B77DA2"/>
    <w:rsid w:val="00B80E3E"/>
    <w:rsid w:val="00B8168E"/>
    <w:rsid w:val="00B81776"/>
    <w:rsid w:val="00B83272"/>
    <w:rsid w:val="00B907D6"/>
    <w:rsid w:val="00B930E8"/>
    <w:rsid w:val="00B934EC"/>
    <w:rsid w:val="00B95F70"/>
    <w:rsid w:val="00BA512A"/>
    <w:rsid w:val="00BA7918"/>
    <w:rsid w:val="00BB2CD6"/>
    <w:rsid w:val="00BC1116"/>
    <w:rsid w:val="00BC2763"/>
    <w:rsid w:val="00BC3D9D"/>
    <w:rsid w:val="00BD6574"/>
    <w:rsid w:val="00BE23EE"/>
    <w:rsid w:val="00BE52D6"/>
    <w:rsid w:val="00BE59D7"/>
    <w:rsid w:val="00BE7B86"/>
    <w:rsid w:val="00BF10DB"/>
    <w:rsid w:val="00BF258A"/>
    <w:rsid w:val="00BF3EB3"/>
    <w:rsid w:val="00BF6EF7"/>
    <w:rsid w:val="00C02A6C"/>
    <w:rsid w:val="00C0464D"/>
    <w:rsid w:val="00C06300"/>
    <w:rsid w:val="00C07569"/>
    <w:rsid w:val="00C07826"/>
    <w:rsid w:val="00C147F2"/>
    <w:rsid w:val="00C14A7F"/>
    <w:rsid w:val="00C16026"/>
    <w:rsid w:val="00C167D1"/>
    <w:rsid w:val="00C17810"/>
    <w:rsid w:val="00C21812"/>
    <w:rsid w:val="00C23B9D"/>
    <w:rsid w:val="00C25207"/>
    <w:rsid w:val="00C27821"/>
    <w:rsid w:val="00C30ACF"/>
    <w:rsid w:val="00C32302"/>
    <w:rsid w:val="00C32857"/>
    <w:rsid w:val="00C37ECD"/>
    <w:rsid w:val="00C40712"/>
    <w:rsid w:val="00C41833"/>
    <w:rsid w:val="00C44A75"/>
    <w:rsid w:val="00C524C3"/>
    <w:rsid w:val="00C52801"/>
    <w:rsid w:val="00C54B9C"/>
    <w:rsid w:val="00C56195"/>
    <w:rsid w:val="00C575A7"/>
    <w:rsid w:val="00C57726"/>
    <w:rsid w:val="00C62A71"/>
    <w:rsid w:val="00C67997"/>
    <w:rsid w:val="00C708DC"/>
    <w:rsid w:val="00C70D42"/>
    <w:rsid w:val="00C73542"/>
    <w:rsid w:val="00C806A1"/>
    <w:rsid w:val="00C8278A"/>
    <w:rsid w:val="00C833E7"/>
    <w:rsid w:val="00C84565"/>
    <w:rsid w:val="00C87249"/>
    <w:rsid w:val="00C92F8A"/>
    <w:rsid w:val="00C941F5"/>
    <w:rsid w:val="00C946DF"/>
    <w:rsid w:val="00CA43BE"/>
    <w:rsid w:val="00CA7B5A"/>
    <w:rsid w:val="00CB563F"/>
    <w:rsid w:val="00CB7B01"/>
    <w:rsid w:val="00CC0505"/>
    <w:rsid w:val="00CC24C3"/>
    <w:rsid w:val="00CC38B9"/>
    <w:rsid w:val="00CC4826"/>
    <w:rsid w:val="00CC5328"/>
    <w:rsid w:val="00CC7987"/>
    <w:rsid w:val="00CD23DA"/>
    <w:rsid w:val="00CD55A7"/>
    <w:rsid w:val="00CD59C2"/>
    <w:rsid w:val="00CD71DA"/>
    <w:rsid w:val="00CE0C93"/>
    <w:rsid w:val="00CE1C23"/>
    <w:rsid w:val="00CE1CF9"/>
    <w:rsid w:val="00CE56B1"/>
    <w:rsid w:val="00D04132"/>
    <w:rsid w:val="00D0673F"/>
    <w:rsid w:val="00D07315"/>
    <w:rsid w:val="00D17ED4"/>
    <w:rsid w:val="00D205E4"/>
    <w:rsid w:val="00D301A2"/>
    <w:rsid w:val="00D30443"/>
    <w:rsid w:val="00D3057B"/>
    <w:rsid w:val="00D3079B"/>
    <w:rsid w:val="00D35CAE"/>
    <w:rsid w:val="00D37BA2"/>
    <w:rsid w:val="00D37BBA"/>
    <w:rsid w:val="00D40090"/>
    <w:rsid w:val="00D408B0"/>
    <w:rsid w:val="00D40CF6"/>
    <w:rsid w:val="00D42831"/>
    <w:rsid w:val="00D44C69"/>
    <w:rsid w:val="00D47041"/>
    <w:rsid w:val="00D508B5"/>
    <w:rsid w:val="00D50C85"/>
    <w:rsid w:val="00D50F35"/>
    <w:rsid w:val="00D560D8"/>
    <w:rsid w:val="00D639F9"/>
    <w:rsid w:val="00D65F36"/>
    <w:rsid w:val="00D723B8"/>
    <w:rsid w:val="00D73B1B"/>
    <w:rsid w:val="00D77C88"/>
    <w:rsid w:val="00D82D2C"/>
    <w:rsid w:val="00D84B06"/>
    <w:rsid w:val="00D856AA"/>
    <w:rsid w:val="00D930E5"/>
    <w:rsid w:val="00D950DA"/>
    <w:rsid w:val="00D95A86"/>
    <w:rsid w:val="00DA47CA"/>
    <w:rsid w:val="00DA4979"/>
    <w:rsid w:val="00DB1A83"/>
    <w:rsid w:val="00DB2033"/>
    <w:rsid w:val="00DB25F5"/>
    <w:rsid w:val="00DB4CE8"/>
    <w:rsid w:val="00DB6DCB"/>
    <w:rsid w:val="00DB7012"/>
    <w:rsid w:val="00DC0A6B"/>
    <w:rsid w:val="00DC1763"/>
    <w:rsid w:val="00DC2DBD"/>
    <w:rsid w:val="00DC448C"/>
    <w:rsid w:val="00DC4735"/>
    <w:rsid w:val="00DC55A7"/>
    <w:rsid w:val="00DC62C3"/>
    <w:rsid w:val="00DC7175"/>
    <w:rsid w:val="00DD1061"/>
    <w:rsid w:val="00DD3DF5"/>
    <w:rsid w:val="00DD3EB3"/>
    <w:rsid w:val="00DD7408"/>
    <w:rsid w:val="00DD7DFD"/>
    <w:rsid w:val="00DE117E"/>
    <w:rsid w:val="00DE1888"/>
    <w:rsid w:val="00DE20FB"/>
    <w:rsid w:val="00DE541B"/>
    <w:rsid w:val="00DF065D"/>
    <w:rsid w:val="00DF1F99"/>
    <w:rsid w:val="00DF2E17"/>
    <w:rsid w:val="00DF2FAF"/>
    <w:rsid w:val="00DF6DDA"/>
    <w:rsid w:val="00DF7443"/>
    <w:rsid w:val="00E013CF"/>
    <w:rsid w:val="00E01BA3"/>
    <w:rsid w:val="00E02F8E"/>
    <w:rsid w:val="00E04323"/>
    <w:rsid w:val="00E12C0F"/>
    <w:rsid w:val="00E12E19"/>
    <w:rsid w:val="00E16F90"/>
    <w:rsid w:val="00E26A5C"/>
    <w:rsid w:val="00E30CDF"/>
    <w:rsid w:val="00E31050"/>
    <w:rsid w:val="00E31EB9"/>
    <w:rsid w:val="00E35C85"/>
    <w:rsid w:val="00E3774C"/>
    <w:rsid w:val="00E378C7"/>
    <w:rsid w:val="00E41EA4"/>
    <w:rsid w:val="00E4461D"/>
    <w:rsid w:val="00E471BB"/>
    <w:rsid w:val="00E472C4"/>
    <w:rsid w:val="00E51072"/>
    <w:rsid w:val="00E54B23"/>
    <w:rsid w:val="00E552EC"/>
    <w:rsid w:val="00E57F05"/>
    <w:rsid w:val="00E63D32"/>
    <w:rsid w:val="00E64D1F"/>
    <w:rsid w:val="00E70DB0"/>
    <w:rsid w:val="00E71039"/>
    <w:rsid w:val="00E71B71"/>
    <w:rsid w:val="00E72664"/>
    <w:rsid w:val="00E75230"/>
    <w:rsid w:val="00E76F1E"/>
    <w:rsid w:val="00E80E88"/>
    <w:rsid w:val="00E84D42"/>
    <w:rsid w:val="00E87455"/>
    <w:rsid w:val="00E8766D"/>
    <w:rsid w:val="00E8783C"/>
    <w:rsid w:val="00E87B89"/>
    <w:rsid w:val="00E90E21"/>
    <w:rsid w:val="00E92B9D"/>
    <w:rsid w:val="00E93108"/>
    <w:rsid w:val="00E935B4"/>
    <w:rsid w:val="00E94314"/>
    <w:rsid w:val="00E949A2"/>
    <w:rsid w:val="00E957D9"/>
    <w:rsid w:val="00EA0074"/>
    <w:rsid w:val="00EA2FB1"/>
    <w:rsid w:val="00EA5855"/>
    <w:rsid w:val="00EB0FE3"/>
    <w:rsid w:val="00EB5951"/>
    <w:rsid w:val="00EB5B3F"/>
    <w:rsid w:val="00EC3B3A"/>
    <w:rsid w:val="00EC5990"/>
    <w:rsid w:val="00EC6DC1"/>
    <w:rsid w:val="00ED1C96"/>
    <w:rsid w:val="00ED1E3D"/>
    <w:rsid w:val="00ED376A"/>
    <w:rsid w:val="00EE1D56"/>
    <w:rsid w:val="00EE53D7"/>
    <w:rsid w:val="00EE5B80"/>
    <w:rsid w:val="00EF175F"/>
    <w:rsid w:val="00F018E8"/>
    <w:rsid w:val="00F01FE0"/>
    <w:rsid w:val="00F02F86"/>
    <w:rsid w:val="00F04358"/>
    <w:rsid w:val="00F053A8"/>
    <w:rsid w:val="00F149DC"/>
    <w:rsid w:val="00F14A45"/>
    <w:rsid w:val="00F2036E"/>
    <w:rsid w:val="00F2060B"/>
    <w:rsid w:val="00F24258"/>
    <w:rsid w:val="00F252A7"/>
    <w:rsid w:val="00F25F89"/>
    <w:rsid w:val="00F2629E"/>
    <w:rsid w:val="00F312A1"/>
    <w:rsid w:val="00F41ED0"/>
    <w:rsid w:val="00F43A43"/>
    <w:rsid w:val="00F47BEB"/>
    <w:rsid w:val="00F54167"/>
    <w:rsid w:val="00F54B22"/>
    <w:rsid w:val="00F6564D"/>
    <w:rsid w:val="00F750E1"/>
    <w:rsid w:val="00F7617B"/>
    <w:rsid w:val="00F76A7B"/>
    <w:rsid w:val="00F85203"/>
    <w:rsid w:val="00F87A44"/>
    <w:rsid w:val="00F92AC8"/>
    <w:rsid w:val="00F97BCE"/>
    <w:rsid w:val="00FA0B0D"/>
    <w:rsid w:val="00FA7965"/>
    <w:rsid w:val="00FB18D0"/>
    <w:rsid w:val="00FB467C"/>
    <w:rsid w:val="00FB53ED"/>
    <w:rsid w:val="00FB6B48"/>
    <w:rsid w:val="00FC147D"/>
    <w:rsid w:val="00FC1DF4"/>
    <w:rsid w:val="00FC5A39"/>
    <w:rsid w:val="00FE2A83"/>
    <w:rsid w:val="00FE6565"/>
    <w:rsid w:val="00FE67D2"/>
    <w:rsid w:val="00FF04ED"/>
    <w:rsid w:val="00FF1B71"/>
    <w:rsid w:val="00FF48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B577A"/>
  <w14:defaultImageDpi w14:val="32767"/>
  <w15:chartTrackingRefBased/>
  <w15:docId w15:val="{EDCC362C-78F0-B84A-9E48-C51348C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5251"/>
    <w:rPr>
      <w:rFonts w:ascii="Times New Roman" w:eastAsia="Times New Roman" w:hAnsi="Times New Roman" w:cs="Times New Roman"/>
      <w:lang w:val="en-CA"/>
    </w:rPr>
  </w:style>
  <w:style w:type="paragraph" w:styleId="Heading1">
    <w:name w:val="heading 1"/>
    <w:basedOn w:val="Normal"/>
    <w:link w:val="Heading1Char"/>
    <w:uiPriority w:val="9"/>
    <w:qFormat/>
    <w:rsid w:val="00933C3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62DD5"/>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262DD5"/>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1B"/>
    <w:pPr>
      <w:ind w:left="720"/>
      <w:contextualSpacing/>
    </w:pPr>
    <w:rPr>
      <w:rFonts w:asciiTheme="minorHAnsi" w:eastAsiaTheme="minorHAnsi" w:hAnsiTheme="minorHAnsi" w:cstheme="minorBidi"/>
      <w:lang w:val="en-US"/>
    </w:rPr>
  </w:style>
  <w:style w:type="character" w:styleId="CommentReference">
    <w:name w:val="annotation reference"/>
    <w:basedOn w:val="DefaultParagraphFont"/>
    <w:uiPriority w:val="99"/>
    <w:semiHidden/>
    <w:unhideWhenUsed/>
    <w:rsid w:val="00512AC6"/>
    <w:rPr>
      <w:sz w:val="16"/>
      <w:szCs w:val="16"/>
    </w:rPr>
  </w:style>
  <w:style w:type="paragraph" w:styleId="CommentText">
    <w:name w:val="annotation text"/>
    <w:basedOn w:val="Normal"/>
    <w:link w:val="CommentTextChar"/>
    <w:uiPriority w:val="99"/>
    <w:unhideWhenUsed/>
    <w:rsid w:val="00512AC6"/>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512AC6"/>
    <w:rPr>
      <w:sz w:val="20"/>
      <w:szCs w:val="20"/>
    </w:rPr>
  </w:style>
  <w:style w:type="paragraph" w:styleId="CommentSubject">
    <w:name w:val="annotation subject"/>
    <w:basedOn w:val="CommentText"/>
    <w:next w:val="CommentText"/>
    <w:link w:val="CommentSubjectChar"/>
    <w:uiPriority w:val="99"/>
    <w:semiHidden/>
    <w:unhideWhenUsed/>
    <w:rsid w:val="00512AC6"/>
    <w:rPr>
      <w:b/>
      <w:bCs/>
    </w:rPr>
  </w:style>
  <w:style w:type="character" w:customStyle="1" w:styleId="CommentSubjectChar">
    <w:name w:val="Comment Subject Char"/>
    <w:basedOn w:val="CommentTextChar"/>
    <w:link w:val="CommentSubject"/>
    <w:uiPriority w:val="99"/>
    <w:semiHidden/>
    <w:rsid w:val="00512AC6"/>
    <w:rPr>
      <w:b/>
      <w:bCs/>
      <w:sz w:val="20"/>
      <w:szCs w:val="20"/>
    </w:rPr>
  </w:style>
  <w:style w:type="paragraph" w:styleId="BalloonText">
    <w:name w:val="Balloon Text"/>
    <w:basedOn w:val="Normal"/>
    <w:link w:val="BalloonTextChar"/>
    <w:uiPriority w:val="99"/>
    <w:semiHidden/>
    <w:unhideWhenUsed/>
    <w:rsid w:val="00512AC6"/>
    <w:rPr>
      <w:rFonts w:eastAsiaTheme="minorHAnsi"/>
      <w:sz w:val="18"/>
      <w:szCs w:val="18"/>
      <w:lang w:val="en-US"/>
    </w:rPr>
  </w:style>
  <w:style w:type="character" w:customStyle="1" w:styleId="BalloonTextChar">
    <w:name w:val="Balloon Text Char"/>
    <w:basedOn w:val="DefaultParagraphFont"/>
    <w:link w:val="BalloonText"/>
    <w:uiPriority w:val="99"/>
    <w:semiHidden/>
    <w:rsid w:val="00512AC6"/>
    <w:rPr>
      <w:rFonts w:ascii="Times New Roman" w:hAnsi="Times New Roman" w:cs="Times New Roman"/>
      <w:sz w:val="18"/>
      <w:szCs w:val="18"/>
    </w:rPr>
  </w:style>
  <w:style w:type="table" w:styleId="TableGrid">
    <w:name w:val="Table Grid"/>
    <w:basedOn w:val="TableNormal"/>
    <w:uiPriority w:val="39"/>
    <w:rsid w:val="00E63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C3F"/>
    <w:rPr>
      <w:rFonts w:ascii="Times New Roman" w:eastAsia="Times New Roman" w:hAnsi="Times New Roman" w:cs="Times New Roman"/>
      <w:b/>
      <w:bCs/>
      <w:kern w:val="36"/>
      <w:sz w:val="48"/>
      <w:szCs w:val="48"/>
      <w:lang w:val="en-CA"/>
    </w:rPr>
  </w:style>
  <w:style w:type="character" w:customStyle="1" w:styleId="Heading2Char">
    <w:name w:val="Heading 2 Char"/>
    <w:basedOn w:val="DefaultParagraphFont"/>
    <w:link w:val="Heading2"/>
    <w:uiPriority w:val="9"/>
    <w:rsid w:val="00262D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62DD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62DD5"/>
    <w:rPr>
      <w:color w:val="0000FF"/>
      <w:u w:val="single"/>
    </w:rPr>
  </w:style>
  <w:style w:type="paragraph" w:styleId="Revision">
    <w:name w:val="Revision"/>
    <w:hidden/>
    <w:uiPriority w:val="99"/>
    <w:semiHidden/>
    <w:rsid w:val="00E31050"/>
  </w:style>
  <w:style w:type="paragraph" w:customStyle="1" w:styleId="EndNoteBibliographyTitle">
    <w:name w:val="EndNote Bibliography Title"/>
    <w:basedOn w:val="Normal"/>
    <w:link w:val="EndNoteBibliographyTitleChar"/>
    <w:rsid w:val="00863D6A"/>
    <w:pPr>
      <w:jc w:val="center"/>
    </w:pPr>
    <w:rPr>
      <w:rFonts w:ascii="Calibri" w:eastAsiaTheme="minorHAnsi" w:hAnsi="Calibri" w:cs="Calibri"/>
      <w:lang w:val="en-US"/>
    </w:rPr>
  </w:style>
  <w:style w:type="character" w:customStyle="1" w:styleId="EndNoteBibliographyTitleChar">
    <w:name w:val="EndNote Bibliography Title Char"/>
    <w:basedOn w:val="DefaultParagraphFont"/>
    <w:link w:val="EndNoteBibliographyTitle"/>
    <w:rsid w:val="00863D6A"/>
    <w:rPr>
      <w:rFonts w:ascii="Calibri" w:hAnsi="Calibri" w:cs="Calibri"/>
    </w:rPr>
  </w:style>
  <w:style w:type="paragraph" w:customStyle="1" w:styleId="EndNoteBibliography">
    <w:name w:val="EndNote Bibliography"/>
    <w:basedOn w:val="Normal"/>
    <w:link w:val="EndNoteBibliographyChar"/>
    <w:rsid w:val="00863D6A"/>
    <w:rPr>
      <w:rFonts w:ascii="Calibri" w:eastAsiaTheme="minorHAnsi" w:hAnsi="Calibri" w:cs="Calibri"/>
      <w:lang w:val="en-US"/>
    </w:rPr>
  </w:style>
  <w:style w:type="character" w:customStyle="1" w:styleId="EndNoteBibliographyChar">
    <w:name w:val="EndNote Bibliography Char"/>
    <w:basedOn w:val="DefaultParagraphFont"/>
    <w:link w:val="EndNoteBibliography"/>
    <w:rsid w:val="00863D6A"/>
    <w:rPr>
      <w:rFonts w:ascii="Calibri" w:hAnsi="Calibri" w:cs="Calibri"/>
    </w:rPr>
  </w:style>
  <w:style w:type="character" w:styleId="UnresolvedMention">
    <w:name w:val="Unresolved Mention"/>
    <w:basedOn w:val="DefaultParagraphFont"/>
    <w:uiPriority w:val="99"/>
    <w:rsid w:val="005D0CA3"/>
    <w:rPr>
      <w:color w:val="605E5C"/>
      <w:shd w:val="clear" w:color="auto" w:fill="E1DFDD"/>
    </w:rPr>
  </w:style>
  <w:style w:type="paragraph" w:styleId="Footer">
    <w:name w:val="footer"/>
    <w:basedOn w:val="Normal"/>
    <w:link w:val="FooterChar"/>
    <w:uiPriority w:val="99"/>
    <w:unhideWhenUsed/>
    <w:rsid w:val="00AE2D4F"/>
    <w:pPr>
      <w:tabs>
        <w:tab w:val="center" w:pos="4680"/>
        <w:tab w:val="right" w:pos="9360"/>
      </w:tabs>
    </w:pPr>
  </w:style>
  <w:style w:type="character" w:customStyle="1" w:styleId="FooterChar">
    <w:name w:val="Footer Char"/>
    <w:basedOn w:val="DefaultParagraphFont"/>
    <w:link w:val="Footer"/>
    <w:uiPriority w:val="99"/>
    <w:rsid w:val="00AE2D4F"/>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AE2D4F"/>
  </w:style>
  <w:style w:type="paragraph" w:customStyle="1" w:styleId="xmsonormal">
    <w:name w:val="x_msonormal"/>
    <w:basedOn w:val="Normal"/>
    <w:rsid w:val="006567C4"/>
    <w:pPr>
      <w:spacing w:before="100" w:beforeAutospacing="1" w:after="100" w:afterAutospacing="1"/>
    </w:pPr>
  </w:style>
  <w:style w:type="paragraph" w:styleId="Header">
    <w:name w:val="header"/>
    <w:basedOn w:val="Normal"/>
    <w:link w:val="HeaderChar"/>
    <w:uiPriority w:val="99"/>
    <w:unhideWhenUsed/>
    <w:rsid w:val="00E57F05"/>
    <w:pPr>
      <w:tabs>
        <w:tab w:val="center" w:pos="4680"/>
        <w:tab w:val="right" w:pos="9360"/>
      </w:tabs>
    </w:pPr>
  </w:style>
  <w:style w:type="character" w:customStyle="1" w:styleId="HeaderChar">
    <w:name w:val="Header Char"/>
    <w:basedOn w:val="DefaultParagraphFont"/>
    <w:link w:val="Header"/>
    <w:uiPriority w:val="99"/>
    <w:rsid w:val="00E57F05"/>
    <w:rPr>
      <w:rFonts w:ascii="Times New Roman" w:eastAsia="Times New Roman" w:hAnsi="Times New Roman" w:cs="Times New Roman"/>
      <w:lang w:val="en-CA"/>
    </w:rPr>
  </w:style>
  <w:style w:type="character" w:styleId="Strong">
    <w:name w:val="Strong"/>
    <w:basedOn w:val="DefaultParagraphFont"/>
    <w:uiPriority w:val="22"/>
    <w:qFormat/>
    <w:rsid w:val="00045BFC"/>
    <w:rPr>
      <w:b/>
      <w:bCs/>
    </w:rPr>
  </w:style>
  <w:style w:type="paragraph" w:styleId="NormalWeb">
    <w:name w:val="Normal (Web)"/>
    <w:basedOn w:val="Normal"/>
    <w:uiPriority w:val="99"/>
    <w:semiHidden/>
    <w:unhideWhenUsed/>
    <w:rsid w:val="008764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718">
      <w:bodyDiv w:val="1"/>
      <w:marLeft w:val="0"/>
      <w:marRight w:val="0"/>
      <w:marTop w:val="0"/>
      <w:marBottom w:val="0"/>
      <w:divBdr>
        <w:top w:val="none" w:sz="0" w:space="0" w:color="auto"/>
        <w:left w:val="none" w:sz="0" w:space="0" w:color="auto"/>
        <w:bottom w:val="none" w:sz="0" w:space="0" w:color="auto"/>
        <w:right w:val="none" w:sz="0" w:space="0" w:color="auto"/>
      </w:divBdr>
    </w:div>
    <w:div w:id="37628685">
      <w:bodyDiv w:val="1"/>
      <w:marLeft w:val="0"/>
      <w:marRight w:val="0"/>
      <w:marTop w:val="0"/>
      <w:marBottom w:val="0"/>
      <w:divBdr>
        <w:top w:val="none" w:sz="0" w:space="0" w:color="auto"/>
        <w:left w:val="none" w:sz="0" w:space="0" w:color="auto"/>
        <w:bottom w:val="none" w:sz="0" w:space="0" w:color="auto"/>
        <w:right w:val="none" w:sz="0" w:space="0" w:color="auto"/>
      </w:divBdr>
    </w:div>
    <w:div w:id="120612901">
      <w:bodyDiv w:val="1"/>
      <w:marLeft w:val="0"/>
      <w:marRight w:val="0"/>
      <w:marTop w:val="0"/>
      <w:marBottom w:val="0"/>
      <w:divBdr>
        <w:top w:val="none" w:sz="0" w:space="0" w:color="auto"/>
        <w:left w:val="none" w:sz="0" w:space="0" w:color="auto"/>
        <w:bottom w:val="none" w:sz="0" w:space="0" w:color="auto"/>
        <w:right w:val="none" w:sz="0" w:space="0" w:color="auto"/>
      </w:divBdr>
    </w:div>
    <w:div w:id="492332564">
      <w:bodyDiv w:val="1"/>
      <w:marLeft w:val="0"/>
      <w:marRight w:val="0"/>
      <w:marTop w:val="0"/>
      <w:marBottom w:val="0"/>
      <w:divBdr>
        <w:top w:val="none" w:sz="0" w:space="0" w:color="auto"/>
        <w:left w:val="none" w:sz="0" w:space="0" w:color="auto"/>
        <w:bottom w:val="none" w:sz="0" w:space="0" w:color="auto"/>
        <w:right w:val="none" w:sz="0" w:space="0" w:color="auto"/>
      </w:divBdr>
    </w:div>
    <w:div w:id="772212787">
      <w:bodyDiv w:val="1"/>
      <w:marLeft w:val="0"/>
      <w:marRight w:val="0"/>
      <w:marTop w:val="0"/>
      <w:marBottom w:val="0"/>
      <w:divBdr>
        <w:top w:val="none" w:sz="0" w:space="0" w:color="auto"/>
        <w:left w:val="none" w:sz="0" w:space="0" w:color="auto"/>
        <w:bottom w:val="none" w:sz="0" w:space="0" w:color="auto"/>
        <w:right w:val="none" w:sz="0" w:space="0" w:color="auto"/>
      </w:divBdr>
      <w:divsChild>
        <w:div w:id="151383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5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3429">
      <w:bodyDiv w:val="1"/>
      <w:marLeft w:val="0"/>
      <w:marRight w:val="0"/>
      <w:marTop w:val="0"/>
      <w:marBottom w:val="0"/>
      <w:divBdr>
        <w:top w:val="none" w:sz="0" w:space="0" w:color="auto"/>
        <w:left w:val="none" w:sz="0" w:space="0" w:color="auto"/>
        <w:bottom w:val="none" w:sz="0" w:space="0" w:color="auto"/>
        <w:right w:val="none" w:sz="0" w:space="0" w:color="auto"/>
      </w:divBdr>
    </w:div>
    <w:div w:id="1040083928">
      <w:bodyDiv w:val="1"/>
      <w:marLeft w:val="0"/>
      <w:marRight w:val="0"/>
      <w:marTop w:val="0"/>
      <w:marBottom w:val="0"/>
      <w:divBdr>
        <w:top w:val="none" w:sz="0" w:space="0" w:color="auto"/>
        <w:left w:val="none" w:sz="0" w:space="0" w:color="auto"/>
        <w:bottom w:val="none" w:sz="0" w:space="0" w:color="auto"/>
        <w:right w:val="none" w:sz="0" w:space="0" w:color="auto"/>
      </w:divBdr>
    </w:div>
    <w:div w:id="1085032887">
      <w:bodyDiv w:val="1"/>
      <w:marLeft w:val="0"/>
      <w:marRight w:val="0"/>
      <w:marTop w:val="0"/>
      <w:marBottom w:val="0"/>
      <w:divBdr>
        <w:top w:val="none" w:sz="0" w:space="0" w:color="auto"/>
        <w:left w:val="none" w:sz="0" w:space="0" w:color="auto"/>
        <w:bottom w:val="none" w:sz="0" w:space="0" w:color="auto"/>
        <w:right w:val="none" w:sz="0" w:space="0" w:color="auto"/>
      </w:divBdr>
      <w:divsChild>
        <w:div w:id="2107728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6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531">
      <w:bodyDiv w:val="1"/>
      <w:marLeft w:val="0"/>
      <w:marRight w:val="0"/>
      <w:marTop w:val="0"/>
      <w:marBottom w:val="0"/>
      <w:divBdr>
        <w:top w:val="none" w:sz="0" w:space="0" w:color="auto"/>
        <w:left w:val="none" w:sz="0" w:space="0" w:color="auto"/>
        <w:bottom w:val="none" w:sz="0" w:space="0" w:color="auto"/>
        <w:right w:val="none" w:sz="0" w:space="0" w:color="auto"/>
      </w:divBdr>
    </w:div>
    <w:div w:id="1342660112">
      <w:bodyDiv w:val="1"/>
      <w:marLeft w:val="0"/>
      <w:marRight w:val="0"/>
      <w:marTop w:val="0"/>
      <w:marBottom w:val="0"/>
      <w:divBdr>
        <w:top w:val="none" w:sz="0" w:space="0" w:color="auto"/>
        <w:left w:val="none" w:sz="0" w:space="0" w:color="auto"/>
        <w:bottom w:val="none" w:sz="0" w:space="0" w:color="auto"/>
        <w:right w:val="none" w:sz="0" w:space="0" w:color="auto"/>
      </w:divBdr>
    </w:div>
    <w:div w:id="13960066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67">
          <w:marLeft w:val="0"/>
          <w:marRight w:val="0"/>
          <w:marTop w:val="0"/>
          <w:marBottom w:val="0"/>
          <w:divBdr>
            <w:top w:val="none" w:sz="0" w:space="0" w:color="auto"/>
            <w:left w:val="none" w:sz="0" w:space="0" w:color="auto"/>
            <w:bottom w:val="none" w:sz="0" w:space="0" w:color="auto"/>
            <w:right w:val="none" w:sz="0" w:space="0" w:color="auto"/>
          </w:divBdr>
          <w:divsChild>
            <w:div w:id="461386309">
              <w:marLeft w:val="0"/>
              <w:marRight w:val="0"/>
              <w:marTop w:val="0"/>
              <w:marBottom w:val="0"/>
              <w:divBdr>
                <w:top w:val="none" w:sz="0" w:space="0" w:color="auto"/>
                <w:left w:val="none" w:sz="0" w:space="0" w:color="auto"/>
                <w:bottom w:val="none" w:sz="0" w:space="0" w:color="auto"/>
                <w:right w:val="none" w:sz="0" w:space="0" w:color="auto"/>
              </w:divBdr>
              <w:divsChild>
                <w:div w:id="21081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6939">
      <w:bodyDiv w:val="1"/>
      <w:marLeft w:val="0"/>
      <w:marRight w:val="0"/>
      <w:marTop w:val="0"/>
      <w:marBottom w:val="0"/>
      <w:divBdr>
        <w:top w:val="none" w:sz="0" w:space="0" w:color="auto"/>
        <w:left w:val="none" w:sz="0" w:space="0" w:color="auto"/>
        <w:bottom w:val="none" w:sz="0" w:space="0" w:color="auto"/>
        <w:right w:val="none" w:sz="0" w:space="0" w:color="auto"/>
      </w:divBdr>
    </w:div>
    <w:div w:id="1634873607">
      <w:bodyDiv w:val="1"/>
      <w:marLeft w:val="0"/>
      <w:marRight w:val="0"/>
      <w:marTop w:val="0"/>
      <w:marBottom w:val="0"/>
      <w:divBdr>
        <w:top w:val="none" w:sz="0" w:space="0" w:color="auto"/>
        <w:left w:val="none" w:sz="0" w:space="0" w:color="auto"/>
        <w:bottom w:val="none" w:sz="0" w:space="0" w:color="auto"/>
        <w:right w:val="none" w:sz="0" w:space="0" w:color="auto"/>
      </w:divBdr>
    </w:div>
    <w:div w:id="1789474099">
      <w:bodyDiv w:val="1"/>
      <w:marLeft w:val="0"/>
      <w:marRight w:val="0"/>
      <w:marTop w:val="0"/>
      <w:marBottom w:val="0"/>
      <w:divBdr>
        <w:top w:val="none" w:sz="0" w:space="0" w:color="auto"/>
        <w:left w:val="none" w:sz="0" w:space="0" w:color="auto"/>
        <w:bottom w:val="none" w:sz="0" w:space="0" w:color="auto"/>
        <w:right w:val="none" w:sz="0" w:space="0" w:color="auto"/>
      </w:divBdr>
    </w:div>
    <w:div w:id="1909266127">
      <w:bodyDiv w:val="1"/>
      <w:marLeft w:val="0"/>
      <w:marRight w:val="0"/>
      <w:marTop w:val="0"/>
      <w:marBottom w:val="0"/>
      <w:divBdr>
        <w:top w:val="none" w:sz="0" w:space="0" w:color="auto"/>
        <w:left w:val="none" w:sz="0" w:space="0" w:color="auto"/>
        <w:bottom w:val="none" w:sz="0" w:space="0" w:color="auto"/>
        <w:right w:val="none" w:sz="0" w:space="0" w:color="auto"/>
      </w:divBdr>
    </w:div>
    <w:div w:id="1928341117">
      <w:bodyDiv w:val="1"/>
      <w:marLeft w:val="0"/>
      <w:marRight w:val="0"/>
      <w:marTop w:val="0"/>
      <w:marBottom w:val="0"/>
      <w:divBdr>
        <w:top w:val="none" w:sz="0" w:space="0" w:color="auto"/>
        <w:left w:val="none" w:sz="0" w:space="0" w:color="auto"/>
        <w:bottom w:val="none" w:sz="0" w:space="0" w:color="auto"/>
        <w:right w:val="none" w:sz="0" w:space="0" w:color="auto"/>
      </w:divBdr>
    </w:div>
    <w:div w:id="1933539904">
      <w:bodyDiv w:val="1"/>
      <w:marLeft w:val="0"/>
      <w:marRight w:val="0"/>
      <w:marTop w:val="0"/>
      <w:marBottom w:val="0"/>
      <w:divBdr>
        <w:top w:val="none" w:sz="0" w:space="0" w:color="auto"/>
        <w:left w:val="none" w:sz="0" w:space="0" w:color="auto"/>
        <w:bottom w:val="none" w:sz="0" w:space="0" w:color="auto"/>
        <w:right w:val="none" w:sz="0" w:space="0" w:color="auto"/>
      </w:divBdr>
    </w:div>
    <w:div w:id="19703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aleresearch.com/orca-id"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20DC-61CC-3244-9D1C-C6B2F27F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26551</Words>
  <Characters>151345</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Volpov</dc:creator>
  <cp:keywords/>
  <dc:description/>
  <cp:lastModifiedBy>Evan Sidrow</cp:lastModifiedBy>
  <cp:revision>3</cp:revision>
  <cp:lastPrinted>2023-04-21T22:43:00Z</cp:lastPrinted>
  <dcterms:created xsi:type="dcterms:W3CDTF">2023-06-23T22:51:00Z</dcterms:created>
  <dcterms:modified xsi:type="dcterms:W3CDTF">2023-06-26T20:57:00Z</dcterms:modified>
</cp:coreProperties>
</file>
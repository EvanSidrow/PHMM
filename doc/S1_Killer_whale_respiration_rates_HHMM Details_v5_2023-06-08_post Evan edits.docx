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62463" w14:textId="396AAE6E" w:rsidR="00382805" w:rsidRPr="00415AC2" w:rsidRDefault="00525E31" w:rsidP="00754762">
      <w:pPr>
        <w:snapToGrid w:val="0"/>
        <w:spacing w:after="120"/>
        <w:rPr>
          <w:rFonts w:asciiTheme="majorBidi" w:hAnsiTheme="majorBidi" w:cstheme="majorBidi"/>
          <w:b/>
          <w:sz w:val="32"/>
          <w:szCs w:val="32"/>
        </w:rPr>
      </w:pPr>
      <w:r w:rsidRPr="00415AC2">
        <w:rPr>
          <w:rFonts w:asciiTheme="majorBidi" w:hAnsiTheme="majorBidi" w:cstheme="majorBidi"/>
          <w:b/>
          <w:sz w:val="32"/>
          <w:szCs w:val="32"/>
        </w:rPr>
        <w:t xml:space="preserve">Supporting information (S1): </w:t>
      </w:r>
      <w:r w:rsidR="00382805" w:rsidRPr="00415AC2">
        <w:rPr>
          <w:rFonts w:asciiTheme="majorBidi" w:hAnsiTheme="majorBidi" w:cstheme="majorBidi"/>
          <w:b/>
          <w:sz w:val="32"/>
          <w:szCs w:val="32"/>
        </w:rPr>
        <w:t>Details for building HHMM</w:t>
      </w:r>
    </w:p>
    <w:p w14:paraId="0D86271B" w14:textId="20D61237" w:rsidR="00022417" w:rsidRPr="00022417" w:rsidRDefault="00022417" w:rsidP="00754762">
      <w:pPr>
        <w:snapToGrid w:val="0"/>
        <w:spacing w:after="120"/>
        <w:rPr>
          <w:b/>
          <w:sz w:val="28"/>
          <w:szCs w:val="28"/>
        </w:rPr>
      </w:pPr>
      <w:commentRangeStart w:id="0"/>
      <w:r w:rsidRPr="00022417">
        <w:rPr>
          <w:b/>
          <w:sz w:val="28"/>
          <w:szCs w:val="28"/>
        </w:rPr>
        <w:t>Summary</w:t>
      </w:r>
      <w:commentRangeEnd w:id="0"/>
      <w:r w:rsidR="00A55E43">
        <w:rPr>
          <w:rStyle w:val="CommentReference"/>
        </w:rPr>
        <w:commentReference w:id="0"/>
      </w:r>
    </w:p>
    <w:p w14:paraId="5DFC0ACA" w14:textId="4816A500" w:rsidR="00022417" w:rsidRPr="00E06ED5" w:rsidRDefault="006760B6" w:rsidP="00BC0583">
      <w:pPr>
        <w:snapToGrid w:val="0"/>
        <w:spacing w:after="120"/>
        <w:ind w:firstLine="720"/>
        <w:jc w:val="both"/>
        <w:rPr>
          <w:rFonts w:asciiTheme="majorBidi" w:hAnsiTheme="majorBidi" w:cstheme="majorBidi"/>
          <w:b/>
          <w:sz w:val="28"/>
          <w:szCs w:val="28"/>
        </w:rPr>
      </w:pPr>
      <w:r>
        <w:t>The following</w:t>
      </w:r>
      <w:r w:rsidR="00022417">
        <w:t xml:space="preserve"> details </w:t>
      </w:r>
      <w:r>
        <w:t xml:space="preserve">the </w:t>
      </w:r>
      <w:r w:rsidR="00022417">
        <w:t xml:space="preserve">characteristics of individual dives </w:t>
      </w:r>
      <w:r>
        <w:t xml:space="preserve">of killer whales recorded </w:t>
      </w:r>
      <w:r w:rsidR="00022417">
        <w:t>on drone video</w:t>
      </w:r>
      <w:r>
        <w:t>,</w:t>
      </w:r>
      <w:r w:rsidR="00022417">
        <w:t xml:space="preserve"> as well as the procedures used to build the hidden hierarchical Markov model</w:t>
      </w:r>
      <w:r w:rsidR="00BC0583">
        <w:t xml:space="preserve"> (HHMM)</w:t>
      </w:r>
      <w:r w:rsidR="00022417">
        <w:t xml:space="preserve"> used to predict </w:t>
      </w:r>
      <w:r>
        <w:t xml:space="preserve">the </w:t>
      </w:r>
      <w:r w:rsidR="00022417">
        <w:t>behaviour</w:t>
      </w:r>
      <w:r>
        <w:t>s of killer whales from</w:t>
      </w:r>
      <w:r w:rsidR="00022417">
        <w:t xml:space="preserve"> </w:t>
      </w:r>
      <w:r>
        <w:t xml:space="preserve">time-depth recorders without any information from </w:t>
      </w:r>
      <w:r w:rsidR="00022417">
        <w:t xml:space="preserve"> video</w:t>
      </w:r>
      <w:r>
        <w:t xml:space="preserve"> (unknown dives</w:t>
      </w:r>
      <w:r w:rsidR="00022417">
        <w:t>).</w:t>
      </w:r>
      <w:r w:rsidR="00022417" w:rsidRPr="00E06ED5">
        <w:rPr>
          <w:rFonts w:asciiTheme="majorBidi" w:hAnsiTheme="majorBidi" w:cstheme="majorBidi"/>
          <w:b/>
          <w:sz w:val="28"/>
          <w:szCs w:val="28"/>
        </w:rPr>
        <w:t xml:space="preserve"> </w:t>
      </w:r>
    </w:p>
    <w:p w14:paraId="1E594DCE" w14:textId="74555A3D" w:rsidR="00DE53C4" w:rsidRPr="00E06ED5" w:rsidRDefault="00DE53C4" w:rsidP="00BC0583">
      <w:pPr>
        <w:snapToGrid w:val="0"/>
        <w:spacing w:after="120"/>
        <w:jc w:val="both"/>
        <w:rPr>
          <w:rFonts w:asciiTheme="majorBidi" w:hAnsiTheme="majorBidi" w:cstheme="majorBidi"/>
          <w:b/>
          <w:sz w:val="28"/>
          <w:szCs w:val="28"/>
        </w:rPr>
      </w:pPr>
      <w:r w:rsidRPr="00E06ED5">
        <w:rPr>
          <w:rFonts w:asciiTheme="majorBidi" w:hAnsiTheme="majorBidi" w:cstheme="majorBidi"/>
          <w:b/>
          <w:sz w:val="28"/>
          <w:szCs w:val="28"/>
        </w:rPr>
        <w:t>Individual dive characteristics from drone video used to build HHMM</w:t>
      </w:r>
    </w:p>
    <w:p w14:paraId="0BDFC7D5" w14:textId="1A69504B" w:rsidR="006760B6" w:rsidRDefault="0003227C" w:rsidP="0003227C">
      <w:pPr>
        <w:snapToGrid w:val="0"/>
        <w:spacing w:before="120" w:after="120"/>
        <w:ind w:firstLine="720"/>
        <w:jc w:val="both"/>
        <w:rPr>
          <w:ins w:id="1" w:author="Evan Sidrow" w:date="2023-06-26T12:15:00Z"/>
          <w:color w:val="000000"/>
          <w:shd w:val="clear" w:color="auto" w:fill="FFFFFF"/>
        </w:rPr>
        <w:pPrChange w:id="2" w:author="Evan Sidrow" w:date="2023-06-26T12:19:00Z">
          <w:pPr>
            <w:snapToGrid w:val="0"/>
            <w:spacing w:after="120"/>
            <w:ind w:firstLine="720"/>
            <w:jc w:val="both"/>
          </w:pPr>
        </w:pPrChange>
      </w:pPr>
      <w:ins w:id="3" w:author="Evan Sidrow" w:date="2023-06-26T12:20:00Z">
        <w:r>
          <w:rPr>
            <w:color w:val="000000"/>
            <w:shd w:val="clear" w:color="auto" w:fill="FFFFFF"/>
          </w:rPr>
          <w:t>Our use of an HHMM was motivated by</w:t>
        </w:r>
      </w:ins>
      <w:ins w:id="4" w:author="Evan Sidrow" w:date="2023-06-26T12:21:00Z">
        <w:r>
          <w:rPr>
            <w:color w:val="000000"/>
            <w:shd w:val="clear" w:color="auto" w:fill="FFFFFF"/>
          </w:rPr>
          <w:t xml:space="preserve"> first</w:t>
        </w:r>
      </w:ins>
      <w:ins w:id="5" w:author="Evan Sidrow" w:date="2023-06-26T12:20:00Z">
        <w:r>
          <w:rPr>
            <w:color w:val="000000"/>
            <w:shd w:val="clear" w:color="auto" w:fill="FFFFFF"/>
          </w:rPr>
          <w:t xml:space="preserve"> examining individual dive characteristics and</w:t>
        </w:r>
      </w:ins>
      <w:ins w:id="6" w:author="Evan Sidrow" w:date="2023-06-26T12:21:00Z">
        <w:r>
          <w:rPr>
            <w:color w:val="000000"/>
            <w:shd w:val="clear" w:color="auto" w:fill="FFFFFF"/>
          </w:rPr>
          <w:t xml:space="preserve"> </w:t>
        </w:r>
      </w:ins>
      <w:ins w:id="7" w:author="Evan Sidrow" w:date="2023-06-26T12:22:00Z">
        <w:r>
          <w:rPr>
            <w:color w:val="000000"/>
            <w:shd w:val="clear" w:color="auto" w:fill="FFFFFF"/>
          </w:rPr>
          <w:t xml:space="preserve">drone </w:t>
        </w:r>
      </w:ins>
      <w:ins w:id="8" w:author="Evan Sidrow" w:date="2023-06-26T12:21:00Z">
        <w:r>
          <w:rPr>
            <w:color w:val="000000"/>
            <w:shd w:val="clear" w:color="auto" w:fill="FFFFFF"/>
          </w:rPr>
          <w:t>video</w:t>
        </w:r>
      </w:ins>
      <w:ins w:id="9" w:author="Evan Sidrow" w:date="2023-06-26T12:22:00Z">
        <w:r>
          <w:rPr>
            <w:color w:val="000000"/>
            <w:shd w:val="clear" w:color="auto" w:fill="FFFFFF"/>
          </w:rPr>
          <w:t xml:space="preserve"> </w:t>
        </w:r>
      </w:ins>
      <w:ins w:id="10" w:author="Evan Sidrow" w:date="2023-06-26T10:44:00Z">
        <w:r w:rsidR="008E0F7B">
          <w:rPr>
            <w:color w:val="000000"/>
            <w:shd w:val="clear" w:color="auto" w:fill="FFFFFF"/>
          </w:rPr>
          <w:t xml:space="preserve">labels </w:t>
        </w:r>
      </w:ins>
      <w:ins w:id="11" w:author="Evan Sidrow" w:date="2023-06-26T10:45:00Z">
        <w:r w:rsidR="008E0F7B">
          <w:rPr>
            <w:color w:val="000000"/>
            <w:shd w:val="clear" w:color="auto" w:fill="FFFFFF"/>
          </w:rPr>
          <w:t>of</w:t>
        </w:r>
      </w:ins>
      <w:ins w:id="12" w:author="Evan Sidrow" w:date="2023-06-26T11:04:00Z">
        <w:r w:rsidR="00D86B52">
          <w:rPr>
            <w:color w:val="000000"/>
            <w:shd w:val="clear" w:color="auto" w:fill="FFFFFF"/>
          </w:rPr>
          <w:t xml:space="preserve"> </w:t>
        </w:r>
      </w:ins>
      <w:ins w:id="13" w:author="Evan Sidrow" w:date="2023-06-26T12:22:00Z">
        <w:r>
          <w:rPr>
            <w:color w:val="000000"/>
            <w:shd w:val="clear" w:color="auto" w:fill="FFFFFF"/>
          </w:rPr>
          <w:t xml:space="preserve">each </w:t>
        </w:r>
      </w:ins>
      <w:ins w:id="14" w:author="Evan Sidrow" w:date="2023-06-26T11:04:00Z">
        <w:r w:rsidR="00D86B52">
          <w:rPr>
            <w:color w:val="000000"/>
            <w:shd w:val="clear" w:color="auto" w:fill="FFFFFF"/>
          </w:rPr>
          <w:t xml:space="preserve">killer whale’s </w:t>
        </w:r>
      </w:ins>
      <w:ins w:id="15" w:author="Evan Sidrow" w:date="2023-06-26T10:45:00Z">
        <w:r w:rsidR="008E0F7B">
          <w:rPr>
            <w:color w:val="000000"/>
            <w:shd w:val="clear" w:color="auto" w:fill="FFFFFF"/>
          </w:rPr>
          <w:t xml:space="preserve">behavioural </w:t>
        </w:r>
      </w:ins>
      <w:ins w:id="16" w:author="Evan Sidrow" w:date="2023-06-26T11:04:00Z">
        <w:r w:rsidR="00D86B52">
          <w:rPr>
            <w:color w:val="000000"/>
            <w:shd w:val="clear" w:color="auto" w:fill="FFFFFF"/>
          </w:rPr>
          <w:t>state</w:t>
        </w:r>
      </w:ins>
      <w:ins w:id="17" w:author="Evan Sidrow" w:date="2023-06-26T12:22:00Z">
        <w:r>
          <w:rPr>
            <w:color w:val="000000"/>
            <w:shd w:val="clear" w:color="auto" w:fill="FFFFFF"/>
          </w:rPr>
          <w:t xml:space="preserve">. </w:t>
        </w:r>
      </w:ins>
      <w:ins w:id="18" w:author="Evan Sidrow" w:date="2023-06-26T11:04:00Z">
        <w:r w:rsidR="00D86B52">
          <w:rPr>
            <w:color w:val="000000"/>
            <w:shd w:val="clear" w:color="auto" w:fill="FFFFFF"/>
          </w:rPr>
          <w:t>Note that only a subset of d</w:t>
        </w:r>
      </w:ins>
      <w:ins w:id="19" w:author="Evan Sidrow" w:date="2023-06-26T11:03:00Z">
        <w:r w:rsidR="00D86B52">
          <w:rPr>
            <w:color w:val="000000"/>
            <w:shd w:val="clear" w:color="auto" w:fill="FFFFFF"/>
          </w:rPr>
          <w:t xml:space="preserve">ives had drone video matched to </w:t>
        </w:r>
      </w:ins>
      <w:ins w:id="20" w:author="Evan Sidrow" w:date="2023-06-26T11:09:00Z">
        <w:r w:rsidR="00D86B52">
          <w:rPr>
            <w:color w:val="000000"/>
            <w:shd w:val="clear" w:color="auto" w:fill="FFFFFF"/>
          </w:rPr>
          <w:t xml:space="preserve">the </w:t>
        </w:r>
      </w:ins>
      <w:ins w:id="21" w:author="Evan Sidrow" w:date="2023-06-26T11:03:00Z">
        <w:r w:rsidR="00D86B52">
          <w:rPr>
            <w:color w:val="000000"/>
            <w:shd w:val="clear" w:color="auto" w:fill="FFFFFF"/>
          </w:rPr>
          <w:t>CATS tag d</w:t>
        </w:r>
      </w:ins>
      <w:ins w:id="22" w:author="Evan Sidrow" w:date="2023-06-26T11:09:00Z">
        <w:r w:rsidR="00D86B52">
          <w:rPr>
            <w:color w:val="000000"/>
            <w:shd w:val="clear" w:color="auto" w:fill="FFFFFF"/>
          </w:rPr>
          <w:t>ata</w:t>
        </w:r>
      </w:ins>
      <w:ins w:id="23" w:author="Evan Sidrow" w:date="2023-06-26T11:03:00Z">
        <w:r w:rsidR="00D86B52">
          <w:rPr>
            <w:color w:val="000000"/>
            <w:shd w:val="clear" w:color="auto" w:fill="FFFFFF"/>
          </w:rPr>
          <w:t xml:space="preserve">. </w:t>
        </w:r>
      </w:ins>
      <w:del w:id="24" w:author="Evan Sidrow" w:date="2023-06-26T11:03:00Z">
        <w:r w:rsidR="006760B6" w:rsidDel="00D86B52">
          <w:rPr>
            <w:color w:val="000000"/>
            <w:shd w:val="clear" w:color="auto" w:fill="FFFFFF"/>
          </w:rPr>
          <w:delText xml:space="preserve">The </w:delText>
        </w:r>
        <w:r w:rsidR="009F5A1D" w:rsidDel="00D86B52">
          <w:rPr>
            <w:color w:val="000000"/>
            <w:shd w:val="clear" w:color="auto" w:fill="FFFFFF"/>
          </w:rPr>
          <w:delText>behavioural state</w:delText>
        </w:r>
        <w:r w:rsidR="006760B6" w:rsidDel="00D86B52">
          <w:rPr>
            <w:color w:val="000000"/>
            <w:shd w:val="clear" w:color="auto" w:fill="FFFFFF"/>
          </w:rPr>
          <w:delText xml:space="preserve"> of the killer whale</w:delText>
        </w:r>
        <w:r w:rsidR="002158F7" w:rsidRPr="002158F7" w:rsidDel="00D86B52">
          <w:rPr>
            <w:color w:val="000000"/>
            <w:shd w:val="clear" w:color="auto" w:fill="FFFFFF"/>
          </w:rPr>
          <w:delText xml:space="preserve">, </w:delText>
        </w:r>
        <w:r w:rsidR="006760B6" w:rsidDel="00D86B52">
          <w:rPr>
            <w:color w:val="000000"/>
            <w:shd w:val="clear" w:color="auto" w:fill="FFFFFF"/>
          </w:rPr>
          <w:delText xml:space="preserve">its </w:delText>
        </w:r>
        <w:r w:rsidR="002158F7" w:rsidRPr="002158F7" w:rsidDel="00D86B52">
          <w:rPr>
            <w:color w:val="000000"/>
            <w:shd w:val="clear" w:color="auto" w:fill="FFFFFF"/>
          </w:rPr>
          <w:delText>dive duration, and post-dive surface intervals</w:delText>
        </w:r>
        <w:r w:rsidR="002158F7" w:rsidDel="00D86B52">
          <w:rPr>
            <w:color w:val="000000"/>
            <w:shd w:val="clear" w:color="auto" w:fill="FFFFFF"/>
          </w:rPr>
          <w:delText xml:space="preserve"> </w:delText>
        </w:r>
        <w:r w:rsidR="006760B6" w:rsidDel="00D86B52">
          <w:rPr>
            <w:color w:val="000000"/>
            <w:shd w:val="clear" w:color="auto" w:fill="FFFFFF"/>
          </w:rPr>
          <w:delText>as observed on drone video, along with m</w:delText>
        </w:r>
        <w:r w:rsidR="006760B6" w:rsidRPr="002158F7" w:rsidDel="00D86B52">
          <w:rPr>
            <w:color w:val="000000"/>
            <w:shd w:val="clear" w:color="auto" w:fill="FFFFFF"/>
          </w:rPr>
          <w:delText>aximum dive depth</w:delText>
        </w:r>
        <w:r w:rsidR="006760B6" w:rsidDel="00D86B52">
          <w:rPr>
            <w:color w:val="000000"/>
            <w:shd w:val="clear" w:color="auto" w:fill="FFFFFF"/>
          </w:rPr>
          <w:delText xml:space="preserve"> were</w:delText>
        </w:r>
        <w:r w:rsidR="006760B6" w:rsidRPr="002158F7" w:rsidDel="00D86B52">
          <w:rPr>
            <w:color w:val="000000"/>
            <w:shd w:val="clear" w:color="auto" w:fill="FFFFFF"/>
          </w:rPr>
          <w:delText xml:space="preserve"> </w:delText>
        </w:r>
        <w:r w:rsidR="002158F7" w:rsidRPr="002158F7" w:rsidDel="00D86B52">
          <w:rPr>
            <w:color w:val="000000"/>
            <w:shd w:val="clear" w:color="auto" w:fill="FFFFFF"/>
          </w:rPr>
          <w:delText xml:space="preserve">inputs used to fit the </w:delText>
        </w:r>
        <w:r w:rsidR="009F5A1D" w:rsidDel="00D86B52">
          <w:rPr>
            <w:color w:val="000000"/>
            <w:shd w:val="clear" w:color="auto" w:fill="FFFFFF"/>
          </w:rPr>
          <w:delText xml:space="preserve">HHMM </w:delText>
        </w:r>
        <w:r w:rsidR="006760B6" w:rsidDel="00D86B52">
          <w:rPr>
            <w:color w:val="000000"/>
            <w:shd w:val="clear" w:color="auto" w:fill="FFFFFF"/>
          </w:rPr>
          <w:delText xml:space="preserve">to </w:delText>
        </w:r>
        <w:r w:rsidR="009F5A1D" w:rsidDel="00D86B52">
          <w:rPr>
            <w:color w:val="000000"/>
            <w:shd w:val="clear" w:color="auto" w:fill="FFFFFF"/>
          </w:rPr>
          <w:delText>dives that had drone video matched to a subset of CATS</w:delText>
        </w:r>
        <w:r w:rsidR="00415AC2" w:rsidDel="00D86B52">
          <w:rPr>
            <w:color w:val="000000"/>
            <w:shd w:val="clear" w:color="auto" w:fill="FFFFFF"/>
          </w:rPr>
          <w:delText xml:space="preserve"> tag</w:delText>
        </w:r>
        <w:r w:rsidR="009F5A1D" w:rsidDel="00D86B52">
          <w:rPr>
            <w:color w:val="000000"/>
            <w:shd w:val="clear" w:color="auto" w:fill="FFFFFF"/>
          </w:rPr>
          <w:delText xml:space="preserve"> dives</w:delText>
        </w:r>
        <w:r w:rsidR="002158F7" w:rsidDel="00D86B52">
          <w:rPr>
            <w:color w:val="000000"/>
            <w:shd w:val="clear" w:color="auto" w:fill="FFFFFF"/>
          </w:rPr>
          <w:delText xml:space="preserve">. </w:delText>
        </w:r>
      </w:del>
    </w:p>
    <w:p w14:paraId="1E92692F" w14:textId="56275B1A" w:rsidR="009A1A1B" w:rsidDel="0003227C" w:rsidRDefault="009A1A1B" w:rsidP="00D86B52">
      <w:pPr>
        <w:snapToGrid w:val="0"/>
        <w:spacing w:after="120"/>
        <w:ind w:firstLine="720"/>
        <w:jc w:val="both"/>
        <w:rPr>
          <w:del w:id="25" w:author="Evan Sidrow" w:date="2023-06-26T12:19:00Z"/>
          <w:color w:val="000000"/>
          <w:shd w:val="clear" w:color="auto" w:fill="FFFFFF"/>
        </w:rPr>
      </w:pPr>
    </w:p>
    <w:p w14:paraId="7C32EC71" w14:textId="6F1D1581" w:rsidR="009F5A1D" w:rsidRDefault="006760B6" w:rsidP="00F75593">
      <w:pPr>
        <w:snapToGrid w:val="0"/>
        <w:spacing w:after="120"/>
        <w:ind w:firstLine="720"/>
        <w:jc w:val="both"/>
      </w:pPr>
      <w:r>
        <w:rPr>
          <w:bCs/>
        </w:rPr>
        <w:t>We</w:t>
      </w:r>
      <w:r w:rsidRPr="002158F7">
        <w:rPr>
          <w:bCs/>
        </w:rPr>
        <w:t xml:space="preserve"> </w:t>
      </w:r>
      <w:r w:rsidR="00A4515A" w:rsidRPr="002158F7">
        <w:rPr>
          <w:bCs/>
        </w:rPr>
        <w:t xml:space="preserve">first </w:t>
      </w:r>
      <w:r w:rsidR="002158F7">
        <w:rPr>
          <w:bCs/>
        </w:rPr>
        <w:t>examine</w:t>
      </w:r>
      <w:r>
        <w:rPr>
          <w:bCs/>
        </w:rPr>
        <w:t>d</w:t>
      </w:r>
      <w:r w:rsidR="002158F7">
        <w:rPr>
          <w:bCs/>
        </w:rPr>
        <w:t xml:space="preserve"> </w:t>
      </w:r>
      <w:r w:rsidR="00A4515A" w:rsidRPr="002158F7">
        <w:rPr>
          <w:bCs/>
        </w:rPr>
        <w:t xml:space="preserve">how representative </w:t>
      </w:r>
      <w:r w:rsidR="00CE3DC9" w:rsidRPr="002158F7">
        <w:rPr>
          <w:bCs/>
        </w:rPr>
        <w:t>the</w:t>
      </w:r>
      <w:r w:rsidR="00A4515A" w:rsidRPr="002158F7">
        <w:rPr>
          <w:bCs/>
        </w:rPr>
        <w:t xml:space="preserve"> dives on the drone footage </w:t>
      </w:r>
      <w:r>
        <w:rPr>
          <w:bCs/>
        </w:rPr>
        <w:t>were</w:t>
      </w:r>
      <w:r w:rsidRPr="002158F7">
        <w:rPr>
          <w:bCs/>
        </w:rPr>
        <w:t xml:space="preserve"> </w:t>
      </w:r>
      <w:r w:rsidR="00A4515A" w:rsidRPr="002158F7">
        <w:rPr>
          <w:bCs/>
        </w:rPr>
        <w:t xml:space="preserve">relative </w:t>
      </w:r>
      <w:r w:rsidR="002158F7" w:rsidRPr="002158F7">
        <w:rPr>
          <w:bCs/>
        </w:rPr>
        <w:t>to common dive characteristics of killer whales.</w:t>
      </w:r>
      <w:r w:rsidR="00A4515A" w:rsidRPr="002158F7">
        <w:t xml:space="preserve"> </w:t>
      </w:r>
      <w:del w:id="26" w:author="Evan Sidrow" w:date="2023-06-26T12:23:00Z">
        <w:r w:rsidDel="0003227C">
          <w:rPr>
            <w:bCs/>
          </w:rPr>
          <w:delText>This was don</w:delText>
        </w:r>
        <w:r w:rsidR="000F46AB" w:rsidDel="0003227C">
          <w:rPr>
            <w:bCs/>
          </w:rPr>
          <w:delText>e</w:delText>
        </w:r>
        <w:r w:rsidDel="0003227C">
          <w:rPr>
            <w:bCs/>
          </w:rPr>
          <w:delText xml:space="preserve"> to evaluate</w:delText>
        </w:r>
        <w:r w:rsidRPr="002158F7" w:rsidDel="0003227C">
          <w:rPr>
            <w:bCs/>
          </w:rPr>
          <w:delText xml:space="preserve"> </w:delText>
        </w:r>
        <w:r w:rsidDel="0003227C">
          <w:rPr>
            <w:bCs/>
          </w:rPr>
          <w:delText>how well</w:delText>
        </w:r>
        <w:r w:rsidRPr="002158F7" w:rsidDel="0003227C">
          <w:rPr>
            <w:bCs/>
          </w:rPr>
          <w:delText xml:space="preserve"> the HHMM predicted behavioural states </w:delText>
        </w:r>
        <w:r w:rsidDel="0003227C">
          <w:rPr>
            <w:bCs/>
          </w:rPr>
          <w:delText>of killer based only on dive characteristics</w:delText>
        </w:r>
        <w:r w:rsidRPr="002158F7" w:rsidDel="0003227C">
          <w:rPr>
            <w:bCs/>
          </w:rPr>
          <w:delText xml:space="preserve"> (with</w:delText>
        </w:r>
        <w:r w:rsidDel="0003227C">
          <w:rPr>
            <w:bCs/>
          </w:rPr>
          <w:delText xml:space="preserve"> no supporting</w:delText>
        </w:r>
        <w:r w:rsidRPr="002158F7" w:rsidDel="0003227C">
          <w:rPr>
            <w:bCs/>
          </w:rPr>
          <w:delText xml:space="preserve"> video) </w:delText>
        </w:r>
      </w:del>
      <w:r w:rsidR="00020CC6" w:rsidRPr="002158F7">
        <w:t>Table S1 represents the dive characteristics of the individual dives that had drone video matched to CATS dataloggers.</w:t>
      </w:r>
      <w:r w:rsidR="00020CC6">
        <w:t xml:space="preserve"> </w:t>
      </w:r>
    </w:p>
    <w:p w14:paraId="060B6896" w14:textId="627C1AE6" w:rsidR="0051766E" w:rsidRDefault="00020CC6" w:rsidP="00F75593">
      <w:pPr>
        <w:snapToGrid w:val="0"/>
        <w:spacing w:after="120"/>
        <w:ind w:firstLine="720"/>
        <w:jc w:val="both"/>
        <w:rPr>
          <w:ins w:id="27" w:author="Evan Sidrow" w:date="2023-06-26T11:07:00Z"/>
        </w:rPr>
      </w:pPr>
      <w:r>
        <w:t>As</w:t>
      </w:r>
      <w:r w:rsidRPr="008910EC">
        <w:t xml:space="preserve"> expected</w:t>
      </w:r>
      <w:r>
        <w:t>,</w:t>
      </w:r>
      <w:r w:rsidRPr="008910EC">
        <w:t xml:space="preserve"> logging </w:t>
      </w:r>
      <w:r w:rsidR="006760B6">
        <w:t xml:space="preserve">behaviour </w:t>
      </w:r>
      <w:r>
        <w:t>had</w:t>
      </w:r>
      <w:r w:rsidRPr="008910EC">
        <w:t xml:space="preserve"> </w:t>
      </w:r>
      <w:r>
        <w:t>shallower dive</w:t>
      </w:r>
      <w:r w:rsidRPr="008910EC">
        <w:t xml:space="preserve"> depths</w:t>
      </w:r>
      <w:r>
        <w:t xml:space="preserve"> than foraging or travelling</w:t>
      </w:r>
      <w:r w:rsidR="009F5A1D">
        <w:t xml:space="preserve"> for both male and female</w:t>
      </w:r>
      <w:r w:rsidR="001C649D">
        <w:t xml:space="preserve"> killer whale</w:t>
      </w:r>
      <w:r w:rsidR="009F5A1D">
        <w:t>s</w:t>
      </w:r>
      <w:r w:rsidRPr="008910EC">
        <w:t xml:space="preserve">. </w:t>
      </w:r>
      <w:r w:rsidR="009F5A1D">
        <w:t xml:space="preserve">Foraging had an extremely high standard deviation in dive duration and maximum dive depth relative to the other behavioural states </w:t>
      </w:r>
      <w:r w:rsidR="001C649D">
        <w:t xml:space="preserve">of </w:t>
      </w:r>
      <w:r w:rsidR="009F5A1D">
        <w:t xml:space="preserve">females. </w:t>
      </w:r>
      <w:r w:rsidR="001C649D">
        <w:t>T</w:t>
      </w:r>
      <w:r w:rsidR="0051766E">
        <w:t>he standard deviation in dive duration and maximum dive depth</w:t>
      </w:r>
      <w:r w:rsidR="001C649D">
        <w:t xml:space="preserve"> attained by females</w:t>
      </w:r>
      <w:r w:rsidR="0051766E">
        <w:t xml:space="preserve"> was more than twice the mean values for these dive characteristics (Table S1). This </w:t>
      </w:r>
      <w:r w:rsidR="0051766E" w:rsidRPr="00BE5B55">
        <w:t>indicat</w:t>
      </w:r>
      <w:r w:rsidR="0051766E">
        <w:t>es</w:t>
      </w:r>
      <w:r w:rsidR="0051766E" w:rsidRPr="00BE5B55">
        <w:t xml:space="preserve"> that foraging </w:t>
      </w:r>
      <w:r w:rsidR="001C649D">
        <w:t>was</w:t>
      </w:r>
      <w:r w:rsidR="001C649D" w:rsidRPr="00BE5B55">
        <w:t xml:space="preserve"> </w:t>
      </w:r>
      <w:r w:rsidR="0051766E" w:rsidRPr="00BE5B55">
        <w:t xml:space="preserve">less stereotypical </w:t>
      </w:r>
      <w:r w:rsidR="0051766E">
        <w:t xml:space="preserve">overall </w:t>
      </w:r>
      <w:r w:rsidR="0051766E" w:rsidRPr="00BE5B55">
        <w:t xml:space="preserve">relative to the other </w:t>
      </w:r>
      <w:r w:rsidR="0051766E">
        <w:t>behaviour</w:t>
      </w:r>
      <w:r w:rsidR="0051766E" w:rsidRPr="00BE5B55">
        <w:t>al states examined</w:t>
      </w:r>
      <w:r w:rsidR="0051766E">
        <w:t xml:space="preserve"> in females </w:t>
      </w:r>
      <w:r w:rsidR="001C649D">
        <w:t xml:space="preserve">— and was </w:t>
      </w:r>
      <w:r w:rsidR="0051766E">
        <w:t xml:space="preserve">more so than </w:t>
      </w:r>
      <w:r w:rsidR="001C649D">
        <w:t xml:space="preserve">for </w:t>
      </w:r>
      <w:r w:rsidR="0051766E">
        <w:t xml:space="preserve">male killer whales. </w:t>
      </w:r>
      <w:r w:rsidR="001C649D">
        <w:t>M</w:t>
      </w:r>
      <w:r w:rsidR="0051766E">
        <w:t>ales had deeper maximum dive depths and longer dive durations</w:t>
      </w:r>
      <w:r w:rsidR="001C649D">
        <w:t xml:space="preserve"> while</w:t>
      </w:r>
      <w:r w:rsidR="0051766E">
        <w:t xml:space="preserve"> </w:t>
      </w:r>
      <w:r w:rsidR="001C649D">
        <w:t xml:space="preserve">travelling </w:t>
      </w:r>
      <w:r w:rsidR="0051766E">
        <w:t xml:space="preserve">than </w:t>
      </w:r>
      <w:r w:rsidR="001C649D">
        <w:t xml:space="preserve">while </w:t>
      </w:r>
      <w:r w:rsidR="0051766E">
        <w:t xml:space="preserve">foraging. Foraging dives </w:t>
      </w:r>
      <w:r w:rsidR="001C649D">
        <w:t xml:space="preserve">of </w:t>
      </w:r>
      <w:r w:rsidR="0051766E">
        <w:t xml:space="preserve">males had lower </w:t>
      </w:r>
      <w:r w:rsidR="001C649D">
        <w:t xml:space="preserve">standard </w:t>
      </w:r>
      <w:r w:rsidR="0051766E">
        <w:t>deviations relative to the same behaviors in females. However,</w:t>
      </w:r>
      <w:r w:rsidR="0044472B">
        <w:t xml:space="preserve"> </w:t>
      </w:r>
      <w:r w:rsidR="001C649D">
        <w:t>our</w:t>
      </w:r>
      <w:r w:rsidR="0051766E">
        <w:t xml:space="preserve"> sample size</w:t>
      </w:r>
      <w:r w:rsidR="001C649D">
        <w:t>s</w:t>
      </w:r>
      <w:r w:rsidR="0051766E">
        <w:t xml:space="preserve"> of dives with drone video </w:t>
      </w:r>
      <w:proofErr w:type="gramStart"/>
      <w:r w:rsidR="001C649D">
        <w:t>was</w:t>
      </w:r>
      <w:proofErr w:type="gramEnd"/>
      <w:r w:rsidR="001C649D">
        <w:t xml:space="preserve"> smaller for </w:t>
      </w:r>
      <w:r w:rsidR="0051766E">
        <w:t>males</w:t>
      </w:r>
      <w:r w:rsidR="001C649D">
        <w:t>,</w:t>
      </w:r>
      <w:r w:rsidR="0051766E">
        <w:t xml:space="preserve"> and </w:t>
      </w:r>
      <w:r w:rsidR="001C649D">
        <w:t xml:space="preserve">we recorded </w:t>
      </w:r>
      <w:r w:rsidR="0051766E">
        <w:t xml:space="preserve">limited logging or travelling behavioural states relative to resting and foraging.  </w:t>
      </w:r>
    </w:p>
    <w:p w14:paraId="4DAD5372" w14:textId="77777777" w:rsidR="00D86B52" w:rsidRDefault="00D86B52" w:rsidP="00F75593">
      <w:pPr>
        <w:snapToGrid w:val="0"/>
        <w:spacing w:after="120"/>
        <w:ind w:firstLine="720"/>
        <w:jc w:val="both"/>
      </w:pPr>
      <w:commentRangeStart w:id="28"/>
      <w:commentRangeEnd w:id="28"/>
      <w:ins w:id="29" w:author="Evan Sidrow" w:date="2023-06-26T11:08:00Z">
        <w:r>
          <w:rPr>
            <w:rStyle w:val="CommentReference"/>
          </w:rPr>
          <w:commentReference w:id="28"/>
        </w:r>
      </w:ins>
    </w:p>
    <w:p w14:paraId="32C84CC6" w14:textId="6CCFF73B" w:rsidR="009F5A1D" w:rsidRPr="009F5A1D" w:rsidDel="00D86B52" w:rsidRDefault="009F5A1D" w:rsidP="00F75593">
      <w:pPr>
        <w:snapToGrid w:val="0"/>
        <w:spacing w:after="120"/>
        <w:ind w:firstLine="720"/>
        <w:jc w:val="both"/>
        <w:rPr>
          <w:del w:id="30" w:author="Evan Sidrow" w:date="2023-06-26T11:07:00Z"/>
        </w:rPr>
      </w:pPr>
      <w:commentRangeStart w:id="31"/>
      <w:del w:id="32" w:author="Evan Sidrow" w:date="2023-06-26T11:07:00Z">
        <w:r w:rsidDel="00D86B52">
          <w:delText xml:space="preserve">The most complex task the HHMM executed was </w:delText>
        </w:r>
        <w:r w:rsidR="001C649D" w:rsidDel="00D86B52">
          <w:delText xml:space="preserve">to </w:delText>
        </w:r>
        <w:r w:rsidDel="00D86B52">
          <w:delText xml:space="preserve">distinguish between travelling and foraging dives </w:delText>
        </w:r>
        <w:r w:rsidR="001C649D" w:rsidDel="00D86B52">
          <w:delText>because</w:delText>
        </w:r>
        <w:r w:rsidDel="00D86B52">
          <w:delText xml:space="preserve"> </w:delText>
        </w:r>
        <w:r w:rsidR="001C649D" w:rsidDel="00D86B52">
          <w:delText>the</w:delText>
        </w:r>
        <w:r w:rsidDel="00D86B52">
          <w:delText xml:space="preserve"> </w:delText>
        </w:r>
        <w:r w:rsidR="0051766E" w:rsidDel="00D86B52">
          <w:delText>dive characteristics</w:delText>
        </w:r>
        <w:r w:rsidR="001C649D" w:rsidDel="00D86B52">
          <w:delText xml:space="preserve"> of these two behavioural states overlapped</w:delText>
        </w:r>
        <w:r w:rsidR="0051766E" w:rsidDel="00D86B52">
          <w:delText xml:space="preserve">. Maximum dive depth proved to be the most useful in teasing apart these two behavioural states with foraging dives often (but not always) </w:delText>
        </w:r>
        <w:r w:rsidR="001C649D" w:rsidDel="00D86B52">
          <w:delText xml:space="preserve">occurring </w:delText>
        </w:r>
        <w:r w:rsidR="0051766E" w:rsidDel="00D86B52">
          <w:delText xml:space="preserve">deeper than travelling dives.  </w:delText>
        </w:r>
        <w:r w:rsidDel="00D86B52">
          <w:delText xml:space="preserve"> </w:delText>
        </w:r>
        <w:commentRangeEnd w:id="31"/>
        <w:r w:rsidR="00D86B52" w:rsidDel="00D86B52">
          <w:rPr>
            <w:rStyle w:val="CommentReference"/>
          </w:rPr>
          <w:commentReference w:id="31"/>
        </w:r>
      </w:del>
    </w:p>
    <w:p w14:paraId="5FBB337A" w14:textId="3B58F508" w:rsidR="00525E31" w:rsidRPr="00E06ED5" w:rsidRDefault="00014568" w:rsidP="00F75593">
      <w:pPr>
        <w:snapToGrid w:val="0"/>
        <w:spacing w:after="120"/>
        <w:jc w:val="both"/>
        <w:rPr>
          <w:rFonts w:asciiTheme="majorBidi" w:hAnsiTheme="majorBidi" w:cstheme="majorBidi"/>
          <w:b/>
          <w:sz w:val="28"/>
          <w:szCs w:val="28"/>
        </w:rPr>
      </w:pPr>
      <w:r w:rsidRPr="00E06ED5">
        <w:rPr>
          <w:rFonts w:asciiTheme="majorBidi" w:hAnsiTheme="majorBidi" w:cstheme="majorBidi"/>
          <w:b/>
          <w:sz w:val="28"/>
          <w:szCs w:val="28"/>
        </w:rPr>
        <w:t xml:space="preserve">Details for building Hidden Markov Models to predict behaviour of </w:t>
      </w:r>
      <w:proofErr w:type="gramStart"/>
      <w:r w:rsidRPr="00E06ED5">
        <w:rPr>
          <w:rFonts w:asciiTheme="majorBidi" w:hAnsiTheme="majorBidi" w:cstheme="majorBidi"/>
          <w:b/>
          <w:sz w:val="28"/>
          <w:szCs w:val="28"/>
        </w:rPr>
        <w:t>tracks</w:t>
      </w:r>
      <w:proofErr w:type="gramEnd"/>
    </w:p>
    <w:p w14:paraId="75933BF3" w14:textId="6C98B8F4" w:rsidR="0052393D" w:rsidRDefault="009A1A1B" w:rsidP="0052393D">
      <w:pPr>
        <w:snapToGrid w:val="0"/>
        <w:spacing w:before="120" w:after="120"/>
        <w:ind w:firstLine="720"/>
        <w:jc w:val="both"/>
        <w:rPr>
          <w:ins w:id="33" w:author="Evan Sidrow" w:date="2023-06-26T14:08:00Z"/>
          <w:color w:val="000000"/>
          <w:shd w:val="clear" w:color="auto" w:fill="FFFFFF"/>
        </w:rPr>
      </w:pPr>
      <w:ins w:id="34" w:author="Evan Sidrow" w:date="2023-06-26T12:17:00Z">
        <w:r>
          <w:rPr>
            <w:color w:val="000000"/>
            <w:shd w:val="clear" w:color="auto" w:fill="FFFFFF"/>
          </w:rPr>
          <w:t>The HHMM was fit using individual killer whale dives as fine-scale observations.</w:t>
        </w:r>
      </w:ins>
      <w:ins w:id="35" w:author="Evan Sidrow" w:date="2023-06-26T14:07:00Z">
        <w:r w:rsidR="0052393D">
          <w:rPr>
            <w:color w:val="000000"/>
            <w:shd w:val="clear" w:color="auto" w:fill="FFFFFF"/>
          </w:rPr>
          <w:t xml:space="preserve"> </w:t>
        </w:r>
        <w:r w:rsidR="0052393D">
          <w:rPr>
            <w:rFonts w:asciiTheme="majorBidi" w:hAnsiTheme="majorBidi" w:cstheme="majorBidi"/>
          </w:rPr>
          <w:t xml:space="preserve">We assumed that there </w:t>
        </w:r>
        <w:proofErr w:type="gramStart"/>
        <w:r w:rsidR="0052393D">
          <w:rPr>
            <w:rFonts w:asciiTheme="majorBidi" w:hAnsiTheme="majorBidi" w:cstheme="majorBidi"/>
          </w:rPr>
          <w:t>were</w:t>
        </w:r>
        <w:proofErr w:type="gramEnd"/>
        <w:r w:rsidR="0052393D">
          <w:rPr>
            <w:rFonts w:asciiTheme="majorBidi" w:hAnsiTheme="majorBidi" w:cstheme="majorBidi"/>
          </w:rPr>
          <w:t xml:space="preserve"> a total of four (fine-scale) dive types: shallow, medium, deep, and logging. The first three dive types were selected from visual inspection of dive profiles as well as histograms of maximum depth. Logging behaviour was unique in that it was characterized by much longer post-dive intervals than the other three dive types.</w:t>
        </w:r>
      </w:ins>
      <w:ins w:id="36" w:author="Evan Sidrow" w:date="2023-06-26T14:08:00Z">
        <w:r w:rsidR="0052393D" w:rsidRPr="0052393D">
          <w:rPr>
            <w:color w:val="000000"/>
            <w:shd w:val="clear" w:color="auto" w:fill="FFFFFF"/>
          </w:rPr>
          <w:t xml:space="preserve"> </w:t>
        </w:r>
      </w:ins>
      <w:ins w:id="37" w:author="Evan Sidrow" w:date="2023-06-26T14:10:00Z">
        <w:r w:rsidR="0052393D">
          <w:rPr>
            <w:rFonts w:asciiTheme="majorBidi" w:hAnsiTheme="majorBidi" w:cstheme="majorBidi"/>
          </w:rPr>
          <w:t xml:space="preserve">We summarized each killer whale dive </w:t>
        </w:r>
        <w:r w:rsidR="0052393D" w:rsidRPr="00EF170D">
          <w:rPr>
            <w:rFonts w:asciiTheme="majorBidi" w:hAnsiTheme="majorBidi" w:cstheme="majorBidi"/>
          </w:rPr>
          <w:t xml:space="preserve">with </w:t>
        </w:r>
        <w:r w:rsidR="0052393D">
          <w:rPr>
            <w:rFonts w:asciiTheme="majorBidi" w:hAnsiTheme="majorBidi" w:cstheme="majorBidi"/>
          </w:rPr>
          <w:t xml:space="preserve">three </w:t>
        </w:r>
        <w:r w:rsidR="0052393D" w:rsidRPr="00EF170D">
          <w:rPr>
            <w:rFonts w:asciiTheme="majorBidi" w:hAnsiTheme="majorBidi" w:cstheme="majorBidi"/>
          </w:rPr>
          <w:t>dive characteristics (max</w:t>
        </w:r>
        <w:r w:rsidR="0052393D">
          <w:rPr>
            <w:rFonts w:asciiTheme="majorBidi" w:hAnsiTheme="majorBidi" w:cstheme="majorBidi"/>
          </w:rPr>
          <w:t>imum d</w:t>
        </w:r>
        <w:r w:rsidR="0052393D" w:rsidRPr="00EF170D">
          <w:rPr>
            <w:rFonts w:asciiTheme="majorBidi" w:hAnsiTheme="majorBidi" w:cstheme="majorBidi"/>
          </w:rPr>
          <w:t>epth</w:t>
        </w:r>
        <w:r w:rsidR="0052393D">
          <w:rPr>
            <w:rFonts w:asciiTheme="majorBidi" w:hAnsiTheme="majorBidi" w:cstheme="majorBidi"/>
          </w:rPr>
          <w:t xml:space="preserve"> in meters</w:t>
        </w:r>
        <w:r w:rsidR="0052393D">
          <w:rPr>
            <w:rFonts w:asciiTheme="majorBidi" w:hAnsiTheme="majorBidi" w:cstheme="majorBidi"/>
          </w:rPr>
          <w:t>, dive duration</w:t>
        </w:r>
        <w:r w:rsidR="0052393D">
          <w:rPr>
            <w:rFonts w:asciiTheme="majorBidi" w:hAnsiTheme="majorBidi" w:cstheme="majorBidi"/>
          </w:rPr>
          <w:t xml:space="preserve"> in seconds</w:t>
        </w:r>
        <w:r w:rsidR="0052393D">
          <w:rPr>
            <w:rFonts w:asciiTheme="majorBidi" w:hAnsiTheme="majorBidi" w:cstheme="majorBidi"/>
          </w:rPr>
          <w:t>,</w:t>
        </w:r>
        <w:r w:rsidR="0052393D" w:rsidRPr="00EF170D">
          <w:rPr>
            <w:rFonts w:asciiTheme="majorBidi" w:hAnsiTheme="majorBidi" w:cstheme="majorBidi"/>
          </w:rPr>
          <w:t xml:space="preserve"> and post-dive surface interval</w:t>
        </w:r>
        <w:r w:rsidR="0052393D">
          <w:rPr>
            <w:rFonts w:asciiTheme="majorBidi" w:hAnsiTheme="majorBidi" w:cstheme="majorBidi"/>
          </w:rPr>
          <w:t xml:space="preserve"> in seconds</w:t>
        </w:r>
        <w:r w:rsidR="0052393D" w:rsidRPr="00EF170D">
          <w:rPr>
            <w:rFonts w:asciiTheme="majorBidi" w:hAnsiTheme="majorBidi" w:cstheme="majorBidi"/>
          </w:rPr>
          <w:t>) from the CATS tags</w:t>
        </w:r>
        <w:r w:rsidR="0052393D">
          <w:rPr>
            <w:rFonts w:asciiTheme="majorBidi" w:hAnsiTheme="majorBidi" w:cstheme="majorBidi"/>
          </w:rPr>
          <w:t xml:space="preserve">. </w:t>
        </w:r>
        <w:r w:rsidR="0052393D" w:rsidRPr="00EF170D">
          <w:rPr>
            <w:rFonts w:asciiTheme="majorBidi" w:hAnsiTheme="majorBidi" w:cstheme="majorBidi"/>
          </w:rPr>
          <w:t xml:space="preserve">Each </w:t>
        </w:r>
        <w:r w:rsidR="0052393D">
          <w:rPr>
            <w:rFonts w:asciiTheme="majorBidi" w:hAnsiTheme="majorBidi" w:cstheme="majorBidi"/>
          </w:rPr>
          <w:t>characteristic was assumed to follow a gamma</w:t>
        </w:r>
        <w:r w:rsidR="0052393D" w:rsidRPr="00EF170D">
          <w:rPr>
            <w:rFonts w:asciiTheme="majorBidi" w:hAnsiTheme="majorBidi" w:cstheme="majorBidi"/>
          </w:rPr>
          <w:t xml:space="preserve"> distribution </w:t>
        </w:r>
        <w:r w:rsidR="0052393D">
          <w:rPr>
            <w:rFonts w:asciiTheme="majorBidi" w:hAnsiTheme="majorBidi" w:cstheme="majorBidi"/>
          </w:rPr>
          <w:t>that was</w:t>
        </w:r>
        <w:r w:rsidR="0052393D" w:rsidRPr="00EF170D">
          <w:rPr>
            <w:rFonts w:asciiTheme="majorBidi" w:hAnsiTheme="majorBidi" w:cstheme="majorBidi"/>
          </w:rPr>
          <w:t xml:space="preserve"> a function of the underlying </w:t>
        </w:r>
        <w:r w:rsidR="0052393D">
          <w:rPr>
            <w:rFonts w:asciiTheme="majorBidi" w:hAnsiTheme="majorBidi" w:cstheme="majorBidi"/>
          </w:rPr>
          <w:t>dive type.</w:t>
        </w:r>
        <w:r w:rsidR="0052393D" w:rsidRPr="00EF170D">
          <w:rPr>
            <w:rFonts w:asciiTheme="majorBidi" w:hAnsiTheme="majorBidi" w:cstheme="majorBidi"/>
          </w:rPr>
          <w:t xml:space="preserve"> </w:t>
        </w:r>
        <w:r w:rsidR="0052393D">
          <w:rPr>
            <w:rFonts w:asciiTheme="majorBidi" w:hAnsiTheme="majorBidi" w:cstheme="majorBidi"/>
          </w:rPr>
          <w:t>All three</w:t>
        </w:r>
        <w:r w:rsidR="0052393D" w:rsidRPr="00EF170D">
          <w:rPr>
            <w:rFonts w:asciiTheme="majorBidi" w:hAnsiTheme="majorBidi" w:cstheme="majorBidi"/>
          </w:rPr>
          <w:t xml:space="preserve"> </w:t>
        </w:r>
        <w:r w:rsidR="0052393D">
          <w:rPr>
            <w:rFonts w:asciiTheme="majorBidi" w:hAnsiTheme="majorBidi" w:cstheme="majorBidi"/>
          </w:rPr>
          <w:t>characteristics</w:t>
        </w:r>
        <w:r w:rsidR="0052393D" w:rsidRPr="00EF170D">
          <w:rPr>
            <w:rFonts w:asciiTheme="majorBidi" w:hAnsiTheme="majorBidi" w:cstheme="majorBidi"/>
          </w:rPr>
          <w:t xml:space="preserve"> w</w:t>
        </w:r>
        <w:r w:rsidR="0052393D">
          <w:rPr>
            <w:rFonts w:asciiTheme="majorBidi" w:hAnsiTheme="majorBidi" w:cstheme="majorBidi"/>
          </w:rPr>
          <w:t xml:space="preserve">ere </w:t>
        </w:r>
        <w:r w:rsidR="0052393D" w:rsidRPr="00EF170D">
          <w:rPr>
            <w:rFonts w:asciiTheme="majorBidi" w:hAnsiTheme="majorBidi" w:cstheme="majorBidi"/>
          </w:rPr>
          <w:t>assumed to be independent</w:t>
        </w:r>
        <w:r w:rsidR="0052393D">
          <w:rPr>
            <w:rFonts w:asciiTheme="majorBidi" w:hAnsiTheme="majorBidi" w:cstheme="majorBidi"/>
          </w:rPr>
          <w:t xml:space="preserve"> of one another</w:t>
        </w:r>
        <w:r w:rsidR="0052393D" w:rsidRPr="00EF170D">
          <w:rPr>
            <w:rFonts w:asciiTheme="majorBidi" w:hAnsiTheme="majorBidi" w:cstheme="majorBidi"/>
          </w:rPr>
          <w:t xml:space="preserve"> after conditioning on</w:t>
        </w:r>
        <w:r w:rsidR="0052393D">
          <w:rPr>
            <w:rFonts w:asciiTheme="majorBidi" w:hAnsiTheme="majorBidi" w:cstheme="majorBidi"/>
          </w:rPr>
          <w:t xml:space="preserve"> its corresponding underlying dive type and</w:t>
        </w:r>
        <w:r w:rsidR="0052393D" w:rsidRPr="00EF170D">
          <w:rPr>
            <w:rFonts w:asciiTheme="majorBidi" w:hAnsiTheme="majorBidi" w:cstheme="majorBidi"/>
          </w:rPr>
          <w:t xml:space="preserve"> behavioural state</w:t>
        </w:r>
        <w:r w:rsidR="0052393D">
          <w:rPr>
            <w:rFonts w:asciiTheme="majorBidi" w:hAnsiTheme="majorBidi" w:cstheme="majorBidi"/>
          </w:rPr>
          <w:t>.</w:t>
        </w:r>
      </w:ins>
    </w:p>
    <w:p w14:paraId="3E26234A" w14:textId="49E74026" w:rsidR="0052393D" w:rsidRDefault="0052393D" w:rsidP="0052393D">
      <w:pPr>
        <w:snapToGrid w:val="0"/>
        <w:spacing w:before="120" w:after="120"/>
        <w:ind w:firstLine="720"/>
        <w:jc w:val="both"/>
        <w:rPr>
          <w:ins w:id="38" w:author="Evan Sidrow" w:date="2023-06-26T14:08:00Z"/>
          <w:rFonts w:asciiTheme="majorBidi" w:hAnsiTheme="majorBidi" w:cstheme="majorBidi"/>
        </w:rPr>
        <w:pPrChange w:id="39" w:author="Evan Sidrow" w:date="2023-06-26T14:08:00Z">
          <w:pPr>
            <w:snapToGrid w:val="0"/>
            <w:spacing w:before="120" w:after="120"/>
            <w:jc w:val="both"/>
          </w:pPr>
        </w:pPrChange>
      </w:pPr>
      <w:ins w:id="40" w:author="Evan Sidrow" w:date="2023-06-26T14:08:00Z">
        <w:r>
          <w:rPr>
            <w:color w:val="000000"/>
            <w:shd w:val="clear" w:color="auto" w:fill="FFFFFF"/>
          </w:rPr>
          <w:t xml:space="preserve">For the coarse scale, dives were separated into 10-minute “dive tracks” to define the HHMM’s coarse-scale hidden Markov chain (Leos-Barajas et al., 2017). We </w:t>
        </w:r>
        <w:r>
          <w:rPr>
            <w:rFonts w:asciiTheme="majorBidi" w:hAnsiTheme="majorBidi" w:cstheme="majorBidi"/>
          </w:rPr>
          <w:t xml:space="preserve">defined each “dive track” as the shortest sequence of dives (after the previous “dive track”) that was at least 10 minutes in length. This ensured that coarse-scale behavioural state lasted for at least 10 minutes. We selected </w:t>
        </w:r>
        <w:r>
          <w:rPr>
            <w:rFonts w:asciiTheme="majorBidi" w:hAnsiTheme="majorBidi" w:cstheme="majorBidi"/>
          </w:rPr>
          <w:lastRenderedPageBreak/>
          <w:t>a total of three behavioural states (resting, travelling, and foraging), which is in line with the behaviours observed via drone footage.</w:t>
        </w:r>
      </w:ins>
    </w:p>
    <w:p w14:paraId="23DCE258" w14:textId="51F83716" w:rsidR="0056164B" w:rsidRPr="0052393D" w:rsidDel="0056164B" w:rsidRDefault="0056164B" w:rsidP="0052393D">
      <w:pPr>
        <w:snapToGrid w:val="0"/>
        <w:spacing w:before="120" w:after="120"/>
        <w:ind w:firstLine="720"/>
        <w:jc w:val="both"/>
        <w:rPr>
          <w:del w:id="41" w:author="Evan Sidrow" w:date="2023-06-26T12:32:00Z"/>
          <w:moveTo w:id="42" w:author="Evan Sidrow" w:date="2023-06-26T12:28:00Z"/>
          <w:color w:val="000000"/>
          <w:shd w:val="clear" w:color="auto" w:fill="FFFFFF"/>
          <w:rPrChange w:id="43" w:author="Evan Sidrow" w:date="2023-06-26T14:08:00Z">
            <w:rPr>
              <w:del w:id="44" w:author="Evan Sidrow" w:date="2023-06-26T12:32:00Z"/>
              <w:moveTo w:id="45" w:author="Evan Sidrow" w:date="2023-06-26T12:28:00Z"/>
              <w:rFonts w:asciiTheme="majorBidi" w:hAnsiTheme="majorBidi" w:cstheme="majorBidi"/>
            </w:rPr>
          </w:rPrChange>
        </w:rPr>
        <w:pPrChange w:id="46" w:author="Evan Sidrow" w:date="2023-06-26T14:09:00Z">
          <w:pPr>
            <w:snapToGrid w:val="0"/>
            <w:spacing w:before="120" w:after="120"/>
            <w:ind w:firstLine="720"/>
            <w:jc w:val="both"/>
          </w:pPr>
        </w:pPrChange>
      </w:pPr>
      <w:moveToRangeStart w:id="47" w:author="Evan Sidrow" w:date="2023-06-26T12:28:00Z" w:name="move138674944"/>
      <w:moveTo w:id="48" w:author="Evan Sidrow" w:date="2023-06-26T12:28:00Z">
        <w:del w:id="49" w:author="Evan Sidrow" w:date="2023-06-26T12:32:00Z">
          <w:r w:rsidRPr="00EF170D" w:rsidDel="0056164B">
            <w:rPr>
              <w:rFonts w:asciiTheme="majorBidi" w:hAnsiTheme="majorBidi" w:cstheme="majorBidi"/>
            </w:rPr>
            <w:delText xml:space="preserve">In addition to using drone videos to label behavioural states, we also informed the HHMM </w:delText>
          </w:r>
        </w:del>
        <w:del w:id="50" w:author="Evan Sidrow" w:date="2023-06-26T12:31:00Z">
          <w:r w:rsidRPr="00EF170D" w:rsidDel="0056164B">
            <w:rPr>
              <w:rFonts w:asciiTheme="majorBidi" w:hAnsiTheme="majorBidi" w:cstheme="majorBidi"/>
            </w:rPr>
            <w:delText>with dive characteristics (max depth</w:delText>
          </w:r>
          <w:r w:rsidDel="0056164B">
            <w:rPr>
              <w:rFonts w:asciiTheme="majorBidi" w:hAnsiTheme="majorBidi" w:cstheme="majorBidi"/>
            </w:rPr>
            <w:delText>, dive duration,</w:delText>
          </w:r>
          <w:r w:rsidRPr="00EF170D" w:rsidDel="0056164B">
            <w:rPr>
              <w:rFonts w:asciiTheme="majorBidi" w:hAnsiTheme="majorBidi" w:cstheme="majorBidi"/>
            </w:rPr>
            <w:delText xml:space="preserve"> and post-dive surface intervals) from the CATS tags. We summarized each individual dive’s characteristics as three gamma-distributed observations. Each observation’s distribution was a function of the underlying behavioural state, and each observation was assumed to be independent after conditioning on</w:delText>
          </w:r>
        </w:del>
        <w:del w:id="51" w:author="Evan Sidrow" w:date="2023-06-26T12:30:00Z">
          <w:r w:rsidRPr="00EF170D" w:rsidDel="0056164B">
            <w:rPr>
              <w:rFonts w:asciiTheme="majorBidi" w:hAnsiTheme="majorBidi" w:cstheme="majorBidi"/>
            </w:rPr>
            <w:delText xml:space="preserve"> the</w:delText>
          </w:r>
        </w:del>
        <w:del w:id="52" w:author="Evan Sidrow" w:date="2023-06-26T12:31:00Z">
          <w:r w:rsidRPr="00EF170D" w:rsidDel="0056164B">
            <w:rPr>
              <w:rFonts w:asciiTheme="majorBidi" w:hAnsiTheme="majorBidi" w:cstheme="majorBidi"/>
            </w:rPr>
            <w:delText xml:space="preserve"> behavioural state</w:delText>
          </w:r>
        </w:del>
        <w:del w:id="53" w:author="Evan Sidrow" w:date="2023-06-26T12:30:00Z">
          <w:r w:rsidRPr="00EF170D" w:rsidDel="0056164B">
            <w:rPr>
              <w:rFonts w:asciiTheme="majorBidi" w:hAnsiTheme="majorBidi" w:cstheme="majorBidi"/>
            </w:rPr>
            <w:delText xml:space="preserve"> using inputs of maximum dive depth (m), dive duration (s), and post-dive surface interval (s).</w:delText>
          </w:r>
        </w:del>
      </w:moveTo>
    </w:p>
    <w:moveToRangeEnd w:id="47"/>
    <w:p w14:paraId="2286D678" w14:textId="5A34E671" w:rsidR="009A1A1B" w:rsidRDefault="0056164B" w:rsidP="0052393D">
      <w:pPr>
        <w:snapToGrid w:val="0"/>
        <w:spacing w:after="120"/>
        <w:ind w:firstLine="720"/>
        <w:jc w:val="both"/>
        <w:rPr>
          <w:ins w:id="54" w:author="Evan Sidrow" w:date="2023-06-26T12:17:00Z"/>
          <w:color w:val="000000"/>
          <w:shd w:val="clear" w:color="auto" w:fill="FFFFFF"/>
        </w:rPr>
      </w:pPr>
      <w:ins w:id="55" w:author="Evan Sidrow" w:date="2023-06-26T12:34:00Z">
        <w:r>
          <w:rPr>
            <w:rFonts w:asciiTheme="majorBidi" w:hAnsiTheme="majorBidi" w:cstheme="majorBidi"/>
          </w:rPr>
          <w:t xml:space="preserve">We </w:t>
        </w:r>
      </w:ins>
      <w:ins w:id="56" w:author="Evan Sidrow" w:date="2023-06-26T12:35:00Z">
        <w:r>
          <w:rPr>
            <w:rFonts w:asciiTheme="majorBidi" w:hAnsiTheme="majorBidi" w:cstheme="majorBidi"/>
          </w:rPr>
          <w:t xml:space="preserve">assumed that </w:t>
        </w:r>
      </w:ins>
      <w:ins w:id="57" w:author="Evan Sidrow" w:date="2023-06-26T13:39:00Z">
        <w:r w:rsidR="00B87388">
          <w:rPr>
            <w:rFonts w:asciiTheme="majorBidi" w:hAnsiTheme="majorBidi" w:cstheme="majorBidi"/>
          </w:rPr>
          <w:t>t</w:t>
        </w:r>
      </w:ins>
      <w:ins w:id="58" w:author="Evan Sidrow" w:date="2023-06-26T12:35:00Z">
        <w:r>
          <w:rPr>
            <w:rFonts w:asciiTheme="majorBidi" w:hAnsiTheme="majorBidi" w:cstheme="majorBidi"/>
          </w:rPr>
          <w:t>he distribution of each dive type (shallow, medium, deep</w:t>
        </w:r>
      </w:ins>
      <w:ins w:id="59" w:author="Evan Sidrow" w:date="2023-06-26T13:44:00Z">
        <w:r w:rsidR="00B87388">
          <w:rPr>
            <w:rFonts w:asciiTheme="majorBidi" w:hAnsiTheme="majorBidi" w:cstheme="majorBidi"/>
          </w:rPr>
          <w:t>, and logging</w:t>
        </w:r>
      </w:ins>
      <w:ins w:id="60" w:author="Evan Sidrow" w:date="2023-06-26T12:35:00Z">
        <w:r>
          <w:rPr>
            <w:rFonts w:asciiTheme="majorBidi" w:hAnsiTheme="majorBidi" w:cstheme="majorBidi"/>
          </w:rPr>
          <w:t>) was identical across dive track behavioural states</w:t>
        </w:r>
      </w:ins>
      <w:ins w:id="61" w:author="Evan Sidrow" w:date="2023-06-26T13:44:00Z">
        <w:r w:rsidR="00B87388">
          <w:rPr>
            <w:rFonts w:asciiTheme="majorBidi" w:hAnsiTheme="majorBidi" w:cstheme="majorBidi"/>
          </w:rPr>
          <w:t xml:space="preserve"> (resting, travelling, and foraging)</w:t>
        </w:r>
      </w:ins>
      <w:ins w:id="62" w:author="Evan Sidrow" w:date="2023-06-26T12:35:00Z">
        <w:r>
          <w:rPr>
            <w:rFonts w:asciiTheme="majorBidi" w:hAnsiTheme="majorBidi" w:cstheme="majorBidi"/>
          </w:rPr>
          <w:t xml:space="preserve">. </w:t>
        </w:r>
      </w:ins>
      <w:ins w:id="63" w:author="Evan Sidrow" w:date="2023-06-26T12:27:00Z">
        <w:r w:rsidR="0003227C">
          <w:rPr>
            <w:rFonts w:asciiTheme="majorBidi" w:hAnsiTheme="majorBidi" w:cstheme="majorBidi"/>
          </w:rPr>
          <w:t xml:space="preserve">This choice is in line with </w:t>
        </w:r>
        <w:r w:rsidR="0003227C">
          <w:rPr>
            <w:color w:val="000000"/>
            <w:shd w:val="clear" w:color="auto" w:fill="FFFFFF"/>
          </w:rPr>
          <w:t xml:space="preserve">Leos-Barajas et al. </w:t>
        </w:r>
        <w:r w:rsidR="0003227C">
          <w:rPr>
            <w:color w:val="000000"/>
            <w:shd w:val="clear" w:color="auto" w:fill="FFFFFF"/>
          </w:rPr>
          <w:t>(</w:t>
        </w:r>
        <w:r w:rsidR="0003227C">
          <w:rPr>
            <w:color w:val="000000"/>
            <w:shd w:val="clear" w:color="auto" w:fill="FFFFFF"/>
          </w:rPr>
          <w:t>2017)</w:t>
        </w:r>
        <w:r w:rsidR="0003227C">
          <w:rPr>
            <w:color w:val="000000"/>
            <w:shd w:val="clear" w:color="auto" w:fill="FFFFFF"/>
          </w:rPr>
          <w:t>, and</w:t>
        </w:r>
      </w:ins>
      <w:ins w:id="64" w:author="Evan Sidrow" w:date="2023-06-26T12:17:00Z">
        <w:r w:rsidR="009A1A1B">
          <w:rPr>
            <w:rFonts w:asciiTheme="majorBidi" w:hAnsiTheme="majorBidi" w:cstheme="majorBidi"/>
          </w:rPr>
          <w:t xml:space="preserve"> </w:t>
        </w:r>
      </w:ins>
      <w:ins w:id="65" w:author="Evan Sidrow" w:date="2023-06-26T12:27:00Z">
        <w:r w:rsidR="0003227C">
          <w:rPr>
            <w:rFonts w:asciiTheme="majorBidi" w:hAnsiTheme="majorBidi" w:cstheme="majorBidi"/>
          </w:rPr>
          <w:t>w</w:t>
        </w:r>
      </w:ins>
      <w:ins w:id="66" w:author="Evan Sidrow" w:date="2023-06-26T12:17:00Z">
        <w:r w:rsidR="009A1A1B">
          <w:rPr>
            <w:rFonts w:asciiTheme="majorBidi" w:hAnsiTheme="majorBidi" w:cstheme="majorBidi"/>
          </w:rPr>
          <w:t xml:space="preserve">e found that the HHMM </w:t>
        </w:r>
      </w:ins>
      <w:ins w:id="67" w:author="Evan Sidrow" w:date="2023-06-26T12:26:00Z">
        <w:r w:rsidR="0003227C">
          <w:rPr>
            <w:rFonts w:asciiTheme="majorBidi" w:hAnsiTheme="majorBidi" w:cstheme="majorBidi"/>
          </w:rPr>
          <w:t>produced</w:t>
        </w:r>
      </w:ins>
      <w:ins w:id="68" w:author="Evan Sidrow" w:date="2023-06-26T12:17:00Z">
        <w:r w:rsidR="009A1A1B">
          <w:rPr>
            <w:rFonts w:asciiTheme="majorBidi" w:hAnsiTheme="majorBidi" w:cstheme="majorBidi"/>
          </w:rPr>
          <w:t xml:space="preserve"> more biologically meaningful results when the dive type</w:t>
        </w:r>
      </w:ins>
      <w:ins w:id="69" w:author="Evan Sidrow" w:date="2023-06-26T12:27:00Z">
        <w:r w:rsidR="0003227C">
          <w:rPr>
            <w:rFonts w:asciiTheme="majorBidi" w:hAnsiTheme="majorBidi" w:cstheme="majorBidi"/>
          </w:rPr>
          <w:t>-dependent distributions</w:t>
        </w:r>
      </w:ins>
      <w:ins w:id="70" w:author="Evan Sidrow" w:date="2023-06-26T12:17:00Z">
        <w:r w:rsidR="009A1A1B">
          <w:rPr>
            <w:rFonts w:asciiTheme="majorBidi" w:hAnsiTheme="majorBidi" w:cstheme="majorBidi"/>
          </w:rPr>
          <w:t xml:space="preserve"> were shared</w:t>
        </w:r>
      </w:ins>
      <w:ins w:id="71" w:author="Evan Sidrow" w:date="2023-06-26T12:27:00Z">
        <w:r w:rsidR="0003227C">
          <w:rPr>
            <w:rFonts w:asciiTheme="majorBidi" w:hAnsiTheme="majorBidi" w:cstheme="majorBidi"/>
          </w:rPr>
          <w:t xml:space="preserve"> across </w:t>
        </w:r>
      </w:ins>
      <w:ins w:id="72" w:author="Evan Sidrow" w:date="2023-06-26T12:17:00Z">
        <w:r w:rsidR="009A1A1B">
          <w:rPr>
            <w:rFonts w:asciiTheme="majorBidi" w:hAnsiTheme="majorBidi" w:cstheme="majorBidi"/>
          </w:rPr>
          <w:t>behavioural states.</w:t>
        </w:r>
      </w:ins>
    </w:p>
    <w:p w14:paraId="4487EF03" w14:textId="1073613E" w:rsidR="0002110E" w:rsidRPr="00B87388" w:rsidRDefault="00B87388" w:rsidP="00B87388">
      <w:pPr>
        <w:snapToGrid w:val="0"/>
        <w:spacing w:after="120"/>
        <w:ind w:firstLine="720"/>
        <w:jc w:val="both"/>
        <w:rPr>
          <w:color w:val="000000"/>
          <w:shd w:val="clear" w:color="auto" w:fill="FFFFFF"/>
          <w:rPrChange w:id="73" w:author="Evan Sidrow" w:date="2023-06-26T13:45:00Z">
            <w:rPr>
              <w:rFonts w:asciiTheme="majorBidi" w:hAnsiTheme="majorBidi" w:cstheme="majorBidi"/>
            </w:rPr>
          </w:rPrChange>
        </w:rPr>
        <w:pPrChange w:id="74" w:author="Evan Sidrow" w:date="2023-06-26T13:45:00Z">
          <w:pPr>
            <w:snapToGrid w:val="0"/>
            <w:spacing w:before="120" w:after="120"/>
            <w:ind w:firstLine="720"/>
            <w:jc w:val="both"/>
          </w:pPr>
        </w:pPrChange>
      </w:pPr>
      <w:ins w:id="75" w:author="Evan Sidrow" w:date="2023-06-26T13:41:00Z">
        <w:r>
          <w:rPr>
            <w:rFonts w:asciiTheme="majorBidi" w:hAnsiTheme="majorBidi" w:cstheme="majorBidi"/>
          </w:rPr>
          <w:t>We</w:t>
        </w:r>
      </w:ins>
      <w:ins w:id="76" w:author="Evan Sidrow" w:date="2023-06-26T12:18:00Z">
        <w:r w:rsidR="009A1A1B" w:rsidRPr="00EF170D">
          <w:rPr>
            <w:rFonts w:asciiTheme="majorBidi" w:hAnsiTheme="majorBidi" w:cstheme="majorBidi"/>
          </w:rPr>
          <w:t xml:space="preserve"> incorporated </w:t>
        </w:r>
        <w:r w:rsidR="009A1A1B">
          <w:rPr>
            <w:rFonts w:asciiTheme="majorBidi" w:hAnsiTheme="majorBidi" w:cstheme="majorBidi"/>
          </w:rPr>
          <w:t>labels for</w:t>
        </w:r>
      </w:ins>
      <w:ins w:id="77" w:author="Evan Sidrow" w:date="2023-06-26T13:44:00Z">
        <w:r>
          <w:rPr>
            <w:rFonts w:asciiTheme="majorBidi" w:hAnsiTheme="majorBidi" w:cstheme="majorBidi"/>
          </w:rPr>
          <w:t xml:space="preserve"> the</w:t>
        </w:r>
      </w:ins>
      <w:ins w:id="78" w:author="Evan Sidrow" w:date="2023-06-26T12:18:00Z">
        <w:r w:rsidR="009A1A1B">
          <w:rPr>
            <w:rFonts w:asciiTheme="majorBidi" w:hAnsiTheme="majorBidi" w:cstheme="majorBidi"/>
          </w:rPr>
          <w:t xml:space="preserve"> dive types</w:t>
        </w:r>
        <w:r w:rsidR="009A1A1B" w:rsidRPr="00EF170D">
          <w:rPr>
            <w:rFonts w:asciiTheme="majorBidi" w:hAnsiTheme="majorBidi" w:cstheme="majorBidi"/>
          </w:rPr>
          <w:t xml:space="preserve"> and</w:t>
        </w:r>
        <w:r w:rsidR="009A1A1B">
          <w:rPr>
            <w:rFonts w:asciiTheme="majorBidi" w:hAnsiTheme="majorBidi" w:cstheme="majorBidi"/>
          </w:rPr>
          <w:t xml:space="preserve"> dive track</w:t>
        </w:r>
        <w:r w:rsidR="009A1A1B" w:rsidRPr="00EF170D">
          <w:rPr>
            <w:rFonts w:asciiTheme="majorBidi" w:hAnsiTheme="majorBidi" w:cstheme="majorBidi"/>
          </w:rPr>
          <w:t xml:space="preserve"> behaviour</w:t>
        </w:r>
        <w:r w:rsidR="009A1A1B">
          <w:rPr>
            <w:rFonts w:asciiTheme="majorBidi" w:hAnsiTheme="majorBidi" w:cstheme="majorBidi"/>
          </w:rPr>
          <w:t>al states</w:t>
        </w:r>
        <w:r w:rsidR="009A1A1B" w:rsidRPr="00EF170D">
          <w:rPr>
            <w:rFonts w:asciiTheme="majorBidi" w:hAnsiTheme="majorBidi" w:cstheme="majorBidi"/>
          </w:rPr>
          <w:t xml:space="preserve"> </w:t>
        </w:r>
      </w:ins>
      <w:ins w:id="79" w:author="Evan Sidrow" w:date="2023-06-26T13:44:00Z">
        <w:r>
          <w:rPr>
            <w:rFonts w:asciiTheme="majorBidi" w:hAnsiTheme="majorBidi" w:cstheme="majorBidi"/>
          </w:rPr>
          <w:t>using</w:t>
        </w:r>
      </w:ins>
      <w:ins w:id="80" w:author="Evan Sidrow" w:date="2023-06-26T12:18:00Z">
        <w:r w:rsidR="009A1A1B" w:rsidRPr="00EF170D">
          <w:rPr>
            <w:rFonts w:asciiTheme="majorBidi" w:hAnsiTheme="majorBidi" w:cstheme="majorBidi"/>
          </w:rPr>
          <w:t xml:space="preserve"> a </w:t>
        </w:r>
      </w:ins>
      <w:ins w:id="81" w:author="Evan Sidrow" w:date="2023-06-26T13:45:00Z">
        <w:r>
          <w:rPr>
            <w:rFonts w:asciiTheme="majorBidi" w:hAnsiTheme="majorBidi" w:cstheme="majorBidi"/>
          </w:rPr>
          <w:t>method similar</w:t>
        </w:r>
      </w:ins>
      <w:ins w:id="82" w:author="Evan Sidrow" w:date="2023-06-26T12:18:00Z">
        <w:r w:rsidR="009A1A1B" w:rsidRPr="00EF170D">
          <w:rPr>
            <w:rFonts w:asciiTheme="majorBidi" w:hAnsiTheme="majorBidi" w:cstheme="majorBidi"/>
          </w:rPr>
          <w:t xml:space="preserve"> to</w:t>
        </w:r>
      </w:ins>
      <w:ins w:id="83" w:author="Evan Sidrow" w:date="2023-06-26T13:45:00Z">
        <w:r>
          <w:rPr>
            <w:rFonts w:asciiTheme="majorBidi" w:hAnsiTheme="majorBidi" w:cstheme="majorBidi"/>
          </w:rPr>
          <w:t xml:space="preserve"> that of</w:t>
        </w:r>
      </w:ins>
      <w:ins w:id="84" w:author="Evan Sidrow" w:date="2023-06-26T12:18:00Z">
        <w:r w:rsidR="009A1A1B" w:rsidRPr="00EF170D">
          <w:rPr>
            <w:rFonts w:asciiTheme="majorBidi" w:hAnsiTheme="majorBidi" w:cstheme="majorBidi"/>
          </w:rPr>
          <w:t xml:space="preserve"> </w:t>
        </w:r>
        <w:r w:rsidR="009A1A1B" w:rsidRPr="00EF170D">
          <w:rPr>
            <w:rFonts w:asciiTheme="majorBidi" w:hAnsiTheme="majorBidi" w:cstheme="majorBidi"/>
          </w:rPr>
          <w:fldChar w:fldCharType="begin"/>
        </w:r>
        <w:r w:rsidR="009A1A1B" w:rsidRPr="00EF170D">
          <w:rPr>
            <w:rFonts w:asciiTheme="majorBidi" w:hAnsiTheme="majorBidi" w:cstheme="majorBidi"/>
          </w:rPr>
          <w:instrText xml:space="preserve"> ADDIN EN.CITE &lt;EndNote&gt;&lt;Cite AuthorYear="1"&gt;&lt;Author&gt;Li&lt;/Author&gt;&lt;Year&gt;2021&lt;/Year&gt;&lt;RecNum&gt;74&lt;/RecNum&gt;&lt;DisplayText&gt;Li et al. (2021)&lt;/DisplayText&gt;&lt;record&gt;&lt;rec-number&gt;74&lt;/rec-number&gt;&lt;foreign-keys&gt;&lt;key app="EN" db-id="v2wzxz507eexr4e2wf7v0ez1e9z95w0x9ded" timestamp="1682104842"&gt;74&lt;/key&gt;&lt;/foreign-keys&gt;&lt;ref-type name="Journal Article"&gt;17&lt;/ref-type&gt;&lt;contributors&gt;&lt;authors&gt;&lt;author&gt;Li, Jiefu&lt;/author&gt;&lt;author&gt;Lee, Jung-Youn&lt;/author&gt;&lt;author&gt;Liao, Li&lt;/author&gt;&lt;/authors&gt;&lt;/contributors&gt;&lt;titles&gt;&lt;title&gt;A new algorithm to train hidden Markov models for biological sequences with partial labels&lt;/title&gt;&lt;secondary-title&gt;BMC Bioinformatics&lt;/secondary-title&gt;&lt;/titles&gt;&lt;periodical&gt;&lt;full-title&gt;BMC bioinformatics&lt;/full-title&gt;&lt;/periodical&gt;&lt;pages&gt;1-21&lt;/pages&gt;&lt;volume&gt;22&lt;/volume&gt;&lt;dates&gt;&lt;year&gt;2021&lt;/year&gt;&lt;/dates&gt;&lt;urls&gt;&lt;/urls&gt;&lt;electronic-resource-num&gt;10.1186/s12859-021-04080-0&lt;/electronic-resource-num&gt;&lt;/record&gt;&lt;/Cite&gt;&lt;/EndNote&gt;</w:instrText>
        </w:r>
        <w:r w:rsidR="009A1A1B" w:rsidRPr="00EF170D">
          <w:rPr>
            <w:rFonts w:asciiTheme="majorBidi" w:hAnsiTheme="majorBidi" w:cstheme="majorBidi"/>
          </w:rPr>
          <w:fldChar w:fldCharType="separate"/>
        </w:r>
        <w:r w:rsidR="009A1A1B" w:rsidRPr="00EF170D">
          <w:rPr>
            <w:rFonts w:asciiTheme="majorBidi" w:hAnsiTheme="majorBidi" w:cstheme="majorBidi"/>
            <w:noProof/>
          </w:rPr>
          <w:t>Li et al. (2021)</w:t>
        </w:r>
        <w:r w:rsidR="009A1A1B" w:rsidRPr="00EF170D">
          <w:rPr>
            <w:rFonts w:asciiTheme="majorBidi" w:hAnsiTheme="majorBidi" w:cstheme="majorBidi"/>
          </w:rPr>
          <w:fldChar w:fldCharType="end"/>
        </w:r>
      </w:ins>
      <w:ins w:id="85" w:author="Evan Sidrow" w:date="2023-06-26T12:36:00Z">
        <w:r w:rsidR="0056164B">
          <w:rPr>
            <w:rFonts w:asciiTheme="majorBidi" w:hAnsiTheme="majorBidi" w:cstheme="majorBidi"/>
          </w:rPr>
          <w:t>.</w:t>
        </w:r>
      </w:ins>
      <w:ins w:id="86" w:author="Evan Sidrow" w:date="2023-06-26T12:18:00Z">
        <w:r w:rsidR="009A1A1B">
          <w:rPr>
            <w:rFonts w:asciiTheme="majorBidi" w:hAnsiTheme="majorBidi" w:cstheme="majorBidi"/>
          </w:rPr>
          <w:t xml:space="preserve"> </w:t>
        </w:r>
      </w:ins>
      <w:ins w:id="87" w:author="Evan Sidrow" w:date="2023-06-26T13:45:00Z">
        <w:r>
          <w:rPr>
            <w:color w:val="000000"/>
            <w:shd w:val="clear" w:color="auto" w:fill="FFFFFF"/>
          </w:rPr>
          <w:t xml:space="preserve">For the dive track behavioural states, </w:t>
        </w:r>
        <w:r>
          <w:rPr>
            <w:rFonts w:asciiTheme="majorBidi" w:hAnsiTheme="majorBidi" w:cstheme="majorBidi"/>
            <w:color w:val="000000" w:themeColor="text1"/>
          </w:rPr>
          <w:t>w</w:t>
        </w:r>
      </w:ins>
      <w:del w:id="88" w:author="Evan Sidrow" w:date="2023-06-26T13:45:00Z">
        <w:r w:rsidR="001C649D" w:rsidDel="00B87388">
          <w:rPr>
            <w:rFonts w:asciiTheme="majorBidi" w:hAnsiTheme="majorBidi" w:cstheme="majorBidi"/>
            <w:color w:val="000000" w:themeColor="text1"/>
          </w:rPr>
          <w:delText>W</w:delText>
        </w:r>
      </w:del>
      <w:r w:rsidR="0002110E" w:rsidRPr="00EF170D">
        <w:rPr>
          <w:rFonts w:asciiTheme="majorBidi" w:hAnsiTheme="majorBidi" w:cstheme="majorBidi"/>
        </w:rPr>
        <w:t xml:space="preserve">e used drone videos to directly label </w:t>
      </w:r>
      <w:ins w:id="89" w:author="Evan Sidrow" w:date="2023-06-26T11:10:00Z">
        <w:r w:rsidR="00D86B52">
          <w:rPr>
            <w:rFonts w:asciiTheme="majorBidi" w:hAnsiTheme="majorBidi" w:cstheme="majorBidi"/>
          </w:rPr>
          <w:t xml:space="preserve">killer whale </w:t>
        </w:r>
      </w:ins>
      <w:del w:id="90" w:author="Evan Sidrow" w:date="2023-06-26T11:10:00Z">
        <w:r w:rsidR="0002110E" w:rsidRPr="00EF170D" w:rsidDel="00D86B52">
          <w:rPr>
            <w:rFonts w:asciiTheme="majorBidi" w:hAnsiTheme="majorBidi" w:cstheme="majorBidi"/>
          </w:rPr>
          <w:delText xml:space="preserve">the </w:delText>
        </w:r>
      </w:del>
      <w:r w:rsidR="0002110E" w:rsidRPr="00EF170D">
        <w:rPr>
          <w:rFonts w:asciiTheme="majorBidi" w:hAnsiTheme="majorBidi" w:cstheme="majorBidi"/>
        </w:rPr>
        <w:t xml:space="preserve">behaviour </w:t>
      </w:r>
      <w:r w:rsidR="001C649D">
        <w:rPr>
          <w:rFonts w:asciiTheme="majorBidi" w:hAnsiTheme="majorBidi" w:cstheme="majorBidi"/>
        </w:rPr>
        <w:t>associated with</w:t>
      </w:r>
      <w:r w:rsidR="001C649D" w:rsidRPr="00EF170D">
        <w:rPr>
          <w:rFonts w:asciiTheme="majorBidi" w:hAnsiTheme="majorBidi" w:cstheme="majorBidi"/>
        </w:rPr>
        <w:t xml:space="preserve"> </w:t>
      </w:r>
      <w:r w:rsidR="0002110E" w:rsidRPr="00EF170D">
        <w:rPr>
          <w:rFonts w:asciiTheme="majorBidi" w:hAnsiTheme="majorBidi" w:cstheme="majorBidi"/>
        </w:rPr>
        <w:t>individual dives, and the</w:t>
      </w:r>
      <w:ins w:id="91" w:author="Evan Sidrow" w:date="2023-06-26T13:45:00Z">
        <w:r>
          <w:rPr>
            <w:rFonts w:asciiTheme="majorBidi" w:hAnsiTheme="majorBidi" w:cstheme="majorBidi"/>
          </w:rPr>
          <w:t>refore the</w:t>
        </w:r>
      </w:ins>
      <w:ins w:id="92" w:author="Evan Sidrow" w:date="2023-06-26T12:08:00Z">
        <w:r w:rsidR="009A1A1B">
          <w:rPr>
            <w:rFonts w:asciiTheme="majorBidi" w:hAnsiTheme="majorBidi" w:cstheme="majorBidi"/>
          </w:rPr>
          <w:t xml:space="preserve"> dive</w:t>
        </w:r>
      </w:ins>
      <w:del w:id="93" w:author="Evan Sidrow" w:date="2023-06-26T11:10:00Z">
        <w:r w:rsidR="0002110E" w:rsidRPr="00EF170D" w:rsidDel="00D86B52">
          <w:rPr>
            <w:rFonts w:asciiTheme="majorBidi" w:hAnsiTheme="majorBidi" w:cstheme="majorBidi"/>
          </w:rPr>
          <w:delText>ir</w:delText>
        </w:r>
      </w:del>
      <w:r w:rsidR="0002110E" w:rsidRPr="00EF170D">
        <w:rPr>
          <w:rFonts w:asciiTheme="majorBidi" w:hAnsiTheme="majorBidi" w:cstheme="majorBidi"/>
        </w:rPr>
        <w:t xml:space="preserve"> </w:t>
      </w:r>
      <w:del w:id="94" w:author="Evan Sidrow" w:date="2023-06-26T11:10:00Z">
        <w:r w:rsidR="0002110E" w:rsidRPr="00EF170D" w:rsidDel="00D86B52">
          <w:rPr>
            <w:rFonts w:asciiTheme="majorBidi" w:hAnsiTheme="majorBidi" w:cstheme="majorBidi"/>
          </w:rPr>
          <w:delText>corresponding tracks</w:delText>
        </w:r>
      </w:del>
      <w:ins w:id="95" w:author="Evan Sidrow" w:date="2023-06-26T11:10:00Z">
        <w:r w:rsidR="00D86B52">
          <w:rPr>
            <w:rFonts w:asciiTheme="majorBidi" w:hAnsiTheme="majorBidi" w:cstheme="majorBidi"/>
          </w:rPr>
          <w:t>track corresponding to that dive</w:t>
        </w:r>
      </w:ins>
      <w:r w:rsidR="0002110E" w:rsidRPr="00EF170D">
        <w:rPr>
          <w:rFonts w:asciiTheme="majorBidi" w:hAnsiTheme="majorBidi" w:cstheme="majorBidi"/>
        </w:rPr>
        <w:t xml:space="preserve"> (</w:t>
      </w:r>
      <w:r w:rsidR="001C649D">
        <w:rPr>
          <w:rFonts w:asciiTheme="majorBidi" w:hAnsiTheme="majorBidi" w:cstheme="majorBidi"/>
        </w:rPr>
        <w:t>i.e</w:t>
      </w:r>
      <w:r w:rsidR="0002110E" w:rsidRPr="00EF170D">
        <w:rPr>
          <w:rFonts w:asciiTheme="majorBidi" w:hAnsiTheme="majorBidi" w:cstheme="majorBidi"/>
        </w:rPr>
        <w:t>.</w:t>
      </w:r>
      <w:r w:rsidR="001C649D">
        <w:rPr>
          <w:rFonts w:asciiTheme="majorBidi" w:hAnsiTheme="majorBidi" w:cstheme="majorBidi"/>
        </w:rPr>
        <w:t>,</w:t>
      </w:r>
      <w:r w:rsidR="0002110E" w:rsidRPr="00EF170D">
        <w:rPr>
          <w:rFonts w:asciiTheme="majorBidi" w:hAnsiTheme="majorBidi" w:cstheme="majorBidi"/>
        </w:rPr>
        <w:t xml:space="preserve"> these </w:t>
      </w:r>
      <w:r w:rsidR="001C649D">
        <w:rPr>
          <w:rFonts w:asciiTheme="majorBidi" w:hAnsiTheme="majorBidi" w:cstheme="majorBidi"/>
        </w:rPr>
        <w:t>were</w:t>
      </w:r>
      <w:r w:rsidR="001C649D" w:rsidRPr="00EF170D">
        <w:rPr>
          <w:rFonts w:asciiTheme="majorBidi" w:hAnsiTheme="majorBidi" w:cstheme="majorBidi"/>
        </w:rPr>
        <w:t xml:space="preserve"> </w:t>
      </w:r>
      <w:r w:rsidR="0002110E" w:rsidRPr="00EF170D">
        <w:rPr>
          <w:rFonts w:asciiTheme="majorBidi" w:hAnsiTheme="majorBidi" w:cstheme="majorBidi"/>
        </w:rPr>
        <w:t xml:space="preserve">observed labels, not unobserved or predicted). </w:t>
      </w:r>
      <w:moveToRangeStart w:id="96" w:author="Evan Sidrow" w:date="2023-06-26T11:11:00Z" w:name="move138670308"/>
      <w:moveTo w:id="97" w:author="Evan Sidrow" w:date="2023-06-26T11:11:00Z">
        <w:r w:rsidR="00D86B52" w:rsidRPr="00EF170D">
          <w:rPr>
            <w:rFonts w:asciiTheme="majorBidi" w:hAnsiTheme="majorBidi" w:cstheme="majorBidi"/>
          </w:rPr>
          <w:t>Occasionally, tracks had conflicting behavioural labels</w:t>
        </w:r>
      </w:moveTo>
      <w:ins w:id="98" w:author="Evan Sidrow" w:date="2023-06-26T11:11:00Z">
        <w:r w:rsidR="00D86B52">
          <w:rPr>
            <w:rFonts w:asciiTheme="majorBidi" w:hAnsiTheme="majorBidi" w:cstheme="majorBidi"/>
          </w:rPr>
          <w:t xml:space="preserve">, but </w:t>
        </w:r>
      </w:ins>
      <w:moveTo w:id="99" w:author="Evan Sidrow" w:date="2023-06-26T11:11:00Z">
        <w:del w:id="100" w:author="Evan Sidrow" w:date="2023-06-26T11:11:00Z">
          <w:r w:rsidR="00D86B52" w:rsidRPr="00EF170D" w:rsidDel="00D86B52">
            <w:rPr>
              <w:rFonts w:asciiTheme="majorBidi" w:hAnsiTheme="majorBidi" w:cstheme="majorBidi"/>
            </w:rPr>
            <w:delText xml:space="preserve">. </w:delText>
          </w:r>
        </w:del>
      </w:moveTo>
      <w:moveToRangeEnd w:id="96"/>
      <w:ins w:id="101" w:author="Evan Sidrow" w:date="2023-06-26T11:11:00Z">
        <w:r w:rsidR="00D86B52">
          <w:rPr>
            <w:rFonts w:asciiTheme="majorBidi" w:hAnsiTheme="majorBidi" w:cstheme="majorBidi"/>
          </w:rPr>
          <w:t>i</w:t>
        </w:r>
      </w:ins>
      <w:del w:id="102" w:author="Evan Sidrow" w:date="2023-06-26T11:11:00Z">
        <w:r w:rsidR="0002110E" w:rsidRPr="00EF170D" w:rsidDel="00D86B52">
          <w:rPr>
            <w:rFonts w:asciiTheme="majorBidi" w:hAnsiTheme="majorBidi" w:cstheme="majorBidi"/>
          </w:rPr>
          <w:delText>I</w:delText>
        </w:r>
      </w:del>
      <w:r w:rsidR="0002110E" w:rsidRPr="00EF170D">
        <w:rPr>
          <w:rFonts w:asciiTheme="majorBidi" w:hAnsiTheme="majorBidi" w:cstheme="majorBidi"/>
        </w:rPr>
        <w:t>dentif</w:t>
      </w:r>
      <w:r w:rsidR="001C649D">
        <w:rPr>
          <w:rFonts w:asciiTheme="majorBidi" w:hAnsiTheme="majorBidi" w:cstheme="majorBidi"/>
        </w:rPr>
        <w:t>ying</w:t>
      </w:r>
      <w:r w:rsidR="0002110E" w:rsidRPr="00EF170D">
        <w:rPr>
          <w:rFonts w:asciiTheme="majorBidi" w:hAnsiTheme="majorBidi" w:cstheme="majorBidi"/>
        </w:rPr>
        <w:t xml:space="preserve"> foraging behaviour took priority over </w:t>
      </w:r>
      <w:r w:rsidR="001C649D">
        <w:rPr>
          <w:rFonts w:asciiTheme="majorBidi" w:hAnsiTheme="majorBidi" w:cstheme="majorBidi"/>
        </w:rPr>
        <w:t xml:space="preserve">identifying </w:t>
      </w:r>
      <w:r w:rsidR="0002110E" w:rsidRPr="00EF170D">
        <w:rPr>
          <w:rFonts w:asciiTheme="majorBidi" w:hAnsiTheme="majorBidi" w:cstheme="majorBidi"/>
        </w:rPr>
        <w:t xml:space="preserve">other behaviours. </w:t>
      </w:r>
      <w:moveFromRangeStart w:id="103" w:author="Evan Sidrow" w:date="2023-06-26T11:11:00Z" w:name="move138670308"/>
      <w:moveFrom w:id="104" w:author="Evan Sidrow" w:date="2023-06-26T11:11:00Z">
        <w:r w:rsidR="0002110E" w:rsidRPr="00EF170D" w:rsidDel="00D86B52">
          <w:rPr>
            <w:rFonts w:asciiTheme="majorBidi" w:hAnsiTheme="majorBidi" w:cstheme="majorBidi"/>
          </w:rPr>
          <w:t xml:space="preserve">Occasionally, tracks had conflicting behavioural labels. </w:t>
        </w:r>
      </w:moveFrom>
      <w:moveFromRangeEnd w:id="103"/>
      <w:r w:rsidR="0002110E" w:rsidRPr="00EF170D">
        <w:rPr>
          <w:rFonts w:asciiTheme="majorBidi" w:hAnsiTheme="majorBidi" w:cstheme="majorBidi"/>
        </w:rPr>
        <w:t xml:space="preserve">For example, if a track contained </w:t>
      </w:r>
      <w:r w:rsidR="0002110E" w:rsidRPr="00EF170D">
        <w:rPr>
          <w:rFonts w:asciiTheme="majorBidi" w:hAnsiTheme="majorBidi" w:cstheme="majorBidi"/>
          <w:iCs/>
        </w:rPr>
        <w:t>both</w:t>
      </w:r>
      <w:r w:rsidR="0002110E" w:rsidRPr="00EF170D">
        <w:rPr>
          <w:rFonts w:asciiTheme="majorBidi" w:hAnsiTheme="majorBidi" w:cstheme="majorBidi"/>
        </w:rPr>
        <w:t xml:space="preserve"> a foraging label </w:t>
      </w:r>
      <w:r w:rsidR="0002110E" w:rsidRPr="00EF170D">
        <w:rPr>
          <w:rFonts w:asciiTheme="majorBidi" w:hAnsiTheme="majorBidi" w:cstheme="majorBidi"/>
          <w:iCs/>
        </w:rPr>
        <w:t>and</w:t>
      </w:r>
      <w:r w:rsidR="0002110E" w:rsidRPr="00EF170D">
        <w:rPr>
          <w:rFonts w:asciiTheme="majorBidi" w:hAnsiTheme="majorBidi" w:cstheme="majorBidi"/>
        </w:rPr>
        <w:t xml:space="preserve"> either a travelling or resting label, then the travelling and resting labels were </w:t>
      </w:r>
      <w:proofErr w:type="gramStart"/>
      <w:r w:rsidR="0002110E" w:rsidRPr="00EF170D">
        <w:rPr>
          <w:rFonts w:asciiTheme="majorBidi" w:hAnsiTheme="majorBidi" w:cstheme="majorBidi"/>
        </w:rPr>
        <w:t>ignored</w:t>
      </w:r>
      <w:proofErr w:type="gramEnd"/>
      <w:r w:rsidR="0002110E" w:rsidRPr="00EF170D">
        <w:rPr>
          <w:rFonts w:asciiTheme="majorBidi" w:hAnsiTheme="majorBidi" w:cstheme="majorBidi"/>
        </w:rPr>
        <w:t xml:space="preserve"> and that track was labelled as foraging. </w:t>
      </w:r>
      <w:del w:id="105" w:author="Evan Sidrow" w:date="2023-06-26T11:11:00Z">
        <w:r w:rsidR="0002110E" w:rsidRPr="00EF170D" w:rsidDel="00D86B52">
          <w:rPr>
            <w:rFonts w:asciiTheme="majorBidi" w:hAnsiTheme="majorBidi" w:cstheme="majorBidi"/>
          </w:rPr>
          <w:delText>In addition</w:delText>
        </w:r>
      </w:del>
      <w:ins w:id="106" w:author="Evan Sidrow" w:date="2023-06-26T13:46:00Z">
        <w:r w:rsidR="00462366">
          <w:rPr>
            <w:rFonts w:asciiTheme="majorBidi" w:hAnsiTheme="majorBidi" w:cstheme="majorBidi"/>
          </w:rPr>
          <w:t>Alternatively,</w:t>
        </w:r>
      </w:ins>
      <w:del w:id="107" w:author="Evan Sidrow" w:date="2023-06-26T13:46:00Z">
        <w:r w:rsidR="0002110E" w:rsidRPr="00EF170D" w:rsidDel="00462366">
          <w:rPr>
            <w:rFonts w:asciiTheme="majorBidi" w:hAnsiTheme="majorBidi" w:cstheme="majorBidi"/>
          </w:rPr>
          <w:delText>,</w:delText>
        </w:r>
      </w:del>
      <w:r w:rsidR="0002110E" w:rsidRPr="00EF170D">
        <w:rPr>
          <w:rFonts w:asciiTheme="majorBidi" w:hAnsiTheme="majorBidi" w:cstheme="majorBidi"/>
        </w:rPr>
        <w:t xml:space="preserve"> if a track contained</w:t>
      </w:r>
      <w:r w:rsidR="0002110E" w:rsidRPr="00EF170D">
        <w:rPr>
          <w:rFonts w:asciiTheme="majorBidi" w:hAnsiTheme="majorBidi" w:cstheme="majorBidi"/>
          <w:i/>
          <w:iCs/>
        </w:rPr>
        <w:t xml:space="preserve"> </w:t>
      </w:r>
      <w:r w:rsidR="0002110E" w:rsidRPr="00EF170D">
        <w:rPr>
          <w:rFonts w:asciiTheme="majorBidi" w:hAnsiTheme="majorBidi" w:cstheme="majorBidi"/>
          <w:iCs/>
        </w:rPr>
        <w:t>both</w:t>
      </w:r>
      <w:r w:rsidR="0002110E" w:rsidRPr="00EF170D">
        <w:rPr>
          <w:rFonts w:asciiTheme="majorBidi" w:hAnsiTheme="majorBidi" w:cstheme="majorBidi"/>
        </w:rPr>
        <w:t xml:space="preserve"> a travelling label </w:t>
      </w:r>
      <w:r w:rsidR="0002110E" w:rsidRPr="00EF170D">
        <w:rPr>
          <w:rFonts w:asciiTheme="majorBidi" w:hAnsiTheme="majorBidi" w:cstheme="majorBidi"/>
          <w:iCs/>
        </w:rPr>
        <w:t xml:space="preserve">and </w:t>
      </w:r>
      <w:r w:rsidR="0002110E" w:rsidRPr="00EF170D">
        <w:rPr>
          <w:rFonts w:asciiTheme="majorBidi" w:hAnsiTheme="majorBidi" w:cstheme="majorBidi"/>
        </w:rPr>
        <w:t>a resting label, but</w:t>
      </w:r>
      <w:r w:rsidR="0002110E" w:rsidRPr="00EF170D">
        <w:rPr>
          <w:rFonts w:asciiTheme="majorBidi" w:hAnsiTheme="majorBidi" w:cstheme="majorBidi"/>
          <w:i/>
          <w:iCs/>
        </w:rPr>
        <w:t xml:space="preserve"> </w:t>
      </w:r>
      <w:r w:rsidR="0002110E" w:rsidRPr="00EF170D">
        <w:rPr>
          <w:rFonts w:asciiTheme="majorBidi" w:hAnsiTheme="majorBidi" w:cstheme="majorBidi"/>
          <w:iCs/>
        </w:rPr>
        <w:t>no</w:t>
      </w:r>
      <w:r w:rsidR="0002110E" w:rsidRPr="00EF170D">
        <w:rPr>
          <w:rFonts w:asciiTheme="majorBidi" w:hAnsiTheme="majorBidi" w:cstheme="majorBidi"/>
        </w:rPr>
        <w:t xml:space="preserve"> foraging labels, then the travelling and resting labels were also ignored, and the HHMM predicted the behaviour without a label. This prevented </w:t>
      </w:r>
      <w:r w:rsidR="001C649D">
        <w:rPr>
          <w:rFonts w:asciiTheme="majorBidi" w:hAnsiTheme="majorBidi" w:cstheme="majorBidi"/>
        </w:rPr>
        <w:t xml:space="preserve">us from assigning </w:t>
      </w:r>
      <w:r w:rsidR="0002110E" w:rsidRPr="00EF170D">
        <w:rPr>
          <w:rFonts w:asciiTheme="majorBidi" w:hAnsiTheme="majorBidi" w:cstheme="majorBidi"/>
        </w:rPr>
        <w:t xml:space="preserve">contradictory labels associated with a particular track, but prioritized identification of foraging behaviour. All deep dives were given a “foraging” track label because research has shown that dives &gt; 30m are more often linked with foraging </w:t>
      </w:r>
      <w:r w:rsidR="0002110E" w:rsidRPr="00EF170D">
        <w:rPr>
          <w:rFonts w:asciiTheme="majorBidi" w:hAnsiTheme="majorBidi" w:cstheme="majorBidi"/>
        </w:rPr>
        <w:fldChar w:fldCharType="begin"/>
      </w:r>
      <w:r w:rsidR="0002110E" w:rsidRPr="00EF170D">
        <w:rPr>
          <w:rFonts w:asciiTheme="majorBidi" w:hAnsiTheme="majorBidi" w:cstheme="majorBidi"/>
        </w:rPr>
        <w:instrText xml:space="preserve"> ADDIN EN.CITE &lt;EndNote&gt;&lt;Cite&gt;&lt;Author&gt;Wright&lt;/Author&gt;&lt;Year&gt;2017&lt;/Year&gt;&lt;RecNum&gt;46&lt;/RecNum&gt;&lt;DisplayText&gt;(Wright et al., 2017)&lt;/DisplayText&gt;&lt;record&gt;&lt;rec-number&gt;46&lt;/rec-number&gt;&lt;foreign-keys&gt;&lt;key app="EN" db-id="v2wzxz507eexr4e2wf7v0ez1e9z95w0x9ded" timestamp="1681923526"&gt;46&lt;/key&gt;&lt;/foreign-keys&gt;&lt;ref-type name="Journal Article"&gt;17&lt;/ref-type&gt;&lt;contributors&gt;&lt;authors&gt;&lt;author&gt;Wright, Brianna M&lt;/author&gt;&lt;author&gt;Ford, John KB&lt;/author&gt;&lt;author&gt;Ellis, Graeme M&lt;/author&gt;&lt;author&gt;Deecke, Volker B&lt;/author&gt;&lt;author&gt;Shapiro, Ari Daniel&lt;/author&gt;&lt;author&gt;Battaile, Brian C&lt;/author&gt;&lt;author&gt;Trites, Andrew W&lt;/author&gt;&lt;/authors&gt;&lt;/contributors&gt;&lt;titles&gt;&lt;title&gt;&lt;style face="normal" font="default" size="100%"&gt;Fine-scale foraging movements by fish-eating killer whales (&lt;/style&gt;&lt;style face="italic" font="default" size="100%"&gt;Orcinus orca&lt;/style&gt;&lt;style face="normal" font="default" size="100%"&gt;) relate to the vertical distributions and escape responses of salmonid prey (&lt;/style&gt;&lt;style face="italic" font="default" size="100%"&gt;Oncorhynchus spp.&lt;/style&gt;&lt;style face="normal" font="default" size="100%"&gt;)&lt;/style&gt;&lt;/title&gt;&lt;secondary-title&gt;Movement Ecology&lt;/secondary-title&gt;&lt;/titles&gt;&lt;periodical&gt;&lt;full-title&gt;Movement ecology&lt;/full-title&gt;&lt;/periodical&gt;&lt;pages&gt;1-18&lt;/pages&gt;&lt;volume&gt;5&lt;/volume&gt;&lt;number&gt;3&lt;/number&gt;&lt;dates&gt;&lt;year&gt;2017&lt;/year&gt;&lt;/dates&gt;&lt;urls&gt;&lt;/urls&gt;&lt;electronic-resource-num&gt;10.1186/s40462-017-0094-0&lt;/electronic-resource-num&gt;&lt;/record&gt;&lt;/Cite&gt;&lt;/EndNote&gt;</w:instrText>
      </w:r>
      <w:r w:rsidR="0002110E" w:rsidRPr="00EF170D">
        <w:rPr>
          <w:rFonts w:asciiTheme="majorBidi" w:hAnsiTheme="majorBidi" w:cstheme="majorBidi"/>
        </w:rPr>
        <w:fldChar w:fldCharType="separate"/>
      </w:r>
      <w:r w:rsidR="0002110E" w:rsidRPr="00EF170D">
        <w:rPr>
          <w:rFonts w:asciiTheme="majorBidi" w:hAnsiTheme="majorBidi" w:cstheme="majorBidi"/>
          <w:noProof/>
        </w:rPr>
        <w:t>(Wright et al., 2017)</w:t>
      </w:r>
      <w:r w:rsidR="0002110E" w:rsidRPr="00EF170D">
        <w:rPr>
          <w:rFonts w:asciiTheme="majorBidi" w:hAnsiTheme="majorBidi" w:cstheme="majorBidi"/>
        </w:rPr>
        <w:fldChar w:fldCharType="end"/>
      </w:r>
      <w:r w:rsidR="0002110E" w:rsidRPr="00EF170D">
        <w:rPr>
          <w:rFonts w:asciiTheme="majorBidi" w:hAnsiTheme="majorBidi" w:cstheme="majorBidi"/>
        </w:rPr>
        <w:t xml:space="preserve">. </w:t>
      </w:r>
      <w:ins w:id="108" w:author="Evan Sidrow" w:date="2023-06-26T13:47:00Z">
        <w:r w:rsidR="00462366">
          <w:rPr>
            <w:rFonts w:asciiTheme="majorBidi" w:hAnsiTheme="majorBidi" w:cstheme="majorBidi"/>
          </w:rPr>
          <w:t>Namely</w:t>
        </w:r>
      </w:ins>
      <w:ins w:id="109" w:author="Evan Sidrow" w:date="2023-06-26T11:15:00Z">
        <w:r w:rsidR="007500CE">
          <w:rPr>
            <w:rFonts w:asciiTheme="majorBidi" w:hAnsiTheme="majorBidi" w:cstheme="majorBidi"/>
          </w:rPr>
          <w:t xml:space="preserve">, </w:t>
        </w:r>
      </w:ins>
      <w:ins w:id="110" w:author="Evan Sidrow" w:date="2023-06-26T11:18:00Z">
        <w:r w:rsidR="007500CE">
          <w:rPr>
            <w:rFonts w:asciiTheme="majorBidi" w:hAnsiTheme="majorBidi" w:cstheme="majorBidi"/>
          </w:rPr>
          <w:t>w</w:t>
        </w:r>
      </w:ins>
      <w:ins w:id="111" w:author="Evan Sidrow" w:date="2023-06-26T11:17:00Z">
        <w:r w:rsidR="007500CE">
          <w:rPr>
            <w:rFonts w:asciiTheme="majorBidi" w:hAnsiTheme="majorBidi" w:cstheme="majorBidi"/>
          </w:rPr>
          <w:t>e fixed the</w:t>
        </w:r>
      </w:ins>
      <w:ins w:id="112" w:author="Evan Sidrow" w:date="2023-06-26T11:18:00Z">
        <w:r w:rsidR="007500CE">
          <w:rPr>
            <w:rFonts w:asciiTheme="majorBidi" w:hAnsiTheme="majorBidi" w:cstheme="majorBidi"/>
          </w:rPr>
          <w:t xml:space="preserve"> probability of starting a “foraging” dive track in a “deep” dive </w:t>
        </w:r>
      </w:ins>
      <w:ins w:id="113" w:author="Evan Sidrow" w:date="2023-06-26T11:19:00Z">
        <w:r w:rsidR="007500CE">
          <w:rPr>
            <w:rFonts w:asciiTheme="majorBidi" w:hAnsiTheme="majorBidi" w:cstheme="majorBidi"/>
          </w:rPr>
          <w:t>as zero. We also fixed the probability of jumping from any other dive to a “deep” dive as zero during “foraging” dive tracks.</w:t>
        </w:r>
      </w:ins>
    </w:p>
    <w:p w14:paraId="2DE9228E" w14:textId="6904FDAE" w:rsidR="0002110E" w:rsidRPr="00EF170D" w:rsidRDefault="0002110E" w:rsidP="00F75593">
      <w:pPr>
        <w:snapToGrid w:val="0"/>
        <w:spacing w:before="120" w:after="120"/>
        <w:ind w:firstLine="720"/>
        <w:jc w:val="both"/>
        <w:rPr>
          <w:rFonts w:asciiTheme="majorBidi" w:hAnsiTheme="majorBidi" w:cstheme="majorBidi"/>
        </w:rPr>
      </w:pPr>
      <w:r w:rsidRPr="00EF170D">
        <w:rPr>
          <w:rFonts w:asciiTheme="majorBidi" w:hAnsiTheme="majorBidi" w:cstheme="majorBidi"/>
        </w:rPr>
        <w:t>There was a subset of dives that we did</w:t>
      </w:r>
      <w:r w:rsidR="00C04F11">
        <w:rPr>
          <w:rFonts w:asciiTheme="majorBidi" w:hAnsiTheme="majorBidi" w:cstheme="majorBidi"/>
        </w:rPr>
        <w:t xml:space="preserve"> </w:t>
      </w:r>
      <w:r w:rsidRPr="00EF170D">
        <w:rPr>
          <w:rFonts w:asciiTheme="majorBidi" w:hAnsiTheme="majorBidi" w:cstheme="majorBidi"/>
        </w:rPr>
        <w:t>n</w:t>
      </w:r>
      <w:r w:rsidR="00C04F11">
        <w:rPr>
          <w:rFonts w:asciiTheme="majorBidi" w:hAnsiTheme="majorBidi" w:cstheme="majorBidi"/>
        </w:rPr>
        <w:t>o</w:t>
      </w:r>
      <w:r w:rsidRPr="00EF170D">
        <w:rPr>
          <w:rFonts w:asciiTheme="majorBidi" w:hAnsiTheme="majorBidi" w:cstheme="majorBidi"/>
        </w:rPr>
        <w:t xml:space="preserve">t have a drone video label for, but </w:t>
      </w:r>
      <w:ins w:id="114" w:author="Evan Sidrow" w:date="2023-06-26T11:20:00Z">
        <w:r w:rsidR="007500CE">
          <w:rPr>
            <w:rFonts w:asciiTheme="majorBidi" w:hAnsiTheme="majorBidi" w:cstheme="majorBidi"/>
          </w:rPr>
          <w:t xml:space="preserve">we </w:t>
        </w:r>
      </w:ins>
      <w:r w:rsidRPr="00EF170D">
        <w:rPr>
          <w:rFonts w:asciiTheme="majorBidi" w:hAnsiTheme="majorBidi" w:cstheme="majorBidi"/>
        </w:rPr>
        <w:t>had reason to believe</w:t>
      </w:r>
      <w:r w:rsidR="00C04F11">
        <w:rPr>
          <w:rFonts w:asciiTheme="majorBidi" w:hAnsiTheme="majorBidi" w:cstheme="majorBidi"/>
        </w:rPr>
        <w:t xml:space="preserve"> that</w:t>
      </w:r>
      <w:r w:rsidRPr="00EF170D">
        <w:rPr>
          <w:rFonts w:asciiTheme="majorBidi" w:hAnsiTheme="majorBidi" w:cstheme="majorBidi"/>
        </w:rPr>
        <w:t xml:space="preserve"> they were foraging </w:t>
      </w:r>
      <w:del w:id="115" w:author="Evan Sidrow" w:date="2023-06-26T11:20:00Z">
        <w:r w:rsidRPr="00EF170D" w:rsidDel="007500CE">
          <w:rPr>
            <w:rFonts w:asciiTheme="majorBidi" w:hAnsiTheme="majorBidi" w:cstheme="majorBidi"/>
          </w:rPr>
          <w:delText>because of</w:delText>
        </w:r>
      </w:del>
      <w:ins w:id="116" w:author="Evan Sidrow" w:date="2023-06-26T11:20:00Z">
        <w:r w:rsidR="007500CE">
          <w:rPr>
            <w:rFonts w:asciiTheme="majorBidi" w:hAnsiTheme="majorBidi" w:cstheme="majorBidi"/>
          </w:rPr>
          <w:t>due to</w:t>
        </w:r>
      </w:ins>
      <w:r w:rsidRPr="00EF170D">
        <w:rPr>
          <w:rFonts w:asciiTheme="majorBidi" w:hAnsiTheme="majorBidi" w:cstheme="majorBidi"/>
        </w:rPr>
        <w:t xml:space="preserve"> field observations. When an animal did a longer duration dive, the drone often lost sight of where the whale would surface and did not capture the full post-dive surface interval of that dive. We assumed that these specific dives were foraging because video indicated that they were longer in duration, often had fluking present, and </w:t>
      </w:r>
      <w:r w:rsidR="00C04F11">
        <w:rPr>
          <w:rFonts w:asciiTheme="majorBidi" w:hAnsiTheme="majorBidi" w:cstheme="majorBidi"/>
        </w:rPr>
        <w:t xml:space="preserve">the </w:t>
      </w:r>
      <w:r w:rsidRPr="00EF170D">
        <w:rPr>
          <w:rFonts w:asciiTheme="majorBidi" w:hAnsiTheme="majorBidi" w:cstheme="majorBidi"/>
        </w:rPr>
        <w:t xml:space="preserve">CATS tag </w:t>
      </w:r>
      <w:r w:rsidR="00C04F11">
        <w:rPr>
          <w:rFonts w:asciiTheme="majorBidi" w:hAnsiTheme="majorBidi" w:cstheme="majorBidi"/>
        </w:rPr>
        <w:t xml:space="preserve">data </w:t>
      </w:r>
      <w:r w:rsidRPr="00EF170D">
        <w:rPr>
          <w:rFonts w:asciiTheme="majorBidi" w:hAnsiTheme="majorBidi" w:cstheme="majorBidi"/>
        </w:rPr>
        <w:t xml:space="preserve">confirmed deeper depths </w:t>
      </w:r>
      <w:r w:rsidR="00C04F11">
        <w:rPr>
          <w:rFonts w:asciiTheme="majorBidi" w:hAnsiTheme="majorBidi" w:cstheme="majorBidi"/>
        </w:rPr>
        <w:t xml:space="preserve">compared </w:t>
      </w:r>
      <w:r w:rsidRPr="00EF170D">
        <w:rPr>
          <w:rFonts w:asciiTheme="majorBidi" w:hAnsiTheme="majorBidi" w:cstheme="majorBidi"/>
        </w:rPr>
        <w:t xml:space="preserve">to synchronized dives. Within the HHMM, any dive that was deeper than 30 meters and also within 2 minutes of a “foraging” dive (as observed on </w:t>
      </w:r>
      <w:r w:rsidR="00C04F11">
        <w:rPr>
          <w:rFonts w:asciiTheme="majorBidi" w:hAnsiTheme="majorBidi" w:cstheme="majorBidi"/>
        </w:rPr>
        <w:t xml:space="preserve">the </w:t>
      </w:r>
      <w:r w:rsidRPr="00EF170D">
        <w:rPr>
          <w:rFonts w:asciiTheme="majorBidi" w:hAnsiTheme="majorBidi" w:cstheme="majorBidi"/>
        </w:rPr>
        <w:t>drone video) was also labelled as “deep” and “foraging”. This assume</w:t>
      </w:r>
      <w:r w:rsidR="00C04F11">
        <w:rPr>
          <w:rFonts w:asciiTheme="majorBidi" w:hAnsiTheme="majorBidi" w:cstheme="majorBidi"/>
        </w:rPr>
        <w:t>d</w:t>
      </w:r>
      <w:r w:rsidRPr="00EF170D">
        <w:rPr>
          <w:rFonts w:asciiTheme="majorBidi" w:hAnsiTheme="majorBidi" w:cstheme="majorBidi"/>
        </w:rPr>
        <w:t xml:space="preserve"> that 2 deep dives close together in time </w:t>
      </w:r>
      <w:r w:rsidR="00C04F11">
        <w:rPr>
          <w:rFonts w:asciiTheme="majorBidi" w:hAnsiTheme="majorBidi" w:cstheme="majorBidi"/>
        </w:rPr>
        <w:t>were</w:t>
      </w:r>
      <w:r w:rsidR="00C04F11" w:rsidRPr="00EF170D">
        <w:rPr>
          <w:rFonts w:asciiTheme="majorBidi" w:hAnsiTheme="majorBidi" w:cstheme="majorBidi"/>
        </w:rPr>
        <w:t xml:space="preserve"> </w:t>
      </w:r>
      <w:r w:rsidRPr="00EF170D">
        <w:rPr>
          <w:rFonts w:asciiTheme="majorBidi" w:hAnsiTheme="majorBidi" w:cstheme="majorBidi"/>
        </w:rPr>
        <w:t xml:space="preserve">both foraging if one of them </w:t>
      </w:r>
      <w:r w:rsidR="00C04F11">
        <w:rPr>
          <w:rFonts w:asciiTheme="majorBidi" w:hAnsiTheme="majorBidi" w:cstheme="majorBidi"/>
        </w:rPr>
        <w:t>was</w:t>
      </w:r>
      <w:r w:rsidR="00C04F11" w:rsidRPr="00EF170D">
        <w:rPr>
          <w:rFonts w:asciiTheme="majorBidi" w:hAnsiTheme="majorBidi" w:cstheme="majorBidi"/>
        </w:rPr>
        <w:t xml:space="preserve"> </w:t>
      </w:r>
      <w:r w:rsidRPr="00EF170D">
        <w:rPr>
          <w:rFonts w:asciiTheme="majorBidi" w:hAnsiTheme="majorBidi" w:cstheme="majorBidi"/>
        </w:rPr>
        <w:t xml:space="preserve">labelled by drone video as foraging. </w:t>
      </w:r>
    </w:p>
    <w:p w14:paraId="7EDEC26B" w14:textId="0F72680E" w:rsidR="00C04F11" w:rsidDel="0003227C" w:rsidRDefault="0002110E" w:rsidP="00F75593">
      <w:pPr>
        <w:snapToGrid w:val="0"/>
        <w:spacing w:before="120" w:after="120"/>
        <w:ind w:firstLine="720"/>
        <w:jc w:val="both"/>
        <w:rPr>
          <w:moveFrom w:id="117" w:author="Evan Sidrow" w:date="2023-06-26T12:28:00Z"/>
          <w:rFonts w:asciiTheme="majorBidi" w:hAnsiTheme="majorBidi" w:cstheme="majorBidi"/>
        </w:rPr>
      </w:pPr>
      <w:moveFromRangeStart w:id="118" w:author="Evan Sidrow" w:date="2023-06-26T12:28:00Z" w:name="move138674944"/>
      <w:moveFrom w:id="119" w:author="Evan Sidrow" w:date="2023-06-26T12:28:00Z">
        <w:r w:rsidRPr="00EF170D" w:rsidDel="0003227C">
          <w:rPr>
            <w:rFonts w:asciiTheme="majorBidi" w:hAnsiTheme="majorBidi" w:cstheme="majorBidi"/>
          </w:rPr>
          <w:t>In addition to using drone videos to label behavioural states, we also informed the HHMM with dive characteristics (max depth</w:t>
        </w:r>
        <w:r w:rsidR="00F75593" w:rsidDel="0003227C">
          <w:rPr>
            <w:rFonts w:asciiTheme="majorBidi" w:hAnsiTheme="majorBidi" w:cstheme="majorBidi"/>
          </w:rPr>
          <w:t>, dive duration,</w:t>
        </w:r>
        <w:r w:rsidRPr="00EF170D" w:rsidDel="0003227C">
          <w:rPr>
            <w:rFonts w:asciiTheme="majorBidi" w:hAnsiTheme="majorBidi" w:cstheme="majorBidi"/>
          </w:rPr>
          <w:t xml:space="preserve"> and post-dive surface intervals) from the CATS tags. We summarized each individual dive’s characteristics as three gamma-distributed observations. Each observation’s distribution was a function of the underlying behavioural state, and each observation was assumed to be independent after conditioning on the behavioural state using inputs of maximum dive depth (m), dive duration (s), and post-dive surface interval (s).</w:t>
        </w:r>
      </w:moveFrom>
    </w:p>
    <w:moveFromRangeEnd w:id="118"/>
    <w:p w14:paraId="794DA822" w14:textId="376729B1" w:rsidR="00C04F11" w:rsidRDefault="0002110E" w:rsidP="00F75593">
      <w:pPr>
        <w:snapToGrid w:val="0"/>
        <w:spacing w:before="120" w:after="120"/>
        <w:ind w:firstLine="720"/>
        <w:jc w:val="both"/>
        <w:rPr>
          <w:rFonts w:asciiTheme="majorBidi" w:hAnsiTheme="majorBidi" w:cstheme="majorBidi"/>
        </w:rPr>
      </w:pPr>
      <w:del w:id="120" w:author="Evan Sidrow" w:date="2023-06-26T12:12:00Z">
        <w:r w:rsidRPr="00EF170D" w:rsidDel="009A1A1B">
          <w:rPr>
            <w:rFonts w:asciiTheme="majorBidi" w:hAnsiTheme="majorBidi" w:cstheme="majorBidi"/>
          </w:rPr>
          <w:delText xml:space="preserve">We incorporated </w:delText>
        </w:r>
      </w:del>
      <w:del w:id="121" w:author="Evan Sidrow" w:date="2023-06-26T11:21:00Z">
        <w:r w:rsidRPr="00EF170D" w:rsidDel="007500CE">
          <w:rPr>
            <w:rFonts w:asciiTheme="majorBidi" w:hAnsiTheme="majorBidi" w:cstheme="majorBidi"/>
          </w:rPr>
          <w:delText>behavioural state labels</w:delText>
        </w:r>
      </w:del>
      <w:del w:id="122" w:author="Evan Sidrow" w:date="2023-06-26T12:12:00Z">
        <w:r w:rsidRPr="00EF170D" w:rsidDel="009A1A1B">
          <w:rPr>
            <w:rFonts w:asciiTheme="majorBidi" w:hAnsiTheme="majorBidi" w:cstheme="majorBidi"/>
          </w:rPr>
          <w:delText xml:space="preserve"> and </w:delText>
        </w:r>
      </w:del>
      <w:del w:id="123" w:author="Evan Sidrow" w:date="2023-06-26T11:21:00Z">
        <w:r w:rsidRPr="00EF170D" w:rsidDel="007500CE">
          <w:rPr>
            <w:rFonts w:asciiTheme="majorBidi" w:hAnsiTheme="majorBidi" w:cstheme="majorBidi"/>
          </w:rPr>
          <w:delText xml:space="preserve">dive bout </w:delText>
        </w:r>
      </w:del>
      <w:del w:id="124" w:author="Evan Sidrow" w:date="2023-06-26T12:12:00Z">
        <w:r w:rsidRPr="00EF170D" w:rsidDel="009A1A1B">
          <w:rPr>
            <w:rFonts w:asciiTheme="majorBidi" w:hAnsiTheme="majorBidi" w:cstheme="majorBidi"/>
          </w:rPr>
          <w:delText>behaviour l</w:delText>
        </w:r>
      </w:del>
      <w:del w:id="125" w:author="Evan Sidrow" w:date="2023-06-26T11:22:00Z">
        <w:r w:rsidRPr="00EF170D" w:rsidDel="007500CE">
          <w:rPr>
            <w:rFonts w:asciiTheme="majorBidi" w:hAnsiTheme="majorBidi" w:cstheme="majorBidi"/>
          </w:rPr>
          <w:delText xml:space="preserve">abels </w:delText>
        </w:r>
      </w:del>
      <w:del w:id="126" w:author="Evan Sidrow" w:date="2023-06-26T12:12:00Z">
        <w:r w:rsidRPr="00EF170D" w:rsidDel="009A1A1B">
          <w:rPr>
            <w:rFonts w:asciiTheme="majorBidi" w:hAnsiTheme="majorBidi" w:cstheme="majorBidi"/>
          </w:rPr>
          <w:delText xml:space="preserve">into the HHMM in a similar manner to </w:delText>
        </w:r>
        <w:r w:rsidRPr="00EF170D" w:rsidDel="009A1A1B">
          <w:rPr>
            <w:rFonts w:asciiTheme="majorBidi" w:hAnsiTheme="majorBidi" w:cstheme="majorBidi"/>
          </w:rPr>
          <w:fldChar w:fldCharType="begin"/>
        </w:r>
        <w:r w:rsidRPr="00EF170D" w:rsidDel="009A1A1B">
          <w:rPr>
            <w:rFonts w:asciiTheme="majorBidi" w:hAnsiTheme="majorBidi" w:cstheme="majorBidi"/>
          </w:rPr>
          <w:delInstrText xml:space="preserve"> ADDIN EN.CITE &lt;EndNote&gt;&lt;Cite AuthorYear="1"&gt;&lt;Author&gt;Li&lt;/Author&gt;&lt;Year&gt;2021&lt;/Year&gt;&lt;RecNum&gt;74&lt;/RecNum&gt;&lt;DisplayText&gt;Li et al. (2021)&lt;/DisplayText&gt;&lt;record&gt;&lt;rec-number&gt;74&lt;/rec-number&gt;&lt;foreign-keys&gt;&lt;key app="EN" db-id="v2wzxz507eexr4e2wf7v0ez1e9z95w0x9ded" timestamp="1682104842"&gt;74&lt;/key&gt;&lt;/foreign-keys&gt;&lt;ref-type name="Journal Article"&gt;17&lt;/ref-type&gt;&lt;contributors&gt;&lt;authors&gt;&lt;author&gt;Li, Jiefu&lt;/author&gt;&lt;author&gt;Lee, Jung-Youn&lt;/author&gt;&lt;author&gt;Liao, Li&lt;/author&gt;&lt;/authors&gt;&lt;/contributors&gt;&lt;titles&gt;&lt;title&gt;A new algorithm to train hidden Markov models for biological sequences with partial labels&lt;/title&gt;&lt;secondary-title&gt;BMC Bioinformatics&lt;/secondary-title&gt;&lt;/titles&gt;&lt;periodical&gt;&lt;full-title&gt;BMC bioinformatics&lt;/full-title&gt;&lt;/periodical&gt;&lt;pages&gt;1-21&lt;/pages&gt;&lt;volume&gt;22&lt;/volume&gt;&lt;dates&gt;&lt;year&gt;2021&lt;/year&gt;&lt;/dates&gt;&lt;urls&gt;&lt;/urls&gt;&lt;electronic-resource-num&gt;10.1186/s12859-021-04080-0&lt;/electronic-resource-num&gt;&lt;/record&gt;&lt;/Cite&gt;&lt;/EndNote&gt;</w:delInstrText>
        </w:r>
        <w:r w:rsidRPr="00EF170D" w:rsidDel="009A1A1B">
          <w:rPr>
            <w:rFonts w:asciiTheme="majorBidi" w:hAnsiTheme="majorBidi" w:cstheme="majorBidi"/>
          </w:rPr>
          <w:fldChar w:fldCharType="separate"/>
        </w:r>
        <w:r w:rsidRPr="00EF170D" w:rsidDel="009A1A1B">
          <w:rPr>
            <w:rFonts w:asciiTheme="majorBidi" w:hAnsiTheme="majorBidi" w:cstheme="majorBidi"/>
            <w:noProof/>
          </w:rPr>
          <w:delText>Li et al. (2021)</w:delText>
        </w:r>
        <w:r w:rsidRPr="00EF170D" w:rsidDel="009A1A1B">
          <w:rPr>
            <w:rFonts w:asciiTheme="majorBidi" w:hAnsiTheme="majorBidi" w:cstheme="majorBidi"/>
          </w:rPr>
          <w:fldChar w:fldCharType="end"/>
        </w:r>
        <w:r w:rsidRPr="00EF170D" w:rsidDel="009A1A1B">
          <w:rPr>
            <w:rFonts w:asciiTheme="majorBidi" w:hAnsiTheme="majorBidi" w:cstheme="majorBidi"/>
          </w:rPr>
          <w:delText xml:space="preserve">. </w:delText>
        </w:r>
      </w:del>
      <w:ins w:id="127" w:author="Evan Sidrow" w:date="2023-06-26T13:47:00Z">
        <w:r w:rsidR="00462366">
          <w:rPr>
            <w:rFonts w:asciiTheme="majorBidi" w:hAnsiTheme="majorBidi" w:cstheme="majorBidi"/>
          </w:rPr>
          <w:t xml:space="preserve">Dive </w:t>
        </w:r>
      </w:ins>
      <w:del w:id="128" w:author="Evan Sidrow" w:date="2023-06-26T11:21:00Z">
        <w:r w:rsidRPr="00EF170D" w:rsidDel="007500CE">
          <w:rPr>
            <w:rFonts w:asciiTheme="majorBidi" w:hAnsiTheme="majorBidi" w:cstheme="majorBidi"/>
          </w:rPr>
          <w:delText>Behavioural state</w:delText>
        </w:r>
      </w:del>
      <w:ins w:id="129" w:author="Evan Sidrow" w:date="2023-06-26T11:21:00Z">
        <w:r w:rsidR="007500CE">
          <w:rPr>
            <w:rFonts w:asciiTheme="majorBidi" w:hAnsiTheme="majorBidi" w:cstheme="majorBidi"/>
          </w:rPr>
          <w:t>type</w:t>
        </w:r>
      </w:ins>
      <w:r w:rsidRPr="00EF170D">
        <w:rPr>
          <w:rFonts w:asciiTheme="majorBidi" w:hAnsiTheme="majorBidi" w:cstheme="majorBidi"/>
        </w:rPr>
        <w:t xml:space="preserve"> labels were determined using the maximum dive depth and post-dive surface interval duration according to the following criteria</w:t>
      </w:r>
      <w:r w:rsidR="00C04F11">
        <w:rPr>
          <w:rFonts w:asciiTheme="majorBidi" w:hAnsiTheme="majorBidi" w:cstheme="majorBidi"/>
        </w:rPr>
        <w:t>:</w:t>
      </w:r>
      <w:r w:rsidRPr="00EF170D">
        <w:rPr>
          <w:rFonts w:asciiTheme="majorBidi" w:hAnsiTheme="majorBidi" w:cstheme="majorBidi"/>
        </w:rPr>
        <w:t xml:space="preserve"> </w:t>
      </w:r>
    </w:p>
    <w:p w14:paraId="08013EE5" w14:textId="2656C4CB" w:rsidR="00C04F11" w:rsidRPr="00F75593" w:rsidRDefault="00C04F11" w:rsidP="00F75593">
      <w:pPr>
        <w:pStyle w:val="ListParagraph"/>
        <w:numPr>
          <w:ilvl w:val="0"/>
          <w:numId w:val="2"/>
        </w:numPr>
        <w:snapToGrid w:val="0"/>
        <w:spacing w:before="120" w:after="120"/>
        <w:ind w:left="720"/>
        <w:jc w:val="both"/>
        <w:rPr>
          <w:rFonts w:asciiTheme="majorBidi" w:hAnsiTheme="majorBidi" w:cstheme="majorBidi"/>
        </w:rPr>
      </w:pPr>
      <w:r>
        <w:rPr>
          <w:rFonts w:asciiTheme="majorBidi" w:hAnsiTheme="majorBidi" w:cstheme="majorBidi"/>
        </w:rPr>
        <w:t>D</w:t>
      </w:r>
      <w:r w:rsidR="0002110E" w:rsidRPr="00F75593">
        <w:rPr>
          <w:rFonts w:asciiTheme="majorBidi" w:hAnsiTheme="majorBidi" w:cstheme="majorBidi"/>
        </w:rPr>
        <w:t xml:space="preserve">ives with post-dive surface intervals </w:t>
      </w:r>
      <w:r w:rsidR="0002110E" w:rsidRPr="00F75593">
        <w:rPr>
          <w:rFonts w:asciiTheme="majorBidi" w:hAnsiTheme="majorBidi" w:cstheme="majorBidi"/>
          <w:b/>
          <w:bCs/>
          <w:iCs/>
        </w:rPr>
        <w:t xml:space="preserve">≥ </w:t>
      </w:r>
      <w:r w:rsidR="0002110E" w:rsidRPr="00F75593">
        <w:rPr>
          <w:rFonts w:asciiTheme="majorBidi" w:hAnsiTheme="majorBidi" w:cstheme="majorBidi"/>
        </w:rPr>
        <w:t xml:space="preserve">10 seconds were labeled as “logging” </w:t>
      </w:r>
      <w:del w:id="130" w:author="Evan Sidrow" w:date="2023-06-26T11:22:00Z">
        <w:r w:rsidR="0002110E" w:rsidRPr="00F75593" w:rsidDel="007500CE">
          <w:rPr>
            <w:rFonts w:asciiTheme="majorBidi" w:hAnsiTheme="majorBidi" w:cstheme="majorBidi"/>
          </w:rPr>
          <w:delText>behavioural states</w:delText>
        </w:r>
      </w:del>
      <w:ins w:id="131" w:author="Evan Sidrow" w:date="2023-06-26T11:22:00Z">
        <w:r w:rsidR="007500CE">
          <w:rPr>
            <w:rFonts w:asciiTheme="majorBidi" w:hAnsiTheme="majorBidi" w:cstheme="majorBidi"/>
          </w:rPr>
          <w:t>dive</w:t>
        </w:r>
      </w:ins>
      <w:ins w:id="132" w:author="Evan Sidrow" w:date="2023-06-26T11:23:00Z">
        <w:r w:rsidR="007C2A21">
          <w:rPr>
            <w:rFonts w:asciiTheme="majorBidi" w:hAnsiTheme="majorBidi" w:cstheme="majorBidi"/>
          </w:rPr>
          <w:t>s</w:t>
        </w:r>
      </w:ins>
      <w:r w:rsidR="0002110E" w:rsidRPr="00F75593">
        <w:rPr>
          <w:rFonts w:asciiTheme="majorBidi" w:hAnsiTheme="majorBidi" w:cstheme="majorBidi"/>
        </w:rPr>
        <w:t xml:space="preserve">. This threshold was used because all video-identified logging dives had post-dive intervals of </w:t>
      </w:r>
      <w:r w:rsidR="0002110E" w:rsidRPr="00F75593">
        <w:rPr>
          <w:rFonts w:asciiTheme="majorBidi" w:hAnsiTheme="majorBidi" w:cstheme="majorBidi"/>
          <w:b/>
          <w:bCs/>
          <w:iCs/>
        </w:rPr>
        <w:t xml:space="preserve">≥ </w:t>
      </w:r>
      <w:r w:rsidR="0002110E" w:rsidRPr="00F75593">
        <w:rPr>
          <w:rFonts w:asciiTheme="majorBidi" w:hAnsiTheme="majorBidi" w:cstheme="majorBidi"/>
        </w:rPr>
        <w:t xml:space="preserve">10 seconds, and </w:t>
      </w:r>
      <w:del w:id="133" w:author="Evan Sidrow" w:date="2023-06-26T11:25:00Z">
        <w:r w:rsidR="0002110E" w:rsidRPr="00F75593" w:rsidDel="007C2A21">
          <w:rPr>
            <w:rFonts w:asciiTheme="majorBidi" w:hAnsiTheme="majorBidi" w:cstheme="majorBidi"/>
          </w:rPr>
          <w:delText>no dive with a post-dive surface interval of</w:delText>
        </w:r>
      </w:del>
      <w:ins w:id="134" w:author="Evan Sidrow" w:date="2023-06-26T11:25:00Z">
        <w:r w:rsidR="007C2A21">
          <w:rPr>
            <w:rFonts w:asciiTheme="majorBidi" w:hAnsiTheme="majorBidi" w:cstheme="majorBidi"/>
          </w:rPr>
          <w:t>all other video-labelled dives had post-dive surface interval</w:t>
        </w:r>
      </w:ins>
      <w:ins w:id="135" w:author="Evan Sidrow" w:date="2023-06-26T11:26:00Z">
        <w:r w:rsidR="007C2A21">
          <w:rPr>
            <w:rFonts w:asciiTheme="majorBidi" w:hAnsiTheme="majorBidi" w:cstheme="majorBidi"/>
          </w:rPr>
          <w:t>s</w:t>
        </w:r>
      </w:ins>
      <w:ins w:id="136" w:author="Evan Sidrow" w:date="2023-06-26T11:25:00Z">
        <w:r w:rsidR="007C2A21">
          <w:rPr>
            <w:rFonts w:asciiTheme="majorBidi" w:hAnsiTheme="majorBidi" w:cstheme="majorBidi"/>
          </w:rPr>
          <w:t xml:space="preserve"> </w:t>
        </w:r>
      </w:ins>
      <w:del w:id="137" w:author="Evan Sidrow" w:date="2023-06-26T11:25:00Z">
        <w:r w:rsidR="0002110E" w:rsidRPr="00F75593" w:rsidDel="007C2A21">
          <w:rPr>
            <w:rFonts w:asciiTheme="majorBidi" w:hAnsiTheme="majorBidi" w:cstheme="majorBidi"/>
          </w:rPr>
          <w:delText xml:space="preserve"> </w:delText>
        </w:r>
      </w:del>
      <w:r w:rsidR="0002110E" w:rsidRPr="00F75593">
        <w:rPr>
          <w:rFonts w:asciiTheme="majorBidi" w:hAnsiTheme="majorBidi" w:cstheme="majorBidi"/>
        </w:rPr>
        <w:t>&lt; 10 seconds</w:t>
      </w:r>
      <w:ins w:id="138" w:author="Evan Sidrow" w:date="2023-06-26T11:25:00Z">
        <w:r w:rsidR="007C2A21">
          <w:rPr>
            <w:rFonts w:asciiTheme="majorBidi" w:hAnsiTheme="majorBidi" w:cstheme="majorBidi"/>
          </w:rPr>
          <w:t>.</w:t>
        </w:r>
      </w:ins>
      <w:del w:id="139" w:author="Evan Sidrow" w:date="2023-06-26T11:25:00Z">
        <w:r w:rsidR="0002110E" w:rsidRPr="00F75593" w:rsidDel="007C2A21">
          <w:rPr>
            <w:rFonts w:asciiTheme="majorBidi" w:hAnsiTheme="majorBidi" w:cstheme="majorBidi"/>
          </w:rPr>
          <w:delText xml:space="preserve"> was video-labelled as “logging”. </w:delText>
        </w:r>
      </w:del>
    </w:p>
    <w:p w14:paraId="6CFFA35E" w14:textId="5DFF870D" w:rsidR="00C04F11" w:rsidRPr="00F75593" w:rsidRDefault="00C04F11" w:rsidP="00F75593">
      <w:pPr>
        <w:pStyle w:val="ListParagraph"/>
        <w:numPr>
          <w:ilvl w:val="0"/>
          <w:numId w:val="2"/>
        </w:numPr>
        <w:snapToGrid w:val="0"/>
        <w:spacing w:before="120" w:after="120"/>
        <w:ind w:left="720"/>
        <w:jc w:val="both"/>
        <w:rPr>
          <w:rFonts w:asciiTheme="majorBidi" w:hAnsiTheme="majorBidi" w:cstheme="majorBidi"/>
        </w:rPr>
      </w:pPr>
      <w:r>
        <w:rPr>
          <w:rFonts w:asciiTheme="majorBidi" w:hAnsiTheme="majorBidi" w:cstheme="majorBidi"/>
        </w:rPr>
        <w:t>D</w:t>
      </w:r>
      <w:r w:rsidR="0002110E" w:rsidRPr="00F75593">
        <w:rPr>
          <w:rFonts w:asciiTheme="majorBidi" w:hAnsiTheme="majorBidi" w:cstheme="majorBidi"/>
        </w:rPr>
        <w:t xml:space="preserve">ives &lt; 7.5 meters were labelled as “shallow”. This threshold was determined via visual inspection of a histogram of maximum depths. If a dive was &gt; 7.5 m and &lt; 10 m, the HHMM model assigned the depth category without explicitly </w:t>
      </w:r>
      <w:r w:rsidRPr="00F75593">
        <w:rPr>
          <w:rFonts w:asciiTheme="majorBidi" w:hAnsiTheme="majorBidi" w:cstheme="majorBidi"/>
        </w:rPr>
        <w:t xml:space="preserve">being </w:t>
      </w:r>
      <w:r w:rsidR="0002110E" w:rsidRPr="00F75593">
        <w:rPr>
          <w:rFonts w:asciiTheme="majorBidi" w:hAnsiTheme="majorBidi" w:cstheme="majorBidi"/>
        </w:rPr>
        <w:t>defin</w:t>
      </w:r>
      <w:r w:rsidRPr="00F75593">
        <w:rPr>
          <w:rFonts w:asciiTheme="majorBidi" w:hAnsiTheme="majorBidi" w:cstheme="majorBidi"/>
        </w:rPr>
        <w:t>ed</w:t>
      </w:r>
      <w:r w:rsidR="0002110E" w:rsidRPr="00F75593">
        <w:rPr>
          <w:rFonts w:asciiTheme="majorBidi" w:hAnsiTheme="majorBidi" w:cstheme="majorBidi"/>
        </w:rPr>
        <w:t xml:space="preserve"> as either shallow or medium. </w:t>
      </w:r>
    </w:p>
    <w:p w14:paraId="628052B1" w14:textId="33153A52" w:rsidR="00C04F11" w:rsidRPr="00F75593" w:rsidRDefault="00C04F11" w:rsidP="00F75593">
      <w:pPr>
        <w:pStyle w:val="ListParagraph"/>
        <w:numPr>
          <w:ilvl w:val="0"/>
          <w:numId w:val="2"/>
        </w:numPr>
        <w:snapToGrid w:val="0"/>
        <w:spacing w:before="120" w:after="120"/>
        <w:ind w:left="720"/>
        <w:jc w:val="both"/>
        <w:rPr>
          <w:rFonts w:asciiTheme="majorBidi" w:hAnsiTheme="majorBidi" w:cstheme="majorBidi"/>
        </w:rPr>
      </w:pPr>
      <w:r>
        <w:rPr>
          <w:rFonts w:asciiTheme="majorBidi" w:hAnsiTheme="majorBidi" w:cstheme="majorBidi"/>
        </w:rPr>
        <w:t>D</w:t>
      </w:r>
      <w:r w:rsidR="0002110E" w:rsidRPr="00F75593">
        <w:rPr>
          <w:rFonts w:asciiTheme="majorBidi" w:hAnsiTheme="majorBidi" w:cstheme="majorBidi"/>
        </w:rPr>
        <w:t xml:space="preserve">ives between 10 meters and 30 meters were labelled as “medium”. If a dive was &gt; 30 m and &lt; 50 m, the HHMM model assigned the depth category without explicitly definition as either medium or deep. The 10 m threshold was determined via visual inspection, and the </w:t>
      </w:r>
      <w:r w:rsidR="0002110E" w:rsidRPr="00F75593">
        <w:rPr>
          <w:rFonts w:asciiTheme="majorBidi" w:hAnsiTheme="majorBidi" w:cstheme="majorBidi"/>
        </w:rPr>
        <w:lastRenderedPageBreak/>
        <w:t xml:space="preserve">30m threshold was determined because previous studies have concluded that foraging does not occur at depths shallower than 30 meters </w:t>
      </w:r>
      <w:r w:rsidR="0002110E" w:rsidRPr="00F75593">
        <w:rPr>
          <w:rFonts w:asciiTheme="majorBidi" w:hAnsiTheme="majorBidi" w:cstheme="majorBidi"/>
        </w:rPr>
        <w:fldChar w:fldCharType="begin"/>
      </w:r>
      <w:r w:rsidR="0002110E" w:rsidRPr="00F75593">
        <w:rPr>
          <w:rFonts w:asciiTheme="majorBidi" w:hAnsiTheme="majorBidi" w:cstheme="majorBidi"/>
        </w:rPr>
        <w:instrText xml:space="preserve"> ADDIN EN.CITE &lt;EndNote&gt;&lt;Cite&gt;&lt;Author&gt;Wright&lt;/Author&gt;&lt;Year&gt;2017&lt;/Year&gt;&lt;RecNum&gt;46&lt;/RecNum&gt;&lt;DisplayText&gt;(Wright et al., 2017)&lt;/DisplayText&gt;&lt;record&gt;&lt;rec-number&gt;46&lt;/rec-number&gt;&lt;foreign-keys&gt;&lt;key app="EN" db-id="v2wzxz507eexr4e2wf7v0ez1e9z95w0x9ded" timestamp="1681923526"&gt;46&lt;/key&gt;&lt;/foreign-keys&gt;&lt;ref-type name="Journal Article"&gt;17&lt;/ref-type&gt;&lt;contributors&gt;&lt;authors&gt;&lt;author&gt;Wright, Brianna M&lt;/author&gt;&lt;author&gt;Ford, John KB&lt;/author&gt;&lt;author&gt;Ellis, Graeme M&lt;/author&gt;&lt;author&gt;Deecke, Volker B&lt;/author&gt;&lt;author&gt;Shapiro, Ari Daniel&lt;/author&gt;&lt;author&gt;Battaile, Brian C&lt;/author&gt;&lt;author&gt;Trites, Andrew W&lt;/author&gt;&lt;/authors&gt;&lt;/contributors&gt;&lt;titles&gt;&lt;title&gt;&lt;style face="normal" font="default" size="100%"&gt;Fine-scale foraging movements by fish-eating killer whales (&lt;/style&gt;&lt;style face="italic" font="default" size="100%"&gt;Orcinus orca&lt;/style&gt;&lt;style face="normal" font="default" size="100%"&gt;) relate to the vertical distributions and escape responses of salmonid prey (&lt;/style&gt;&lt;style face="italic" font="default" size="100%"&gt;Oncorhynchus spp.&lt;/style&gt;&lt;style face="normal" font="default" size="100%"&gt;)&lt;/style&gt;&lt;/title&gt;&lt;secondary-title&gt;Movement Ecology&lt;/secondary-title&gt;&lt;/titles&gt;&lt;periodical&gt;&lt;full-title&gt;Movement ecology&lt;/full-title&gt;&lt;/periodical&gt;&lt;pages&gt;1-18&lt;/pages&gt;&lt;volume&gt;5&lt;/volume&gt;&lt;number&gt;3&lt;/number&gt;&lt;dates&gt;&lt;year&gt;2017&lt;/year&gt;&lt;/dates&gt;&lt;urls&gt;&lt;/urls&gt;&lt;electronic-resource-num&gt;10.1186/s40462-017-0094-0&lt;/electronic-resource-num&gt;&lt;/record&gt;&lt;/Cite&gt;&lt;/EndNote&gt;</w:instrText>
      </w:r>
      <w:r w:rsidR="0002110E" w:rsidRPr="00F75593">
        <w:rPr>
          <w:rFonts w:asciiTheme="majorBidi" w:hAnsiTheme="majorBidi" w:cstheme="majorBidi"/>
        </w:rPr>
        <w:fldChar w:fldCharType="separate"/>
      </w:r>
      <w:r w:rsidR="0002110E" w:rsidRPr="00F75593">
        <w:rPr>
          <w:rFonts w:asciiTheme="majorBidi" w:hAnsiTheme="majorBidi" w:cstheme="majorBidi"/>
          <w:noProof/>
        </w:rPr>
        <w:t>(Wright et al., 2017)</w:t>
      </w:r>
      <w:r w:rsidR="0002110E" w:rsidRPr="00F75593">
        <w:rPr>
          <w:rFonts w:asciiTheme="majorBidi" w:hAnsiTheme="majorBidi" w:cstheme="majorBidi"/>
        </w:rPr>
        <w:fldChar w:fldCharType="end"/>
      </w:r>
      <w:r w:rsidR="0002110E" w:rsidRPr="00F75593">
        <w:rPr>
          <w:rFonts w:asciiTheme="majorBidi" w:hAnsiTheme="majorBidi" w:cstheme="majorBidi"/>
        </w:rPr>
        <w:t xml:space="preserve">. </w:t>
      </w:r>
    </w:p>
    <w:p w14:paraId="63DF5A9B" w14:textId="397CCF9D" w:rsidR="0002110E" w:rsidRDefault="00C04F11" w:rsidP="00F75593">
      <w:pPr>
        <w:pStyle w:val="ListParagraph"/>
        <w:numPr>
          <w:ilvl w:val="0"/>
          <w:numId w:val="2"/>
        </w:numPr>
        <w:snapToGrid w:val="0"/>
        <w:spacing w:before="120" w:after="120"/>
        <w:ind w:left="720"/>
        <w:jc w:val="both"/>
        <w:rPr>
          <w:ins w:id="140" w:author="Evan Sidrow" w:date="2023-06-26T12:05:00Z"/>
          <w:rFonts w:asciiTheme="majorBidi" w:hAnsiTheme="majorBidi" w:cstheme="majorBidi"/>
        </w:rPr>
      </w:pPr>
      <w:commentRangeStart w:id="141"/>
      <w:r>
        <w:rPr>
          <w:rFonts w:asciiTheme="majorBidi" w:hAnsiTheme="majorBidi" w:cstheme="majorBidi"/>
        </w:rPr>
        <w:t>D</w:t>
      </w:r>
      <w:r w:rsidR="0002110E" w:rsidRPr="00F75593">
        <w:rPr>
          <w:rFonts w:asciiTheme="majorBidi" w:hAnsiTheme="majorBidi" w:cstheme="majorBidi"/>
        </w:rPr>
        <w:t xml:space="preserve">ives &gt; 50 </w:t>
      </w:r>
      <w:commentRangeEnd w:id="141"/>
      <w:r w:rsidR="00F75593">
        <w:rPr>
          <w:rStyle w:val="CommentReference"/>
        </w:rPr>
        <w:commentReference w:id="141"/>
      </w:r>
      <w:r w:rsidR="0002110E" w:rsidRPr="00F75593">
        <w:rPr>
          <w:rFonts w:asciiTheme="majorBidi" w:hAnsiTheme="majorBidi" w:cstheme="majorBidi"/>
        </w:rPr>
        <w:t xml:space="preserve">meters were labelled as “deep”. This threshold was determined via visual inspection of dive depths. In addition, it is also rare for any behaviour besides foraging to occur deeper than 50 meters </w:t>
      </w:r>
      <w:r w:rsidR="0002110E" w:rsidRPr="00F75593">
        <w:rPr>
          <w:rFonts w:asciiTheme="majorBidi" w:hAnsiTheme="majorBidi" w:cstheme="majorBidi"/>
        </w:rPr>
        <w:fldChar w:fldCharType="begin"/>
      </w:r>
      <w:r w:rsidR="0002110E" w:rsidRPr="00F75593">
        <w:rPr>
          <w:rFonts w:asciiTheme="majorBidi" w:hAnsiTheme="majorBidi" w:cstheme="majorBidi"/>
        </w:rPr>
        <w:instrText xml:space="preserve"> ADDIN EN.CITE &lt;EndNote&gt;&lt;Cite&gt;&lt;Author&gt;Wright&lt;/Author&gt;&lt;Year&gt;2017&lt;/Year&gt;&lt;RecNum&gt;46&lt;/RecNum&gt;&lt;DisplayText&gt;(Wright et al., 2017)&lt;/DisplayText&gt;&lt;record&gt;&lt;rec-number&gt;46&lt;/rec-number&gt;&lt;foreign-keys&gt;&lt;key app="EN" db-id="v2wzxz507eexr4e2wf7v0ez1e9z95w0x9ded" timestamp="1681923526"&gt;46&lt;/key&gt;&lt;/foreign-keys&gt;&lt;ref-type name="Journal Article"&gt;17&lt;/ref-type&gt;&lt;contributors&gt;&lt;authors&gt;&lt;author&gt;Wright, Brianna M&lt;/author&gt;&lt;author&gt;Ford, John KB&lt;/author&gt;&lt;author&gt;Ellis, Graeme M&lt;/author&gt;&lt;author&gt;Deecke, Volker B&lt;/author&gt;&lt;author&gt;Shapiro, Ari Daniel&lt;/author&gt;&lt;author&gt;Battaile, Brian C&lt;/author&gt;&lt;author&gt;Trites, Andrew W&lt;/author&gt;&lt;/authors&gt;&lt;/contributors&gt;&lt;titles&gt;&lt;title&gt;&lt;style face="normal" font="default" size="100%"&gt;Fine-scale foraging movements by fish-eating killer whales (&lt;/style&gt;&lt;style face="italic" font="default" size="100%"&gt;Orcinus orca&lt;/style&gt;&lt;style face="normal" font="default" size="100%"&gt;) relate to the vertical distributions and escape responses of salmonid prey (&lt;/style&gt;&lt;style face="italic" font="default" size="100%"&gt;Oncorhynchus spp.&lt;/style&gt;&lt;style face="normal" font="default" size="100%"&gt;)&lt;/style&gt;&lt;/title&gt;&lt;secondary-title&gt;Movement Ecology&lt;/secondary-title&gt;&lt;/titles&gt;&lt;periodical&gt;&lt;full-title&gt;Movement ecology&lt;/full-title&gt;&lt;/periodical&gt;&lt;pages&gt;1-18&lt;/pages&gt;&lt;volume&gt;5&lt;/volume&gt;&lt;number&gt;3&lt;/number&gt;&lt;dates&gt;&lt;year&gt;2017&lt;/year&gt;&lt;/dates&gt;&lt;urls&gt;&lt;/urls&gt;&lt;electronic-resource-num&gt;10.1186/s40462-017-0094-0&lt;/electronic-resource-num&gt;&lt;/record&gt;&lt;/Cite&gt;&lt;/EndNote&gt;</w:instrText>
      </w:r>
      <w:r w:rsidR="0002110E" w:rsidRPr="00F75593">
        <w:rPr>
          <w:rFonts w:asciiTheme="majorBidi" w:hAnsiTheme="majorBidi" w:cstheme="majorBidi"/>
        </w:rPr>
        <w:fldChar w:fldCharType="separate"/>
      </w:r>
      <w:r w:rsidR="0002110E" w:rsidRPr="00F75593">
        <w:rPr>
          <w:rFonts w:asciiTheme="majorBidi" w:hAnsiTheme="majorBidi" w:cstheme="majorBidi"/>
          <w:noProof/>
        </w:rPr>
        <w:t>(Wright et al., 2017)</w:t>
      </w:r>
      <w:r w:rsidR="0002110E" w:rsidRPr="00F75593">
        <w:rPr>
          <w:rFonts w:asciiTheme="majorBidi" w:hAnsiTheme="majorBidi" w:cstheme="majorBidi"/>
        </w:rPr>
        <w:fldChar w:fldCharType="end"/>
      </w:r>
      <w:r w:rsidR="0002110E" w:rsidRPr="00F75593">
        <w:rPr>
          <w:rFonts w:asciiTheme="majorBidi" w:hAnsiTheme="majorBidi" w:cstheme="majorBidi"/>
        </w:rPr>
        <w:t xml:space="preserve">, and deep dives </w:t>
      </w:r>
      <w:r>
        <w:rPr>
          <w:rFonts w:asciiTheme="majorBidi" w:hAnsiTheme="majorBidi" w:cstheme="majorBidi"/>
        </w:rPr>
        <w:t>were</w:t>
      </w:r>
      <w:r w:rsidRPr="00F75593">
        <w:rPr>
          <w:rFonts w:asciiTheme="majorBidi" w:hAnsiTheme="majorBidi" w:cstheme="majorBidi"/>
        </w:rPr>
        <w:t xml:space="preserve"> </w:t>
      </w:r>
      <w:r w:rsidR="0002110E" w:rsidRPr="00F75593">
        <w:rPr>
          <w:rFonts w:asciiTheme="majorBidi" w:hAnsiTheme="majorBidi" w:cstheme="majorBidi"/>
        </w:rPr>
        <w:t xml:space="preserve">associated with foraging in this model. </w:t>
      </w:r>
    </w:p>
    <w:p w14:paraId="25CF66DB" w14:textId="4507D5F8" w:rsidR="005368E2" w:rsidRPr="005368E2" w:rsidDel="00462366" w:rsidRDefault="005368E2" w:rsidP="005368E2">
      <w:pPr>
        <w:snapToGrid w:val="0"/>
        <w:spacing w:before="120" w:after="120"/>
        <w:ind w:firstLine="720"/>
        <w:jc w:val="both"/>
        <w:rPr>
          <w:del w:id="142" w:author="Evan Sidrow" w:date="2023-06-26T13:48:00Z"/>
          <w:rFonts w:asciiTheme="majorBidi" w:hAnsiTheme="majorBidi" w:cstheme="majorBidi"/>
          <w:rPrChange w:id="143" w:author="Evan Sidrow" w:date="2023-06-26T12:05:00Z">
            <w:rPr>
              <w:del w:id="144" w:author="Evan Sidrow" w:date="2023-06-26T13:48:00Z"/>
            </w:rPr>
          </w:rPrChange>
        </w:rPr>
        <w:pPrChange w:id="145" w:author="Evan Sidrow" w:date="2023-06-26T12:08:00Z">
          <w:pPr>
            <w:pStyle w:val="ListParagraph"/>
            <w:numPr>
              <w:numId w:val="2"/>
            </w:numPr>
            <w:snapToGrid w:val="0"/>
            <w:spacing w:before="120" w:after="120"/>
            <w:ind w:hanging="360"/>
            <w:jc w:val="both"/>
          </w:pPr>
        </w:pPrChange>
      </w:pPr>
    </w:p>
    <w:p w14:paraId="0AA3CEEB" w14:textId="11DC3E10" w:rsidR="0002110E" w:rsidRDefault="0002110E" w:rsidP="00F75593">
      <w:pPr>
        <w:snapToGrid w:val="0"/>
        <w:spacing w:before="120" w:after="120"/>
        <w:ind w:firstLine="720"/>
        <w:jc w:val="both"/>
        <w:rPr>
          <w:ins w:id="146" w:author="Evan Sidrow" w:date="2023-06-26T12:05:00Z"/>
          <w:rFonts w:asciiTheme="majorBidi" w:hAnsiTheme="majorBidi" w:cstheme="majorBidi"/>
        </w:rPr>
      </w:pPr>
      <w:r w:rsidRPr="00EF170D">
        <w:rPr>
          <w:rFonts w:asciiTheme="majorBidi" w:hAnsiTheme="majorBidi" w:cstheme="majorBidi"/>
        </w:rPr>
        <w:t xml:space="preserve">Separate HHMMs were fit for the male and female killer whales. All HHMM analyses were done using the </w:t>
      </w:r>
      <w:proofErr w:type="spellStart"/>
      <w:r w:rsidRPr="00EF170D">
        <w:rPr>
          <w:rFonts w:asciiTheme="majorBidi" w:hAnsiTheme="majorBidi" w:cstheme="majorBidi"/>
          <w:i/>
        </w:rPr>
        <w:t>momentuH</w:t>
      </w:r>
      <w:del w:id="147" w:author="Evan Sidrow" w:date="2023-06-26T13:49:00Z">
        <w:r w:rsidRPr="00EF170D" w:rsidDel="00462366">
          <w:rPr>
            <w:rFonts w:asciiTheme="majorBidi" w:hAnsiTheme="majorBidi" w:cstheme="majorBidi"/>
            <w:i/>
          </w:rPr>
          <w:delText>H</w:delText>
        </w:r>
      </w:del>
      <w:r w:rsidRPr="00EF170D">
        <w:rPr>
          <w:rFonts w:asciiTheme="majorBidi" w:hAnsiTheme="majorBidi" w:cstheme="majorBidi"/>
          <w:i/>
        </w:rPr>
        <w:t>MM</w:t>
      </w:r>
      <w:proofErr w:type="spellEnd"/>
      <w:r w:rsidRPr="00EF170D">
        <w:rPr>
          <w:rFonts w:asciiTheme="majorBidi" w:hAnsiTheme="majorBidi" w:cstheme="majorBidi"/>
        </w:rPr>
        <w:t xml:space="preserve"> package in R </w:t>
      </w:r>
      <w:r w:rsidRPr="00EF170D">
        <w:rPr>
          <w:rFonts w:asciiTheme="majorBidi" w:hAnsiTheme="majorBidi" w:cstheme="majorBidi"/>
        </w:rPr>
        <w:fldChar w:fldCharType="begin"/>
      </w:r>
      <w:r w:rsidRPr="00EF170D">
        <w:rPr>
          <w:rFonts w:asciiTheme="majorBidi" w:hAnsiTheme="majorBidi" w:cstheme="majorBidi"/>
        </w:rPr>
        <w:instrText xml:space="preserve"> ADDIN EN.CITE &lt;EndNote&gt;&lt;Cite&gt;&lt;Author&gt;McClintock&lt;/Author&gt;&lt;Year&gt;2018&lt;/Year&gt;&lt;RecNum&gt;72&lt;/RecNum&gt;&lt;DisplayText&gt;(McClintock and Michelot, 2018)&lt;/DisplayText&gt;&lt;record&gt;&lt;rec-number&gt;72&lt;/rec-number&gt;&lt;foreign-keys&gt;&lt;key app="EN" db-id="v2wzxz507eexr4e2wf7v0ez1e9z95w0x9ded" timestamp="1682104796"&gt;72&lt;/key&gt;&lt;/foreign-keys&gt;&lt;ref-type name="Journal Article"&gt;17&lt;/ref-type&gt;&lt;contributors&gt;&lt;authors&gt;&lt;author&gt;McClintock, Brett T&lt;/author&gt;&lt;author&gt;Michelot, Théo&lt;/author&gt;&lt;/authors&gt;&lt;/contributors&gt;&lt;titles&gt;&lt;title&gt;momentuHMM: R package for generalized hidden Markov models of animal movement&lt;/title&gt;&lt;secondary-title&gt;Methods in Ecology and Evolution&lt;/secondary-title&gt;&lt;/titles&gt;&lt;periodical&gt;&lt;full-title&gt;Methods in Ecology and Evolution&lt;/full-title&gt;&lt;/periodical&gt;&lt;pages&gt;1518-1530&lt;/pages&gt;&lt;volume&gt;9&lt;/volume&gt;&lt;number&gt;6&lt;/number&gt;&lt;dates&gt;&lt;year&gt;2018&lt;/year&gt;&lt;/dates&gt;&lt;isbn&gt;2041-210X&lt;/isbn&gt;&lt;urls&gt;&lt;/urls&gt;&lt;electronic-resource-num&gt;10.1111/2041-210X.12995&lt;/electronic-resource-num&gt;&lt;/record&gt;&lt;/Cite&gt;&lt;/EndNote&gt;</w:instrText>
      </w:r>
      <w:r w:rsidRPr="00EF170D">
        <w:rPr>
          <w:rFonts w:asciiTheme="majorBidi" w:hAnsiTheme="majorBidi" w:cstheme="majorBidi"/>
        </w:rPr>
        <w:fldChar w:fldCharType="separate"/>
      </w:r>
      <w:r w:rsidRPr="00EF170D">
        <w:rPr>
          <w:rFonts w:asciiTheme="majorBidi" w:hAnsiTheme="majorBidi" w:cstheme="majorBidi"/>
          <w:noProof/>
        </w:rPr>
        <w:t>(McClintock and Michelot, 2018)</w:t>
      </w:r>
      <w:r w:rsidRPr="00EF170D">
        <w:rPr>
          <w:rFonts w:asciiTheme="majorBidi" w:hAnsiTheme="majorBidi" w:cstheme="majorBidi"/>
        </w:rPr>
        <w:fldChar w:fldCharType="end"/>
      </w:r>
      <w:r w:rsidRPr="00EF170D">
        <w:rPr>
          <w:rFonts w:asciiTheme="majorBidi" w:hAnsiTheme="majorBidi" w:cstheme="majorBidi"/>
        </w:rPr>
        <w:t>.</w:t>
      </w:r>
      <w:r w:rsidRPr="00EF170D">
        <w:rPr>
          <w:rFonts w:asciiTheme="majorBidi" w:hAnsiTheme="majorBidi" w:cstheme="majorBidi"/>
          <w:color w:val="000000" w:themeColor="text1"/>
        </w:rPr>
        <w:t xml:space="preserve"> </w:t>
      </w:r>
      <w:del w:id="148" w:author="Evan Sidrow" w:date="2023-06-26T13:48:00Z">
        <w:r w:rsidRPr="00EF170D" w:rsidDel="00462366">
          <w:rPr>
            <w:rFonts w:asciiTheme="majorBidi" w:hAnsiTheme="majorBidi" w:cstheme="majorBidi"/>
          </w:rPr>
          <w:delText xml:space="preserve">Maximum dive depth, dive duration, and post-dive surface intervals </w:delText>
        </w:r>
      </w:del>
      <w:del w:id="149" w:author="Evan Sidrow" w:date="2023-06-26T11:59:00Z">
        <w:r w:rsidRPr="00EF170D" w:rsidDel="00CA7133">
          <w:rPr>
            <w:rFonts w:asciiTheme="majorBidi" w:hAnsiTheme="majorBidi" w:cstheme="majorBidi"/>
          </w:rPr>
          <w:delText xml:space="preserve">are </w:delText>
        </w:r>
      </w:del>
      <w:del w:id="150" w:author="Evan Sidrow" w:date="2023-06-26T13:48:00Z">
        <w:r w:rsidRPr="00EF170D" w:rsidDel="00462366">
          <w:rPr>
            <w:rFonts w:asciiTheme="majorBidi" w:hAnsiTheme="majorBidi" w:cstheme="majorBidi"/>
          </w:rPr>
          <w:delText xml:space="preserve">inputs used to fit the HHMM. Consequently, the HHMM was not used to predict dive characteristics per behavioural state. </w:delText>
        </w:r>
      </w:del>
      <w:r w:rsidRPr="00EF170D">
        <w:rPr>
          <w:rFonts w:asciiTheme="majorBidi" w:hAnsiTheme="majorBidi" w:cstheme="majorBidi"/>
        </w:rPr>
        <w:t xml:space="preserve">We found that the model produced biologically meaningful results, and we validated the accuracy of the model using cross validation. </w:t>
      </w:r>
      <w:r w:rsidR="00C04F11">
        <w:rPr>
          <w:rFonts w:asciiTheme="majorBidi" w:hAnsiTheme="majorBidi" w:cstheme="majorBidi"/>
        </w:rPr>
        <w:t>F</w:t>
      </w:r>
      <w:r w:rsidRPr="00EF170D">
        <w:rPr>
          <w:rFonts w:asciiTheme="majorBidi" w:hAnsiTheme="majorBidi" w:cstheme="majorBidi"/>
        </w:rPr>
        <w:t xml:space="preserve">uture studies may </w:t>
      </w:r>
      <w:ins w:id="151" w:author="Evan Sidrow" w:date="2023-06-26T12:00:00Z">
        <w:r w:rsidR="00CA7133">
          <w:rPr>
            <w:rFonts w:asciiTheme="majorBidi" w:hAnsiTheme="majorBidi" w:cstheme="majorBidi"/>
          </w:rPr>
          <w:t xml:space="preserve">incorporate the </w:t>
        </w:r>
      </w:ins>
      <w:ins w:id="152" w:author="Evan Sidrow" w:date="2023-06-26T13:49:00Z">
        <w:r w:rsidR="00462366">
          <w:rPr>
            <w:rFonts w:asciiTheme="majorBidi" w:hAnsiTheme="majorBidi" w:cstheme="majorBidi"/>
          </w:rPr>
          <w:t xml:space="preserve">dive type thresholds above by using </w:t>
        </w:r>
      </w:ins>
      <w:del w:id="153" w:author="Evan Sidrow" w:date="2023-06-26T12:00:00Z">
        <w:r w:rsidR="00C04F11" w:rsidDel="00CA7133">
          <w:rPr>
            <w:rFonts w:asciiTheme="majorBidi" w:hAnsiTheme="majorBidi" w:cstheme="majorBidi"/>
          </w:rPr>
          <w:delText xml:space="preserve">choose to </w:delText>
        </w:r>
        <w:r w:rsidRPr="00EF170D" w:rsidDel="00CA7133">
          <w:rPr>
            <w:rFonts w:asciiTheme="majorBidi" w:hAnsiTheme="majorBidi" w:cstheme="majorBidi"/>
          </w:rPr>
          <w:delText>use</w:delText>
        </w:r>
      </w:del>
      <w:del w:id="154" w:author="Evan Sidrow" w:date="2023-06-26T13:49:00Z">
        <w:r w:rsidRPr="00EF170D" w:rsidDel="00462366">
          <w:rPr>
            <w:rFonts w:asciiTheme="majorBidi" w:hAnsiTheme="majorBidi" w:cstheme="majorBidi"/>
          </w:rPr>
          <w:delText xml:space="preserve"> </w:delText>
        </w:r>
      </w:del>
      <w:r w:rsidRPr="00EF170D">
        <w:rPr>
          <w:rFonts w:asciiTheme="majorBidi" w:hAnsiTheme="majorBidi" w:cstheme="majorBidi"/>
        </w:rPr>
        <w:t xml:space="preserve">truncated gamma distributions to model maximum depth and post-dive surface intervals. However, truncated gamma distributions </w:t>
      </w:r>
      <w:r w:rsidR="00C04F11">
        <w:rPr>
          <w:rFonts w:asciiTheme="majorBidi" w:hAnsiTheme="majorBidi" w:cstheme="majorBidi"/>
        </w:rPr>
        <w:t>were</w:t>
      </w:r>
      <w:r w:rsidR="00C04F11" w:rsidRPr="00EF170D">
        <w:rPr>
          <w:rFonts w:asciiTheme="majorBidi" w:hAnsiTheme="majorBidi" w:cstheme="majorBidi"/>
        </w:rPr>
        <w:t xml:space="preserve"> </w:t>
      </w:r>
      <w:r w:rsidRPr="00EF170D">
        <w:rPr>
          <w:rFonts w:asciiTheme="majorBidi" w:hAnsiTheme="majorBidi" w:cstheme="majorBidi"/>
        </w:rPr>
        <w:t xml:space="preserve">not accessible in the </w:t>
      </w:r>
      <w:proofErr w:type="spellStart"/>
      <w:r w:rsidRPr="00EF170D">
        <w:rPr>
          <w:rFonts w:asciiTheme="majorBidi" w:hAnsiTheme="majorBidi" w:cstheme="majorBidi"/>
          <w:i/>
        </w:rPr>
        <w:t>momentuH</w:t>
      </w:r>
      <w:del w:id="155" w:author="Evan Sidrow" w:date="2023-06-26T13:49:00Z">
        <w:r w:rsidRPr="00EF170D" w:rsidDel="00462366">
          <w:rPr>
            <w:rFonts w:asciiTheme="majorBidi" w:hAnsiTheme="majorBidi" w:cstheme="majorBidi"/>
            <w:i/>
          </w:rPr>
          <w:delText>H</w:delText>
        </w:r>
      </w:del>
      <w:r w:rsidRPr="00EF170D">
        <w:rPr>
          <w:rFonts w:asciiTheme="majorBidi" w:hAnsiTheme="majorBidi" w:cstheme="majorBidi"/>
          <w:i/>
        </w:rPr>
        <w:t>MM</w:t>
      </w:r>
      <w:proofErr w:type="spellEnd"/>
      <w:r w:rsidRPr="00EF170D">
        <w:rPr>
          <w:rFonts w:asciiTheme="majorBidi" w:hAnsiTheme="majorBidi" w:cstheme="majorBidi"/>
        </w:rPr>
        <w:t xml:space="preserve"> package </w:t>
      </w:r>
      <w:r w:rsidRPr="00EF170D">
        <w:rPr>
          <w:rFonts w:asciiTheme="majorBidi" w:hAnsiTheme="majorBidi" w:cstheme="majorBidi"/>
        </w:rPr>
        <w:fldChar w:fldCharType="begin"/>
      </w:r>
      <w:r w:rsidRPr="00EF170D">
        <w:rPr>
          <w:rFonts w:asciiTheme="majorBidi" w:hAnsiTheme="majorBidi" w:cstheme="majorBidi"/>
        </w:rPr>
        <w:instrText xml:space="preserve"> ADDIN EN.CITE &lt;EndNote&gt;&lt;Cite&gt;&lt;Author&gt;McClintock&lt;/Author&gt;&lt;Year&gt;2018&lt;/Year&gt;&lt;RecNum&gt;72&lt;/RecNum&gt;&lt;DisplayText&gt;(McClintock and Michelot, 2018)&lt;/DisplayText&gt;&lt;record&gt;&lt;rec-number&gt;72&lt;/rec-number&gt;&lt;foreign-keys&gt;&lt;key app="EN" db-id="v2wzxz507eexr4e2wf7v0ez1e9z95w0x9ded" timestamp="1682104796"&gt;72&lt;/key&gt;&lt;/foreign-keys&gt;&lt;ref-type name="Journal Article"&gt;17&lt;/ref-type&gt;&lt;contributors&gt;&lt;authors&gt;&lt;author&gt;McClintock, Brett T&lt;/author&gt;&lt;author&gt;Michelot, Théo&lt;/author&gt;&lt;/authors&gt;&lt;/contributors&gt;&lt;titles&gt;&lt;title&gt;momentuHMM: R package for generalized hidden Markov models of animal movement&lt;/title&gt;&lt;secondary-title&gt;Methods in Ecology and Evolution&lt;/secondary-title&gt;&lt;/titles&gt;&lt;periodical&gt;&lt;full-title&gt;Methods in Ecology and Evolution&lt;/full-title&gt;&lt;/periodical&gt;&lt;pages&gt;1518-1530&lt;/pages&gt;&lt;volume&gt;9&lt;/volume&gt;&lt;number&gt;6&lt;/number&gt;&lt;dates&gt;&lt;year&gt;2018&lt;/year&gt;&lt;/dates&gt;&lt;isbn&gt;2041-210X&lt;/isbn&gt;&lt;urls&gt;&lt;/urls&gt;&lt;electronic-resource-num&gt;10.1111/2041-210X.12995&lt;/electronic-resource-num&gt;&lt;/record&gt;&lt;/Cite&gt;&lt;/EndNote&gt;</w:instrText>
      </w:r>
      <w:r w:rsidRPr="00EF170D">
        <w:rPr>
          <w:rFonts w:asciiTheme="majorBidi" w:hAnsiTheme="majorBidi" w:cstheme="majorBidi"/>
        </w:rPr>
        <w:fldChar w:fldCharType="separate"/>
      </w:r>
      <w:r w:rsidRPr="00EF170D">
        <w:rPr>
          <w:rFonts w:asciiTheme="majorBidi" w:hAnsiTheme="majorBidi" w:cstheme="majorBidi"/>
          <w:noProof/>
        </w:rPr>
        <w:t>(McClintock and Michelot, 2018)</w:t>
      </w:r>
      <w:r w:rsidRPr="00EF170D">
        <w:rPr>
          <w:rFonts w:asciiTheme="majorBidi" w:hAnsiTheme="majorBidi" w:cstheme="majorBidi"/>
        </w:rPr>
        <w:fldChar w:fldCharType="end"/>
      </w:r>
      <w:r w:rsidRPr="00EF170D">
        <w:rPr>
          <w:rFonts w:asciiTheme="majorBidi" w:hAnsiTheme="majorBidi" w:cstheme="majorBidi"/>
        </w:rPr>
        <w:t>.</w:t>
      </w:r>
    </w:p>
    <w:p w14:paraId="15A58C17" w14:textId="77777777" w:rsidR="005368E2" w:rsidRPr="00EF170D" w:rsidRDefault="005368E2" w:rsidP="00F75593">
      <w:pPr>
        <w:snapToGrid w:val="0"/>
        <w:spacing w:before="120" w:after="120"/>
        <w:ind w:firstLine="720"/>
        <w:jc w:val="both"/>
        <w:rPr>
          <w:rFonts w:asciiTheme="majorBidi" w:hAnsiTheme="majorBidi" w:cstheme="majorBidi"/>
          <w:color w:val="000000" w:themeColor="text1"/>
        </w:rPr>
      </w:pPr>
    </w:p>
    <w:p w14:paraId="4270FCB9" w14:textId="5D1FDB04" w:rsidR="009F5A1D" w:rsidRDefault="009F5A1D" w:rsidP="00164828">
      <w:pPr>
        <w:rPr>
          <w:rFonts w:asciiTheme="majorBidi" w:hAnsiTheme="majorBidi" w:cstheme="majorBidi"/>
          <w:b/>
          <w:bCs/>
        </w:rPr>
      </w:pPr>
      <w:r>
        <w:rPr>
          <w:rFonts w:asciiTheme="majorBidi" w:hAnsiTheme="majorBidi" w:cstheme="majorBidi"/>
          <w:b/>
          <w:bCs/>
        </w:rPr>
        <w:br w:type="page"/>
      </w:r>
    </w:p>
    <w:p w14:paraId="77726065" w14:textId="77777777" w:rsidR="009F5A1D" w:rsidRDefault="009F5A1D" w:rsidP="00164828">
      <w:pPr>
        <w:rPr>
          <w:rFonts w:asciiTheme="majorBidi" w:hAnsiTheme="majorBidi" w:cstheme="majorBidi"/>
          <w:b/>
          <w:bCs/>
        </w:rPr>
        <w:sectPr w:rsidR="009F5A1D" w:rsidSect="0002110E">
          <w:footerReference w:type="even" r:id="rId12"/>
          <w:footerReference w:type="default" r:id="rId13"/>
          <w:pgSz w:w="12240" w:h="15840"/>
          <w:pgMar w:top="1440" w:right="1361" w:bottom="1440" w:left="1440" w:header="709" w:footer="709" w:gutter="0"/>
          <w:cols w:space="708"/>
          <w:docGrid w:linePitch="360"/>
        </w:sectPr>
      </w:pPr>
    </w:p>
    <w:p w14:paraId="5E67B4F0" w14:textId="332342B6" w:rsidR="00946D5B" w:rsidRDefault="007819AD" w:rsidP="00164828">
      <w:pPr>
        <w:rPr>
          <w:b/>
          <w:bCs/>
        </w:rPr>
      </w:pPr>
      <w:r>
        <w:rPr>
          <w:b/>
          <w:bCs/>
          <w:noProof/>
          <w14:ligatures w14:val="standardContextual"/>
        </w:rPr>
        <w:lastRenderedPageBreak/>
        <w:drawing>
          <wp:anchor distT="0" distB="0" distL="114300" distR="114300" simplePos="0" relativeHeight="251658240" behindDoc="0" locked="0" layoutInCell="1" allowOverlap="1" wp14:anchorId="6AC30AE5" wp14:editId="32F5C220">
            <wp:simplePos x="0" y="0"/>
            <wp:positionH relativeFrom="column">
              <wp:posOffset>0</wp:posOffset>
            </wp:positionH>
            <wp:positionV relativeFrom="paragraph">
              <wp:posOffset>1270</wp:posOffset>
            </wp:positionV>
            <wp:extent cx="8229600" cy="4114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_maxDepth_Male and Female_edited for publication_8June202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229600" cy="4114800"/>
                    </a:xfrm>
                    <a:prstGeom prst="rect">
                      <a:avLst/>
                    </a:prstGeom>
                  </pic:spPr>
                </pic:pic>
              </a:graphicData>
            </a:graphic>
            <wp14:sizeRelH relativeFrom="page">
              <wp14:pctWidth>0</wp14:pctWidth>
            </wp14:sizeRelH>
            <wp14:sizeRelV relativeFrom="page">
              <wp14:pctHeight>0</wp14:pctHeight>
            </wp14:sizeRelV>
          </wp:anchor>
        </w:drawing>
      </w:r>
    </w:p>
    <w:p w14:paraId="71D06027" w14:textId="437208ED" w:rsidR="007A17A9" w:rsidRDefault="007A17A9">
      <w:pPr>
        <w:rPr>
          <w:b/>
          <w:bCs/>
        </w:rPr>
      </w:pPr>
    </w:p>
    <w:p w14:paraId="6205A9AF" w14:textId="77777777" w:rsidR="007A17A9" w:rsidRDefault="007A17A9" w:rsidP="007A17A9">
      <w:pPr>
        <w:rPr>
          <w:b/>
          <w:bCs/>
        </w:rPr>
      </w:pPr>
    </w:p>
    <w:p w14:paraId="0E4B7F9C" w14:textId="67F4574C" w:rsidR="007A17A9" w:rsidRDefault="007A17A9" w:rsidP="007A17A9">
      <w:pPr>
        <w:rPr>
          <w:rFonts w:asciiTheme="majorBidi" w:hAnsiTheme="majorBidi" w:cstheme="majorBidi"/>
        </w:rPr>
      </w:pPr>
      <w:r>
        <w:rPr>
          <w:b/>
          <w:bCs/>
        </w:rPr>
        <w:t>Fig S1. Histogram of maximum dive depth categories.</w:t>
      </w:r>
      <w:r w:rsidRPr="00946D5B">
        <w:rPr>
          <w:rFonts w:asciiTheme="majorBidi" w:hAnsiTheme="majorBidi" w:cstheme="majorBidi"/>
        </w:rPr>
        <w:t xml:space="preserve"> </w:t>
      </w:r>
      <w:r w:rsidRPr="00EF170D">
        <w:rPr>
          <w:rFonts w:asciiTheme="majorBidi" w:hAnsiTheme="majorBidi" w:cstheme="majorBidi"/>
        </w:rPr>
        <w:t>Behavioural state labels were determined using the maximum dive depth and post-dive surface interval duration according to the following criteria</w:t>
      </w:r>
      <w:r>
        <w:rPr>
          <w:rFonts w:asciiTheme="majorBidi" w:hAnsiTheme="majorBidi" w:cstheme="majorBidi"/>
        </w:rPr>
        <w:t xml:space="preserve">. </w:t>
      </w:r>
      <w:r w:rsidR="00BE40C9">
        <w:rPr>
          <w:rFonts w:asciiTheme="majorBidi" w:hAnsiTheme="majorBidi" w:cstheme="majorBidi"/>
        </w:rPr>
        <w:t xml:space="preserve">The x-axis is on a log scale with </w:t>
      </w:r>
      <w:r w:rsidR="00BE40C9" w:rsidRPr="00BE40C9">
        <w:rPr>
          <w:rFonts w:asciiTheme="majorBidi" w:hAnsiTheme="majorBidi" w:cstheme="majorBidi"/>
          <w:highlight w:val="cyan"/>
        </w:rPr>
        <w:t>X</w:t>
      </w:r>
      <w:r w:rsidR="00BE40C9">
        <w:rPr>
          <w:rFonts w:asciiTheme="majorBidi" w:hAnsiTheme="majorBidi" w:cstheme="majorBidi"/>
        </w:rPr>
        <w:t xml:space="preserve"> m </w:t>
      </w:r>
      <w:proofErr w:type="spellStart"/>
      <w:r w:rsidR="00BE40C9">
        <w:rPr>
          <w:rFonts w:asciiTheme="majorBidi" w:hAnsiTheme="majorBidi" w:cstheme="majorBidi"/>
        </w:rPr>
        <w:t>b</w:t>
      </w:r>
      <w:r>
        <w:rPr>
          <w:rFonts w:asciiTheme="majorBidi" w:hAnsiTheme="majorBidi" w:cstheme="majorBidi"/>
        </w:rPr>
        <w:t>inwidth</w:t>
      </w:r>
      <w:r w:rsidR="00BE40C9">
        <w:rPr>
          <w:rFonts w:asciiTheme="majorBidi" w:hAnsiTheme="majorBidi" w:cstheme="majorBidi"/>
        </w:rPr>
        <w:t>s</w:t>
      </w:r>
      <w:proofErr w:type="spellEnd"/>
      <w:r>
        <w:rPr>
          <w:rFonts w:asciiTheme="majorBidi" w:hAnsiTheme="majorBidi" w:cstheme="majorBidi"/>
        </w:rPr>
        <w:t xml:space="preserve"> </w:t>
      </w:r>
      <w:commentRangeStart w:id="156"/>
      <w:r>
        <w:rPr>
          <w:rFonts w:asciiTheme="majorBidi" w:hAnsiTheme="majorBidi" w:cstheme="majorBidi"/>
        </w:rPr>
        <w:t>.</w:t>
      </w:r>
      <w:commentRangeEnd w:id="156"/>
      <w:r>
        <w:rPr>
          <w:rStyle w:val="CommentReference"/>
        </w:rPr>
        <w:commentReference w:id="156"/>
      </w:r>
    </w:p>
    <w:p w14:paraId="38ACA1DC" w14:textId="3103974E" w:rsidR="00946D5B" w:rsidRDefault="00946D5B">
      <w:pPr>
        <w:rPr>
          <w:b/>
          <w:bCs/>
        </w:rPr>
      </w:pPr>
      <w:r>
        <w:rPr>
          <w:b/>
          <w:bCs/>
        </w:rPr>
        <w:br w:type="page"/>
      </w:r>
    </w:p>
    <w:p w14:paraId="38EDE1E6" w14:textId="3FFD1281" w:rsidR="009F5A1D" w:rsidRPr="00EA4E2C" w:rsidRDefault="009F5A1D" w:rsidP="00164828">
      <w:pPr>
        <w:rPr>
          <w:b/>
          <w:bCs/>
        </w:rPr>
      </w:pPr>
      <w:r w:rsidRPr="00AA7F17">
        <w:rPr>
          <w:b/>
          <w:bCs/>
        </w:rPr>
        <w:lastRenderedPageBreak/>
        <w:t xml:space="preserve">Table </w:t>
      </w:r>
      <w:r>
        <w:rPr>
          <w:b/>
          <w:bCs/>
        </w:rPr>
        <w:t>S1</w:t>
      </w:r>
      <w:r w:rsidRPr="00AA7F17">
        <w:rPr>
          <w:b/>
          <w:bCs/>
        </w:rPr>
        <w:t xml:space="preserve">. Dive characteristics </w:t>
      </w:r>
      <w:r>
        <w:rPr>
          <w:b/>
          <w:bCs/>
        </w:rPr>
        <w:t xml:space="preserve">of 8 northern resident killer whales recorded by </w:t>
      </w:r>
      <w:r w:rsidRPr="00AA7F17">
        <w:rPr>
          <w:b/>
          <w:bCs/>
        </w:rPr>
        <w:t xml:space="preserve">CATs tags </w:t>
      </w:r>
      <w:r>
        <w:rPr>
          <w:b/>
          <w:bCs/>
        </w:rPr>
        <w:t xml:space="preserve">and </w:t>
      </w:r>
      <w:r w:rsidRPr="00AA7F17">
        <w:rPr>
          <w:b/>
          <w:bCs/>
        </w:rPr>
        <w:t xml:space="preserve">categorized by </w:t>
      </w:r>
      <w:r>
        <w:rPr>
          <w:b/>
          <w:bCs/>
        </w:rPr>
        <w:t>behaviour</w:t>
      </w:r>
      <w:r w:rsidRPr="00AA7F17">
        <w:rPr>
          <w:b/>
          <w:bCs/>
        </w:rPr>
        <w:t xml:space="preserve">al state observed on </w:t>
      </w:r>
      <w:r>
        <w:rPr>
          <w:b/>
          <w:bCs/>
        </w:rPr>
        <w:t xml:space="preserve">drone </w:t>
      </w:r>
      <w:r w:rsidRPr="00AA7F17">
        <w:rPr>
          <w:b/>
          <w:bCs/>
        </w:rPr>
        <w:t>video</w:t>
      </w:r>
      <w:r>
        <w:rPr>
          <w:b/>
          <w:bCs/>
        </w:rPr>
        <w:t>s</w:t>
      </w:r>
      <w:r w:rsidRPr="00AA7F17">
        <w:rPr>
          <w:b/>
          <w:bCs/>
        </w:rPr>
        <w:t>.</w:t>
      </w:r>
      <w:r>
        <w:rPr>
          <w:b/>
          <w:bCs/>
        </w:rPr>
        <w:t xml:space="preserve"> </w:t>
      </w:r>
      <w:r>
        <w:t>Behaviour</w:t>
      </w:r>
      <w:r w:rsidRPr="00AA7F17">
        <w:t>al states observed on drone video</w:t>
      </w:r>
      <w:r>
        <w:t>s, sample size of individual dives per behavioural sate</w:t>
      </w:r>
      <w:r w:rsidR="00792A04">
        <w:t xml:space="preserve"> on drone</w:t>
      </w:r>
      <w:r>
        <w:t xml:space="preserve"> (N), </w:t>
      </w:r>
      <w:r w:rsidRPr="00AA7F17">
        <w:t>and summary statistics for dive duration</w:t>
      </w:r>
      <w:r>
        <w:t xml:space="preserve">s, </w:t>
      </w:r>
      <w:r w:rsidRPr="00AA7F17">
        <w:t>surface interval duration</w:t>
      </w:r>
      <w:r>
        <w:t>s</w:t>
      </w:r>
      <w:r w:rsidRPr="00AA7F17">
        <w:t>,</w:t>
      </w:r>
      <w:r>
        <w:t xml:space="preserve"> </w:t>
      </w:r>
      <w:r w:rsidRPr="00AA7F17">
        <w:t>and maximum depth</w:t>
      </w:r>
      <w:r>
        <w:t>s</w:t>
      </w:r>
      <w:r w:rsidRPr="00AA7F17">
        <w:t xml:space="preserve"> from </w:t>
      </w:r>
      <w:r>
        <w:t>dives that had overlapping drone video and CATS dataloggers</w:t>
      </w:r>
      <w:r w:rsidRPr="00AA7F17">
        <w:t xml:space="preserve">. </w:t>
      </w:r>
      <w:r>
        <w:t>Behaviour</w:t>
      </w:r>
      <w:r w:rsidRPr="00AA7F17">
        <w:t xml:space="preserve">al states are defined in Table 2. </w:t>
      </w:r>
      <w:r>
        <w:t xml:space="preserve">Sample size of whales for all behaviours was n=6 females (389 dives) and n=2 males (87 dives). </w:t>
      </w:r>
    </w:p>
    <w:p w14:paraId="190008DA" w14:textId="77777777" w:rsidR="009F5A1D" w:rsidRPr="00CE6F45" w:rsidRDefault="009F5A1D" w:rsidP="00164828">
      <w:pPr>
        <w:rPr>
          <w:b/>
          <w:bCs/>
        </w:rPr>
      </w:pPr>
    </w:p>
    <w:tbl>
      <w:tblPr>
        <w:tblStyle w:val="TableGrid"/>
        <w:tblpPr w:leftFromText="180" w:rightFromText="180" w:vertAnchor="text" w:horzAnchor="margin" w:tblpY="36"/>
        <w:tblW w:w="12895" w:type="dxa"/>
        <w:tblLayout w:type="fixed"/>
        <w:tblLook w:val="04A0" w:firstRow="1" w:lastRow="0" w:firstColumn="1" w:lastColumn="0" w:noHBand="0" w:noVBand="1"/>
      </w:tblPr>
      <w:tblGrid>
        <w:gridCol w:w="1129"/>
        <w:gridCol w:w="2001"/>
        <w:gridCol w:w="845"/>
        <w:gridCol w:w="845"/>
        <w:gridCol w:w="715"/>
        <w:gridCol w:w="1270"/>
        <w:gridCol w:w="850"/>
        <w:gridCol w:w="704"/>
        <w:gridCol w:w="1417"/>
        <w:gridCol w:w="851"/>
        <w:gridCol w:w="992"/>
        <w:gridCol w:w="1276"/>
      </w:tblGrid>
      <w:tr w:rsidR="009F5A1D" w:rsidRPr="00AA7F17" w14:paraId="185A8A62" w14:textId="77777777" w:rsidTr="007E2555">
        <w:tc>
          <w:tcPr>
            <w:tcW w:w="1129" w:type="dxa"/>
            <w:vMerge w:val="restart"/>
          </w:tcPr>
          <w:p w14:paraId="316053EF" w14:textId="77777777" w:rsidR="009F5A1D" w:rsidRDefault="009F5A1D" w:rsidP="00164828">
            <w:pPr>
              <w:jc w:val="center"/>
              <w:rPr>
                <w:b/>
                <w:bCs/>
                <w:lang w:val="en-CA"/>
              </w:rPr>
            </w:pPr>
          </w:p>
        </w:tc>
        <w:tc>
          <w:tcPr>
            <w:tcW w:w="2001" w:type="dxa"/>
            <w:vMerge w:val="restart"/>
            <w:vAlign w:val="bottom"/>
          </w:tcPr>
          <w:p w14:paraId="5780CF44" w14:textId="77777777" w:rsidR="009F5A1D" w:rsidRDefault="009F5A1D" w:rsidP="00164828">
            <w:pPr>
              <w:rPr>
                <w:b/>
                <w:bCs/>
                <w:lang w:val="en-CA"/>
              </w:rPr>
            </w:pPr>
            <w:r w:rsidRPr="006074A3">
              <w:rPr>
                <w:b/>
                <w:bCs/>
                <w:sz w:val="22"/>
                <w:szCs w:val="22"/>
                <w:lang w:val="en-CA"/>
              </w:rPr>
              <w:t>Behavioural state</w:t>
            </w:r>
          </w:p>
        </w:tc>
        <w:tc>
          <w:tcPr>
            <w:tcW w:w="845" w:type="dxa"/>
            <w:vAlign w:val="bottom"/>
          </w:tcPr>
          <w:p w14:paraId="039C3C92" w14:textId="77777777" w:rsidR="009F5A1D" w:rsidRDefault="009F5A1D" w:rsidP="00164828">
            <w:pPr>
              <w:jc w:val="center"/>
              <w:rPr>
                <w:b/>
                <w:bCs/>
              </w:rPr>
            </w:pPr>
            <w:r>
              <w:rPr>
                <w:b/>
                <w:bCs/>
              </w:rPr>
              <w:t>Dives</w:t>
            </w:r>
          </w:p>
        </w:tc>
        <w:tc>
          <w:tcPr>
            <w:tcW w:w="2830" w:type="dxa"/>
            <w:gridSpan w:val="3"/>
          </w:tcPr>
          <w:p w14:paraId="1BCC70DA" w14:textId="77777777" w:rsidR="009F5A1D" w:rsidRDefault="009F5A1D" w:rsidP="00164828">
            <w:pPr>
              <w:jc w:val="center"/>
              <w:rPr>
                <w:b/>
                <w:bCs/>
              </w:rPr>
            </w:pPr>
            <w:r>
              <w:rPr>
                <w:b/>
                <w:bCs/>
              </w:rPr>
              <w:t>Dive duration (min)</w:t>
            </w:r>
          </w:p>
        </w:tc>
        <w:tc>
          <w:tcPr>
            <w:tcW w:w="2971" w:type="dxa"/>
            <w:gridSpan w:val="3"/>
          </w:tcPr>
          <w:p w14:paraId="0D121D6F" w14:textId="77777777" w:rsidR="009F5A1D" w:rsidRPr="00AA7F17" w:rsidRDefault="009F5A1D" w:rsidP="00164828">
            <w:pPr>
              <w:jc w:val="center"/>
              <w:rPr>
                <w:b/>
                <w:bCs/>
              </w:rPr>
            </w:pPr>
            <w:r>
              <w:rPr>
                <w:b/>
                <w:bCs/>
              </w:rPr>
              <w:t>Surface interval (min)</w:t>
            </w:r>
          </w:p>
        </w:tc>
        <w:tc>
          <w:tcPr>
            <w:tcW w:w="3119" w:type="dxa"/>
            <w:gridSpan w:val="3"/>
          </w:tcPr>
          <w:p w14:paraId="0AFFF4AF" w14:textId="77777777" w:rsidR="009F5A1D" w:rsidRPr="00AA7F17" w:rsidRDefault="009F5A1D" w:rsidP="00164828">
            <w:pPr>
              <w:jc w:val="center"/>
              <w:rPr>
                <w:b/>
                <w:bCs/>
              </w:rPr>
            </w:pPr>
            <w:r>
              <w:rPr>
                <w:b/>
                <w:bCs/>
              </w:rPr>
              <w:t>Max dive depth (m)</w:t>
            </w:r>
          </w:p>
        </w:tc>
      </w:tr>
      <w:tr w:rsidR="009F5A1D" w:rsidRPr="00AA7F17" w14:paraId="6AFA9304" w14:textId="77777777" w:rsidTr="007E2555">
        <w:tc>
          <w:tcPr>
            <w:tcW w:w="1129" w:type="dxa"/>
            <w:vMerge/>
          </w:tcPr>
          <w:p w14:paraId="647B9CE7" w14:textId="77777777" w:rsidR="009F5A1D" w:rsidRPr="006074A3" w:rsidRDefault="009F5A1D" w:rsidP="00164828">
            <w:pPr>
              <w:jc w:val="center"/>
              <w:rPr>
                <w:b/>
                <w:bCs/>
                <w:sz w:val="22"/>
                <w:szCs w:val="22"/>
                <w:lang w:val="en-CA"/>
              </w:rPr>
            </w:pPr>
          </w:p>
        </w:tc>
        <w:tc>
          <w:tcPr>
            <w:tcW w:w="2001" w:type="dxa"/>
            <w:vMerge/>
          </w:tcPr>
          <w:p w14:paraId="753F38CF" w14:textId="77777777" w:rsidR="009F5A1D" w:rsidRPr="006074A3" w:rsidRDefault="009F5A1D" w:rsidP="00164828">
            <w:pPr>
              <w:jc w:val="center"/>
              <w:rPr>
                <w:b/>
                <w:bCs/>
                <w:sz w:val="22"/>
                <w:szCs w:val="22"/>
              </w:rPr>
            </w:pPr>
          </w:p>
        </w:tc>
        <w:tc>
          <w:tcPr>
            <w:tcW w:w="845" w:type="dxa"/>
            <w:vAlign w:val="bottom"/>
          </w:tcPr>
          <w:p w14:paraId="157356D0" w14:textId="77777777" w:rsidR="009F5A1D" w:rsidRPr="00E91CC4" w:rsidRDefault="009F5A1D" w:rsidP="00164828">
            <w:pPr>
              <w:jc w:val="center"/>
              <w:rPr>
                <w:b/>
                <w:bCs/>
                <w:sz w:val="22"/>
                <w:szCs w:val="22"/>
              </w:rPr>
            </w:pPr>
            <w:r w:rsidRPr="00E91CC4">
              <w:rPr>
                <w:b/>
                <w:bCs/>
                <w:sz w:val="22"/>
                <w:szCs w:val="22"/>
              </w:rPr>
              <w:t>N</w:t>
            </w:r>
          </w:p>
        </w:tc>
        <w:tc>
          <w:tcPr>
            <w:tcW w:w="845" w:type="dxa"/>
          </w:tcPr>
          <w:p w14:paraId="04D6158D" w14:textId="77777777" w:rsidR="009F5A1D" w:rsidRPr="00E91CC4" w:rsidRDefault="009F5A1D" w:rsidP="00164828">
            <w:pPr>
              <w:jc w:val="center"/>
              <w:rPr>
                <w:b/>
                <w:bCs/>
                <w:sz w:val="22"/>
                <w:szCs w:val="22"/>
              </w:rPr>
            </w:pPr>
            <w:r w:rsidRPr="00E91CC4">
              <w:rPr>
                <w:b/>
                <w:bCs/>
                <w:sz w:val="22"/>
                <w:szCs w:val="22"/>
              </w:rPr>
              <w:t>Mean</w:t>
            </w:r>
          </w:p>
        </w:tc>
        <w:tc>
          <w:tcPr>
            <w:tcW w:w="715" w:type="dxa"/>
          </w:tcPr>
          <w:p w14:paraId="2405673D" w14:textId="77777777" w:rsidR="009F5A1D" w:rsidRPr="00E91CC4" w:rsidRDefault="009F5A1D" w:rsidP="00164828">
            <w:pPr>
              <w:jc w:val="center"/>
              <w:rPr>
                <w:b/>
                <w:bCs/>
                <w:sz w:val="22"/>
                <w:szCs w:val="22"/>
              </w:rPr>
            </w:pPr>
            <w:r w:rsidRPr="00E91CC4">
              <w:rPr>
                <w:b/>
                <w:bCs/>
                <w:sz w:val="22"/>
                <w:szCs w:val="22"/>
              </w:rPr>
              <w:t>S.D.</w:t>
            </w:r>
          </w:p>
        </w:tc>
        <w:tc>
          <w:tcPr>
            <w:tcW w:w="1270" w:type="dxa"/>
          </w:tcPr>
          <w:p w14:paraId="7E565EA8" w14:textId="77777777" w:rsidR="009F5A1D" w:rsidRPr="00E91CC4" w:rsidRDefault="009F5A1D" w:rsidP="00164828">
            <w:pPr>
              <w:jc w:val="center"/>
              <w:rPr>
                <w:b/>
                <w:bCs/>
                <w:sz w:val="22"/>
                <w:szCs w:val="22"/>
              </w:rPr>
            </w:pPr>
            <w:r w:rsidRPr="00E91CC4">
              <w:rPr>
                <w:b/>
                <w:bCs/>
                <w:sz w:val="22"/>
                <w:szCs w:val="22"/>
              </w:rPr>
              <w:t>Range</w:t>
            </w:r>
          </w:p>
        </w:tc>
        <w:tc>
          <w:tcPr>
            <w:tcW w:w="850" w:type="dxa"/>
          </w:tcPr>
          <w:p w14:paraId="527A4885" w14:textId="77777777" w:rsidR="009F5A1D" w:rsidRPr="00E91CC4" w:rsidRDefault="009F5A1D" w:rsidP="00164828">
            <w:pPr>
              <w:jc w:val="center"/>
              <w:rPr>
                <w:b/>
                <w:bCs/>
                <w:sz w:val="22"/>
                <w:szCs w:val="22"/>
              </w:rPr>
            </w:pPr>
            <w:r w:rsidRPr="00E91CC4">
              <w:rPr>
                <w:b/>
                <w:bCs/>
                <w:sz w:val="22"/>
                <w:szCs w:val="22"/>
              </w:rPr>
              <w:t>Mean</w:t>
            </w:r>
          </w:p>
        </w:tc>
        <w:tc>
          <w:tcPr>
            <w:tcW w:w="704" w:type="dxa"/>
          </w:tcPr>
          <w:p w14:paraId="383CE8F7" w14:textId="77777777" w:rsidR="009F5A1D" w:rsidRPr="00E91CC4" w:rsidRDefault="009F5A1D" w:rsidP="00164828">
            <w:pPr>
              <w:jc w:val="center"/>
              <w:rPr>
                <w:b/>
                <w:bCs/>
                <w:sz w:val="22"/>
                <w:szCs w:val="22"/>
              </w:rPr>
            </w:pPr>
            <w:r w:rsidRPr="00E91CC4">
              <w:rPr>
                <w:b/>
                <w:bCs/>
                <w:sz w:val="22"/>
                <w:szCs w:val="22"/>
              </w:rPr>
              <w:t>S.D.</w:t>
            </w:r>
          </w:p>
        </w:tc>
        <w:tc>
          <w:tcPr>
            <w:tcW w:w="1417" w:type="dxa"/>
          </w:tcPr>
          <w:p w14:paraId="13C20C9F" w14:textId="77777777" w:rsidR="009F5A1D" w:rsidRPr="00E91CC4" w:rsidRDefault="009F5A1D" w:rsidP="00164828">
            <w:pPr>
              <w:jc w:val="center"/>
              <w:rPr>
                <w:b/>
                <w:bCs/>
                <w:sz w:val="22"/>
                <w:szCs w:val="22"/>
              </w:rPr>
            </w:pPr>
            <w:r w:rsidRPr="00E91CC4">
              <w:rPr>
                <w:b/>
                <w:bCs/>
                <w:sz w:val="22"/>
                <w:szCs w:val="22"/>
              </w:rPr>
              <w:t>Range</w:t>
            </w:r>
          </w:p>
        </w:tc>
        <w:tc>
          <w:tcPr>
            <w:tcW w:w="851" w:type="dxa"/>
          </w:tcPr>
          <w:p w14:paraId="166AEEC7" w14:textId="77777777" w:rsidR="009F5A1D" w:rsidRPr="00E91CC4" w:rsidRDefault="009F5A1D" w:rsidP="00164828">
            <w:pPr>
              <w:jc w:val="center"/>
              <w:rPr>
                <w:b/>
                <w:bCs/>
                <w:sz w:val="22"/>
                <w:szCs w:val="22"/>
              </w:rPr>
            </w:pPr>
            <w:r w:rsidRPr="00E91CC4">
              <w:rPr>
                <w:b/>
                <w:bCs/>
                <w:sz w:val="22"/>
                <w:szCs w:val="22"/>
              </w:rPr>
              <w:t>Mean</w:t>
            </w:r>
          </w:p>
        </w:tc>
        <w:tc>
          <w:tcPr>
            <w:tcW w:w="992" w:type="dxa"/>
          </w:tcPr>
          <w:p w14:paraId="1F5718EB" w14:textId="77777777" w:rsidR="009F5A1D" w:rsidRPr="00E91CC4" w:rsidRDefault="009F5A1D" w:rsidP="00164828">
            <w:pPr>
              <w:jc w:val="center"/>
              <w:rPr>
                <w:b/>
                <w:bCs/>
                <w:sz w:val="22"/>
                <w:szCs w:val="22"/>
              </w:rPr>
            </w:pPr>
            <w:r w:rsidRPr="00E91CC4">
              <w:rPr>
                <w:b/>
                <w:bCs/>
                <w:sz w:val="22"/>
                <w:szCs w:val="22"/>
              </w:rPr>
              <w:t>S.D.</w:t>
            </w:r>
          </w:p>
        </w:tc>
        <w:tc>
          <w:tcPr>
            <w:tcW w:w="1276" w:type="dxa"/>
          </w:tcPr>
          <w:p w14:paraId="6B63B3EE" w14:textId="77777777" w:rsidR="009F5A1D" w:rsidRPr="00E91CC4" w:rsidRDefault="009F5A1D" w:rsidP="00164828">
            <w:pPr>
              <w:jc w:val="center"/>
              <w:rPr>
                <w:b/>
                <w:bCs/>
                <w:sz w:val="22"/>
                <w:szCs w:val="22"/>
              </w:rPr>
            </w:pPr>
            <w:r w:rsidRPr="00E91CC4">
              <w:rPr>
                <w:b/>
                <w:bCs/>
                <w:sz w:val="22"/>
                <w:szCs w:val="22"/>
              </w:rPr>
              <w:t>Range</w:t>
            </w:r>
          </w:p>
        </w:tc>
      </w:tr>
      <w:tr w:rsidR="009F5A1D" w:rsidRPr="00AA7F17" w14:paraId="6EC6FB88" w14:textId="77777777" w:rsidTr="007E2555">
        <w:tc>
          <w:tcPr>
            <w:tcW w:w="1129" w:type="dxa"/>
            <w:vMerge w:val="restart"/>
          </w:tcPr>
          <w:p w14:paraId="29E6ED7A" w14:textId="77777777" w:rsidR="009F5A1D" w:rsidRPr="006074A3" w:rsidRDefault="009F5A1D" w:rsidP="00164828">
            <w:pPr>
              <w:rPr>
                <w:sz w:val="22"/>
                <w:szCs w:val="22"/>
              </w:rPr>
            </w:pPr>
            <w:r w:rsidRPr="00600A55">
              <w:rPr>
                <w:b/>
                <w:sz w:val="22"/>
                <w:szCs w:val="22"/>
              </w:rPr>
              <w:t>Female</w:t>
            </w:r>
          </w:p>
        </w:tc>
        <w:tc>
          <w:tcPr>
            <w:tcW w:w="2001" w:type="dxa"/>
          </w:tcPr>
          <w:p w14:paraId="1B311FE3" w14:textId="77777777" w:rsidR="009F5A1D" w:rsidRPr="006074A3" w:rsidRDefault="009F5A1D" w:rsidP="00164828">
            <w:pPr>
              <w:rPr>
                <w:b/>
                <w:sz w:val="22"/>
                <w:szCs w:val="22"/>
              </w:rPr>
            </w:pPr>
            <w:r w:rsidRPr="006074A3">
              <w:rPr>
                <w:sz w:val="22"/>
                <w:szCs w:val="22"/>
              </w:rPr>
              <w:t>Logging</w:t>
            </w:r>
          </w:p>
        </w:tc>
        <w:tc>
          <w:tcPr>
            <w:tcW w:w="845" w:type="dxa"/>
          </w:tcPr>
          <w:p w14:paraId="46A114A4" w14:textId="77777777" w:rsidR="009F5A1D" w:rsidRPr="000A66FA" w:rsidRDefault="009F5A1D" w:rsidP="00164828">
            <w:pPr>
              <w:jc w:val="center"/>
              <w:rPr>
                <w:color w:val="000000"/>
                <w:sz w:val="22"/>
                <w:szCs w:val="22"/>
              </w:rPr>
            </w:pPr>
            <w:r w:rsidRPr="000A66FA">
              <w:rPr>
                <w:color w:val="000000"/>
                <w:sz w:val="22"/>
                <w:szCs w:val="22"/>
              </w:rPr>
              <w:t>7</w:t>
            </w:r>
          </w:p>
        </w:tc>
        <w:tc>
          <w:tcPr>
            <w:tcW w:w="845" w:type="dxa"/>
          </w:tcPr>
          <w:p w14:paraId="2CA1B4DE" w14:textId="77777777" w:rsidR="009F5A1D" w:rsidRPr="000A66FA" w:rsidRDefault="009F5A1D" w:rsidP="00164828">
            <w:pPr>
              <w:jc w:val="center"/>
              <w:rPr>
                <w:sz w:val="22"/>
                <w:szCs w:val="22"/>
              </w:rPr>
            </w:pPr>
            <w:r w:rsidRPr="000A66FA">
              <w:rPr>
                <w:color w:val="000000"/>
                <w:sz w:val="22"/>
                <w:szCs w:val="22"/>
              </w:rPr>
              <w:t>0.33</w:t>
            </w:r>
          </w:p>
        </w:tc>
        <w:tc>
          <w:tcPr>
            <w:tcW w:w="715" w:type="dxa"/>
          </w:tcPr>
          <w:p w14:paraId="52A46198" w14:textId="77777777" w:rsidR="009F5A1D" w:rsidRPr="000A66FA" w:rsidRDefault="009F5A1D" w:rsidP="00164828">
            <w:pPr>
              <w:jc w:val="center"/>
              <w:rPr>
                <w:sz w:val="22"/>
                <w:szCs w:val="22"/>
              </w:rPr>
            </w:pPr>
            <w:r w:rsidRPr="000A66FA">
              <w:rPr>
                <w:color w:val="000000"/>
                <w:sz w:val="22"/>
                <w:szCs w:val="22"/>
              </w:rPr>
              <w:t>0.35</w:t>
            </w:r>
          </w:p>
        </w:tc>
        <w:tc>
          <w:tcPr>
            <w:tcW w:w="1270" w:type="dxa"/>
          </w:tcPr>
          <w:p w14:paraId="0740DFDC" w14:textId="77777777" w:rsidR="009F5A1D" w:rsidRPr="000A66FA" w:rsidRDefault="009F5A1D" w:rsidP="00164828">
            <w:pPr>
              <w:jc w:val="center"/>
              <w:rPr>
                <w:sz w:val="22"/>
                <w:szCs w:val="22"/>
              </w:rPr>
            </w:pPr>
            <w:r w:rsidRPr="000A66FA">
              <w:rPr>
                <w:color w:val="000000"/>
                <w:sz w:val="22"/>
                <w:szCs w:val="22"/>
              </w:rPr>
              <w:t>0.08-1.10</w:t>
            </w:r>
          </w:p>
        </w:tc>
        <w:tc>
          <w:tcPr>
            <w:tcW w:w="850" w:type="dxa"/>
          </w:tcPr>
          <w:p w14:paraId="5ED8B404" w14:textId="77777777" w:rsidR="009F5A1D" w:rsidRPr="000A66FA" w:rsidRDefault="009F5A1D" w:rsidP="00164828">
            <w:pPr>
              <w:jc w:val="center"/>
              <w:rPr>
                <w:sz w:val="22"/>
                <w:szCs w:val="22"/>
              </w:rPr>
            </w:pPr>
            <w:r w:rsidRPr="000A66FA">
              <w:rPr>
                <w:color w:val="000000"/>
                <w:sz w:val="22"/>
                <w:szCs w:val="22"/>
              </w:rPr>
              <w:t>0.52</w:t>
            </w:r>
          </w:p>
        </w:tc>
        <w:tc>
          <w:tcPr>
            <w:tcW w:w="704" w:type="dxa"/>
          </w:tcPr>
          <w:p w14:paraId="3A7EE707" w14:textId="77777777" w:rsidR="009F5A1D" w:rsidRPr="000A66FA" w:rsidRDefault="009F5A1D" w:rsidP="00164828">
            <w:pPr>
              <w:jc w:val="center"/>
              <w:rPr>
                <w:sz w:val="22"/>
                <w:szCs w:val="22"/>
              </w:rPr>
            </w:pPr>
            <w:r w:rsidRPr="000A66FA">
              <w:rPr>
                <w:color w:val="000000"/>
                <w:sz w:val="22"/>
                <w:szCs w:val="22"/>
              </w:rPr>
              <w:t>0.46</w:t>
            </w:r>
          </w:p>
        </w:tc>
        <w:tc>
          <w:tcPr>
            <w:tcW w:w="1417" w:type="dxa"/>
          </w:tcPr>
          <w:p w14:paraId="3171CEC3" w14:textId="77777777" w:rsidR="009F5A1D" w:rsidRPr="000A66FA" w:rsidRDefault="009F5A1D" w:rsidP="00164828">
            <w:pPr>
              <w:jc w:val="center"/>
              <w:rPr>
                <w:sz w:val="22"/>
                <w:szCs w:val="22"/>
              </w:rPr>
            </w:pPr>
            <w:r w:rsidRPr="000A66FA">
              <w:rPr>
                <w:color w:val="000000"/>
                <w:sz w:val="22"/>
                <w:szCs w:val="22"/>
              </w:rPr>
              <w:t>0.05-1.41</w:t>
            </w:r>
          </w:p>
        </w:tc>
        <w:tc>
          <w:tcPr>
            <w:tcW w:w="851" w:type="dxa"/>
          </w:tcPr>
          <w:p w14:paraId="7615D2CC" w14:textId="77777777" w:rsidR="009F5A1D" w:rsidRPr="000A66FA" w:rsidRDefault="009F5A1D" w:rsidP="00164828">
            <w:pPr>
              <w:jc w:val="center"/>
              <w:rPr>
                <w:color w:val="000000"/>
                <w:sz w:val="22"/>
                <w:szCs w:val="22"/>
              </w:rPr>
            </w:pPr>
            <w:r w:rsidRPr="000A66FA">
              <w:rPr>
                <w:color w:val="000000"/>
                <w:sz w:val="22"/>
                <w:szCs w:val="22"/>
              </w:rPr>
              <w:t>1.78</w:t>
            </w:r>
          </w:p>
        </w:tc>
        <w:tc>
          <w:tcPr>
            <w:tcW w:w="992" w:type="dxa"/>
          </w:tcPr>
          <w:p w14:paraId="3E44D2A5" w14:textId="77777777" w:rsidR="009F5A1D" w:rsidRPr="000A66FA" w:rsidRDefault="009F5A1D" w:rsidP="00164828">
            <w:pPr>
              <w:jc w:val="center"/>
              <w:rPr>
                <w:color w:val="000000"/>
                <w:sz w:val="22"/>
                <w:szCs w:val="22"/>
              </w:rPr>
            </w:pPr>
            <w:r w:rsidRPr="000A66FA">
              <w:rPr>
                <w:color w:val="000000"/>
                <w:sz w:val="22"/>
                <w:szCs w:val="22"/>
              </w:rPr>
              <w:t>1.03</w:t>
            </w:r>
          </w:p>
        </w:tc>
        <w:tc>
          <w:tcPr>
            <w:tcW w:w="1276" w:type="dxa"/>
          </w:tcPr>
          <w:p w14:paraId="7151EB91" w14:textId="77777777" w:rsidR="009F5A1D" w:rsidRPr="000A66FA" w:rsidRDefault="009F5A1D" w:rsidP="00164828">
            <w:pPr>
              <w:jc w:val="center"/>
              <w:rPr>
                <w:color w:val="000000"/>
                <w:sz w:val="22"/>
                <w:szCs w:val="22"/>
              </w:rPr>
            </w:pPr>
            <w:r w:rsidRPr="000A66FA">
              <w:rPr>
                <w:color w:val="000000"/>
                <w:sz w:val="22"/>
                <w:szCs w:val="22"/>
              </w:rPr>
              <w:t>0.89-3.43</w:t>
            </w:r>
          </w:p>
        </w:tc>
      </w:tr>
      <w:tr w:rsidR="009F5A1D" w:rsidRPr="00AA7F17" w14:paraId="54CB9185" w14:textId="77777777" w:rsidTr="007E2555">
        <w:tc>
          <w:tcPr>
            <w:tcW w:w="1129" w:type="dxa"/>
            <w:vMerge/>
          </w:tcPr>
          <w:p w14:paraId="62AC72EF" w14:textId="77777777" w:rsidR="009F5A1D" w:rsidRPr="006074A3" w:rsidRDefault="009F5A1D" w:rsidP="00164828">
            <w:pPr>
              <w:rPr>
                <w:sz w:val="22"/>
                <w:szCs w:val="22"/>
              </w:rPr>
            </w:pPr>
          </w:p>
        </w:tc>
        <w:tc>
          <w:tcPr>
            <w:tcW w:w="2001" w:type="dxa"/>
          </w:tcPr>
          <w:p w14:paraId="0CC235A3" w14:textId="77777777" w:rsidR="009F5A1D" w:rsidRPr="006074A3" w:rsidRDefault="009F5A1D" w:rsidP="00164828">
            <w:pPr>
              <w:rPr>
                <w:b/>
                <w:sz w:val="22"/>
                <w:szCs w:val="22"/>
              </w:rPr>
            </w:pPr>
            <w:r w:rsidRPr="006074A3">
              <w:rPr>
                <w:sz w:val="22"/>
                <w:szCs w:val="22"/>
              </w:rPr>
              <w:t>Resting</w:t>
            </w:r>
          </w:p>
        </w:tc>
        <w:tc>
          <w:tcPr>
            <w:tcW w:w="845" w:type="dxa"/>
          </w:tcPr>
          <w:p w14:paraId="11905688" w14:textId="77777777" w:rsidR="009F5A1D" w:rsidRPr="000A66FA" w:rsidRDefault="009F5A1D" w:rsidP="00164828">
            <w:pPr>
              <w:jc w:val="center"/>
              <w:rPr>
                <w:color w:val="000000"/>
                <w:sz w:val="22"/>
                <w:szCs w:val="22"/>
              </w:rPr>
            </w:pPr>
            <w:r w:rsidRPr="000A66FA">
              <w:rPr>
                <w:color w:val="000000"/>
                <w:sz w:val="22"/>
                <w:szCs w:val="22"/>
              </w:rPr>
              <w:t>50</w:t>
            </w:r>
          </w:p>
        </w:tc>
        <w:tc>
          <w:tcPr>
            <w:tcW w:w="845" w:type="dxa"/>
          </w:tcPr>
          <w:p w14:paraId="6954483D" w14:textId="77777777" w:rsidR="009F5A1D" w:rsidRPr="000A66FA" w:rsidRDefault="009F5A1D" w:rsidP="00164828">
            <w:pPr>
              <w:jc w:val="center"/>
              <w:rPr>
                <w:sz w:val="22"/>
                <w:szCs w:val="22"/>
              </w:rPr>
            </w:pPr>
            <w:r w:rsidRPr="000A66FA">
              <w:rPr>
                <w:color w:val="000000"/>
                <w:sz w:val="22"/>
                <w:szCs w:val="22"/>
              </w:rPr>
              <w:t>0.35</w:t>
            </w:r>
          </w:p>
        </w:tc>
        <w:tc>
          <w:tcPr>
            <w:tcW w:w="715" w:type="dxa"/>
          </w:tcPr>
          <w:p w14:paraId="61644C23" w14:textId="77777777" w:rsidR="009F5A1D" w:rsidRPr="000A66FA" w:rsidRDefault="009F5A1D" w:rsidP="00164828">
            <w:pPr>
              <w:jc w:val="center"/>
              <w:rPr>
                <w:sz w:val="22"/>
                <w:szCs w:val="22"/>
              </w:rPr>
            </w:pPr>
            <w:r w:rsidRPr="000A66FA">
              <w:rPr>
                <w:color w:val="000000"/>
                <w:sz w:val="22"/>
                <w:szCs w:val="22"/>
              </w:rPr>
              <w:t>0.42</w:t>
            </w:r>
          </w:p>
        </w:tc>
        <w:tc>
          <w:tcPr>
            <w:tcW w:w="1270" w:type="dxa"/>
          </w:tcPr>
          <w:p w14:paraId="5FC9BDD8" w14:textId="77777777" w:rsidR="009F5A1D" w:rsidRPr="000A66FA" w:rsidRDefault="009F5A1D" w:rsidP="00164828">
            <w:pPr>
              <w:jc w:val="center"/>
              <w:rPr>
                <w:sz w:val="22"/>
                <w:szCs w:val="22"/>
              </w:rPr>
            </w:pPr>
            <w:r w:rsidRPr="000A66FA">
              <w:rPr>
                <w:color w:val="000000"/>
                <w:sz w:val="22"/>
                <w:szCs w:val="22"/>
              </w:rPr>
              <w:t>0.08-2.38</w:t>
            </w:r>
          </w:p>
        </w:tc>
        <w:tc>
          <w:tcPr>
            <w:tcW w:w="850" w:type="dxa"/>
          </w:tcPr>
          <w:p w14:paraId="5984ED38" w14:textId="77777777" w:rsidR="009F5A1D" w:rsidRPr="000A66FA" w:rsidRDefault="009F5A1D" w:rsidP="00164828">
            <w:pPr>
              <w:jc w:val="center"/>
              <w:rPr>
                <w:sz w:val="22"/>
                <w:szCs w:val="22"/>
              </w:rPr>
            </w:pPr>
            <w:r w:rsidRPr="000A66FA">
              <w:rPr>
                <w:color w:val="000000"/>
                <w:sz w:val="22"/>
                <w:szCs w:val="22"/>
              </w:rPr>
              <w:t>0.06</w:t>
            </w:r>
          </w:p>
        </w:tc>
        <w:tc>
          <w:tcPr>
            <w:tcW w:w="704" w:type="dxa"/>
          </w:tcPr>
          <w:p w14:paraId="5B8D70CF" w14:textId="77777777" w:rsidR="009F5A1D" w:rsidRPr="000A66FA" w:rsidRDefault="009F5A1D" w:rsidP="00164828">
            <w:pPr>
              <w:jc w:val="center"/>
              <w:rPr>
                <w:sz w:val="22"/>
                <w:szCs w:val="22"/>
              </w:rPr>
            </w:pPr>
            <w:r w:rsidRPr="000A66FA">
              <w:rPr>
                <w:color w:val="000000"/>
                <w:sz w:val="22"/>
                <w:szCs w:val="22"/>
              </w:rPr>
              <w:t>0.01</w:t>
            </w:r>
          </w:p>
        </w:tc>
        <w:tc>
          <w:tcPr>
            <w:tcW w:w="1417" w:type="dxa"/>
          </w:tcPr>
          <w:p w14:paraId="5C2D8B84" w14:textId="77777777" w:rsidR="009F5A1D" w:rsidRPr="000A66FA" w:rsidRDefault="009F5A1D" w:rsidP="00164828">
            <w:pPr>
              <w:jc w:val="center"/>
              <w:rPr>
                <w:sz w:val="22"/>
                <w:szCs w:val="22"/>
              </w:rPr>
            </w:pPr>
            <w:r w:rsidRPr="000A66FA">
              <w:rPr>
                <w:color w:val="000000"/>
                <w:sz w:val="22"/>
                <w:szCs w:val="22"/>
              </w:rPr>
              <w:t>0.03-0.08</w:t>
            </w:r>
          </w:p>
        </w:tc>
        <w:tc>
          <w:tcPr>
            <w:tcW w:w="851" w:type="dxa"/>
          </w:tcPr>
          <w:p w14:paraId="5A4E2A62" w14:textId="77777777" w:rsidR="009F5A1D" w:rsidRPr="000A66FA" w:rsidRDefault="009F5A1D" w:rsidP="00164828">
            <w:pPr>
              <w:jc w:val="center"/>
              <w:rPr>
                <w:color w:val="000000"/>
                <w:sz w:val="22"/>
                <w:szCs w:val="22"/>
              </w:rPr>
            </w:pPr>
            <w:r w:rsidRPr="000A66FA">
              <w:rPr>
                <w:color w:val="000000"/>
                <w:sz w:val="22"/>
                <w:szCs w:val="22"/>
              </w:rPr>
              <w:t>2.34</w:t>
            </w:r>
          </w:p>
        </w:tc>
        <w:tc>
          <w:tcPr>
            <w:tcW w:w="992" w:type="dxa"/>
          </w:tcPr>
          <w:p w14:paraId="03BCCCDE" w14:textId="77777777" w:rsidR="009F5A1D" w:rsidRPr="000A66FA" w:rsidRDefault="009F5A1D" w:rsidP="00164828">
            <w:pPr>
              <w:jc w:val="center"/>
              <w:rPr>
                <w:color w:val="000000" w:themeColor="text1"/>
                <w:sz w:val="22"/>
                <w:szCs w:val="22"/>
              </w:rPr>
            </w:pPr>
            <w:r w:rsidRPr="000A66FA">
              <w:rPr>
                <w:color w:val="000000" w:themeColor="text1"/>
                <w:sz w:val="22"/>
                <w:szCs w:val="22"/>
              </w:rPr>
              <w:t>2.02</w:t>
            </w:r>
          </w:p>
        </w:tc>
        <w:tc>
          <w:tcPr>
            <w:tcW w:w="1276" w:type="dxa"/>
          </w:tcPr>
          <w:p w14:paraId="7D0C1D43" w14:textId="77777777" w:rsidR="009F5A1D" w:rsidRPr="000A66FA" w:rsidRDefault="009F5A1D" w:rsidP="00164828">
            <w:pPr>
              <w:jc w:val="center"/>
              <w:rPr>
                <w:color w:val="000000"/>
                <w:sz w:val="22"/>
                <w:szCs w:val="22"/>
              </w:rPr>
            </w:pPr>
            <w:r w:rsidRPr="000A66FA">
              <w:rPr>
                <w:color w:val="000000"/>
                <w:sz w:val="22"/>
                <w:szCs w:val="22"/>
              </w:rPr>
              <w:t>1.10-12.20</w:t>
            </w:r>
          </w:p>
        </w:tc>
      </w:tr>
      <w:tr w:rsidR="009F5A1D" w:rsidRPr="00AA7F17" w14:paraId="0BF525F1" w14:textId="77777777" w:rsidTr="007E2555">
        <w:tc>
          <w:tcPr>
            <w:tcW w:w="1129" w:type="dxa"/>
            <w:vMerge/>
          </w:tcPr>
          <w:p w14:paraId="209A70A9" w14:textId="77777777" w:rsidR="009F5A1D" w:rsidRPr="006074A3" w:rsidRDefault="009F5A1D" w:rsidP="00164828">
            <w:pPr>
              <w:rPr>
                <w:sz w:val="22"/>
                <w:szCs w:val="22"/>
              </w:rPr>
            </w:pPr>
          </w:p>
        </w:tc>
        <w:tc>
          <w:tcPr>
            <w:tcW w:w="2001" w:type="dxa"/>
          </w:tcPr>
          <w:p w14:paraId="5FE0D8F6" w14:textId="77777777" w:rsidR="009F5A1D" w:rsidRPr="006074A3" w:rsidRDefault="009F5A1D" w:rsidP="00164828">
            <w:pPr>
              <w:rPr>
                <w:b/>
                <w:sz w:val="22"/>
                <w:szCs w:val="22"/>
              </w:rPr>
            </w:pPr>
            <w:r w:rsidRPr="006074A3">
              <w:rPr>
                <w:sz w:val="22"/>
                <w:szCs w:val="22"/>
              </w:rPr>
              <w:t>Foraging</w:t>
            </w:r>
          </w:p>
        </w:tc>
        <w:tc>
          <w:tcPr>
            <w:tcW w:w="845" w:type="dxa"/>
          </w:tcPr>
          <w:p w14:paraId="4FF03FD7" w14:textId="77777777" w:rsidR="009F5A1D" w:rsidRPr="000A66FA" w:rsidRDefault="009F5A1D" w:rsidP="00164828">
            <w:pPr>
              <w:jc w:val="center"/>
              <w:rPr>
                <w:color w:val="000000"/>
                <w:sz w:val="22"/>
                <w:szCs w:val="22"/>
              </w:rPr>
            </w:pPr>
            <w:r w:rsidRPr="000A66FA">
              <w:rPr>
                <w:color w:val="000000"/>
                <w:sz w:val="22"/>
                <w:szCs w:val="22"/>
              </w:rPr>
              <w:t>28</w:t>
            </w:r>
          </w:p>
        </w:tc>
        <w:tc>
          <w:tcPr>
            <w:tcW w:w="845" w:type="dxa"/>
          </w:tcPr>
          <w:p w14:paraId="4ECDF937" w14:textId="77777777" w:rsidR="009F5A1D" w:rsidRPr="000A66FA" w:rsidRDefault="009F5A1D" w:rsidP="00164828">
            <w:pPr>
              <w:jc w:val="center"/>
              <w:rPr>
                <w:color w:val="000000" w:themeColor="text1"/>
                <w:sz w:val="22"/>
                <w:szCs w:val="22"/>
              </w:rPr>
            </w:pPr>
            <w:r w:rsidRPr="000A66FA">
              <w:rPr>
                <w:color w:val="000000"/>
                <w:sz w:val="22"/>
                <w:szCs w:val="22"/>
              </w:rPr>
              <w:t>0.53</w:t>
            </w:r>
          </w:p>
        </w:tc>
        <w:tc>
          <w:tcPr>
            <w:tcW w:w="715" w:type="dxa"/>
          </w:tcPr>
          <w:p w14:paraId="4EDE9237" w14:textId="77777777" w:rsidR="009F5A1D" w:rsidRPr="000A66FA" w:rsidRDefault="009F5A1D" w:rsidP="00164828">
            <w:pPr>
              <w:jc w:val="center"/>
              <w:rPr>
                <w:color w:val="000000" w:themeColor="text1"/>
                <w:sz w:val="22"/>
                <w:szCs w:val="22"/>
              </w:rPr>
            </w:pPr>
            <w:r w:rsidRPr="000A66FA">
              <w:rPr>
                <w:color w:val="000000"/>
                <w:sz w:val="22"/>
                <w:szCs w:val="22"/>
              </w:rPr>
              <w:t>0.95</w:t>
            </w:r>
          </w:p>
        </w:tc>
        <w:tc>
          <w:tcPr>
            <w:tcW w:w="1270" w:type="dxa"/>
          </w:tcPr>
          <w:p w14:paraId="4B9C1CA6" w14:textId="77777777" w:rsidR="009F5A1D" w:rsidRPr="000A66FA" w:rsidRDefault="009F5A1D" w:rsidP="00164828">
            <w:pPr>
              <w:jc w:val="center"/>
              <w:rPr>
                <w:color w:val="000000" w:themeColor="text1"/>
                <w:sz w:val="22"/>
                <w:szCs w:val="22"/>
              </w:rPr>
            </w:pPr>
            <w:r w:rsidRPr="000A66FA">
              <w:rPr>
                <w:color w:val="000000"/>
                <w:sz w:val="22"/>
                <w:szCs w:val="22"/>
              </w:rPr>
              <w:t>0.09-4.97</w:t>
            </w:r>
          </w:p>
        </w:tc>
        <w:tc>
          <w:tcPr>
            <w:tcW w:w="850" w:type="dxa"/>
          </w:tcPr>
          <w:p w14:paraId="3F03EFE3" w14:textId="77777777" w:rsidR="009F5A1D" w:rsidRPr="000A66FA" w:rsidRDefault="009F5A1D" w:rsidP="00164828">
            <w:pPr>
              <w:jc w:val="center"/>
              <w:rPr>
                <w:sz w:val="22"/>
                <w:szCs w:val="22"/>
              </w:rPr>
            </w:pPr>
            <w:r w:rsidRPr="000A66FA">
              <w:rPr>
                <w:color w:val="000000"/>
                <w:sz w:val="22"/>
                <w:szCs w:val="22"/>
              </w:rPr>
              <w:t>0.04</w:t>
            </w:r>
          </w:p>
        </w:tc>
        <w:tc>
          <w:tcPr>
            <w:tcW w:w="704" w:type="dxa"/>
          </w:tcPr>
          <w:p w14:paraId="15169A4E" w14:textId="77777777" w:rsidR="009F5A1D" w:rsidRPr="000A66FA" w:rsidRDefault="009F5A1D" w:rsidP="00164828">
            <w:pPr>
              <w:jc w:val="center"/>
              <w:rPr>
                <w:sz w:val="22"/>
                <w:szCs w:val="22"/>
              </w:rPr>
            </w:pPr>
            <w:r w:rsidRPr="000A66FA">
              <w:rPr>
                <w:color w:val="000000"/>
                <w:sz w:val="22"/>
                <w:szCs w:val="22"/>
              </w:rPr>
              <w:t>0.01</w:t>
            </w:r>
          </w:p>
        </w:tc>
        <w:tc>
          <w:tcPr>
            <w:tcW w:w="1417" w:type="dxa"/>
          </w:tcPr>
          <w:p w14:paraId="1F2A56B7" w14:textId="77777777" w:rsidR="009F5A1D" w:rsidRPr="000A66FA" w:rsidRDefault="009F5A1D" w:rsidP="00164828">
            <w:pPr>
              <w:jc w:val="center"/>
              <w:rPr>
                <w:sz w:val="22"/>
                <w:szCs w:val="22"/>
              </w:rPr>
            </w:pPr>
            <w:r w:rsidRPr="000A66FA">
              <w:rPr>
                <w:color w:val="000000"/>
                <w:sz w:val="22"/>
                <w:szCs w:val="22"/>
              </w:rPr>
              <w:t>0.03 - 0.05</w:t>
            </w:r>
          </w:p>
        </w:tc>
        <w:tc>
          <w:tcPr>
            <w:tcW w:w="851" w:type="dxa"/>
          </w:tcPr>
          <w:p w14:paraId="364D5CAF" w14:textId="77777777" w:rsidR="009F5A1D" w:rsidRPr="000A66FA" w:rsidRDefault="009F5A1D" w:rsidP="00164828">
            <w:pPr>
              <w:jc w:val="center"/>
              <w:rPr>
                <w:color w:val="000000"/>
                <w:sz w:val="22"/>
                <w:szCs w:val="22"/>
              </w:rPr>
            </w:pPr>
            <w:r w:rsidRPr="000A66FA">
              <w:rPr>
                <w:color w:val="000000"/>
                <w:sz w:val="22"/>
                <w:szCs w:val="22"/>
              </w:rPr>
              <w:t>8.15</w:t>
            </w:r>
          </w:p>
        </w:tc>
        <w:tc>
          <w:tcPr>
            <w:tcW w:w="992" w:type="dxa"/>
          </w:tcPr>
          <w:p w14:paraId="50E973E0" w14:textId="77777777" w:rsidR="009F5A1D" w:rsidRPr="000A66FA" w:rsidRDefault="009F5A1D" w:rsidP="00164828">
            <w:pPr>
              <w:jc w:val="center"/>
              <w:rPr>
                <w:color w:val="000000" w:themeColor="text1"/>
                <w:sz w:val="22"/>
                <w:szCs w:val="22"/>
              </w:rPr>
            </w:pPr>
            <w:r w:rsidRPr="000A66FA">
              <w:rPr>
                <w:color w:val="000000"/>
                <w:sz w:val="22"/>
                <w:szCs w:val="22"/>
              </w:rPr>
              <w:t>14.07</w:t>
            </w:r>
          </w:p>
        </w:tc>
        <w:tc>
          <w:tcPr>
            <w:tcW w:w="1276" w:type="dxa"/>
          </w:tcPr>
          <w:p w14:paraId="270F2B19" w14:textId="77777777" w:rsidR="009F5A1D" w:rsidRPr="000A66FA" w:rsidRDefault="009F5A1D" w:rsidP="00164828">
            <w:pPr>
              <w:jc w:val="center"/>
              <w:rPr>
                <w:color w:val="000000"/>
                <w:sz w:val="22"/>
                <w:szCs w:val="22"/>
              </w:rPr>
            </w:pPr>
            <w:r w:rsidRPr="000A66FA">
              <w:rPr>
                <w:color w:val="000000"/>
                <w:sz w:val="22"/>
                <w:szCs w:val="22"/>
              </w:rPr>
              <w:t>1.50-57.93</w:t>
            </w:r>
          </w:p>
        </w:tc>
      </w:tr>
      <w:tr w:rsidR="009F5A1D" w:rsidRPr="00AA7F17" w14:paraId="7B6C6861" w14:textId="77777777" w:rsidTr="007E2555">
        <w:trPr>
          <w:trHeight w:val="271"/>
        </w:trPr>
        <w:tc>
          <w:tcPr>
            <w:tcW w:w="1129" w:type="dxa"/>
            <w:vMerge/>
          </w:tcPr>
          <w:p w14:paraId="56BD4972" w14:textId="77777777" w:rsidR="009F5A1D" w:rsidRPr="006074A3" w:rsidRDefault="009F5A1D" w:rsidP="00164828">
            <w:pPr>
              <w:tabs>
                <w:tab w:val="left" w:pos="1604"/>
              </w:tabs>
              <w:rPr>
                <w:sz w:val="22"/>
                <w:szCs w:val="22"/>
              </w:rPr>
            </w:pPr>
          </w:p>
        </w:tc>
        <w:tc>
          <w:tcPr>
            <w:tcW w:w="2001" w:type="dxa"/>
          </w:tcPr>
          <w:p w14:paraId="36B76B6A" w14:textId="77777777" w:rsidR="009F5A1D" w:rsidRPr="006074A3" w:rsidRDefault="009F5A1D" w:rsidP="00164828">
            <w:pPr>
              <w:tabs>
                <w:tab w:val="left" w:pos="1604"/>
              </w:tabs>
              <w:rPr>
                <w:b/>
                <w:sz w:val="22"/>
                <w:szCs w:val="22"/>
              </w:rPr>
            </w:pPr>
            <w:r w:rsidRPr="006074A3">
              <w:rPr>
                <w:sz w:val="22"/>
                <w:szCs w:val="22"/>
              </w:rPr>
              <w:t>Travelling</w:t>
            </w:r>
            <w:r w:rsidRPr="006074A3">
              <w:rPr>
                <w:sz w:val="22"/>
                <w:szCs w:val="22"/>
              </w:rPr>
              <w:tab/>
            </w:r>
          </w:p>
        </w:tc>
        <w:tc>
          <w:tcPr>
            <w:tcW w:w="845" w:type="dxa"/>
          </w:tcPr>
          <w:p w14:paraId="35A0828C" w14:textId="77777777" w:rsidR="009F5A1D" w:rsidRPr="000A66FA" w:rsidRDefault="009F5A1D" w:rsidP="00164828">
            <w:pPr>
              <w:jc w:val="center"/>
              <w:rPr>
                <w:color w:val="000000"/>
                <w:sz w:val="22"/>
                <w:szCs w:val="22"/>
              </w:rPr>
            </w:pPr>
            <w:r w:rsidRPr="000A66FA">
              <w:rPr>
                <w:color w:val="000000"/>
                <w:sz w:val="22"/>
                <w:szCs w:val="22"/>
              </w:rPr>
              <w:t>304</w:t>
            </w:r>
          </w:p>
        </w:tc>
        <w:tc>
          <w:tcPr>
            <w:tcW w:w="845" w:type="dxa"/>
          </w:tcPr>
          <w:p w14:paraId="69BD01CF" w14:textId="77777777" w:rsidR="009F5A1D" w:rsidRPr="000A66FA" w:rsidRDefault="009F5A1D" w:rsidP="00164828">
            <w:pPr>
              <w:jc w:val="center"/>
              <w:rPr>
                <w:sz w:val="22"/>
                <w:szCs w:val="22"/>
              </w:rPr>
            </w:pPr>
            <w:r w:rsidRPr="000A66FA">
              <w:rPr>
                <w:color w:val="000000"/>
                <w:sz w:val="22"/>
                <w:szCs w:val="22"/>
              </w:rPr>
              <w:t>0.46</w:t>
            </w:r>
          </w:p>
        </w:tc>
        <w:tc>
          <w:tcPr>
            <w:tcW w:w="715" w:type="dxa"/>
          </w:tcPr>
          <w:p w14:paraId="12FB50F2" w14:textId="77777777" w:rsidR="009F5A1D" w:rsidRPr="000A66FA" w:rsidRDefault="009F5A1D" w:rsidP="00164828">
            <w:pPr>
              <w:jc w:val="center"/>
              <w:rPr>
                <w:sz w:val="22"/>
                <w:szCs w:val="22"/>
              </w:rPr>
            </w:pPr>
            <w:r w:rsidRPr="000A66FA">
              <w:rPr>
                <w:color w:val="000000"/>
                <w:sz w:val="22"/>
                <w:szCs w:val="22"/>
              </w:rPr>
              <w:t>0.44</w:t>
            </w:r>
          </w:p>
        </w:tc>
        <w:tc>
          <w:tcPr>
            <w:tcW w:w="1270" w:type="dxa"/>
          </w:tcPr>
          <w:p w14:paraId="4E5D1939" w14:textId="77777777" w:rsidR="009F5A1D" w:rsidRPr="000A66FA" w:rsidRDefault="009F5A1D" w:rsidP="00164828">
            <w:pPr>
              <w:jc w:val="center"/>
              <w:rPr>
                <w:sz w:val="22"/>
                <w:szCs w:val="22"/>
              </w:rPr>
            </w:pPr>
            <w:r w:rsidRPr="000A66FA">
              <w:rPr>
                <w:color w:val="000000"/>
                <w:sz w:val="22"/>
                <w:szCs w:val="22"/>
              </w:rPr>
              <w:t>0.01 – 4.67</w:t>
            </w:r>
          </w:p>
        </w:tc>
        <w:tc>
          <w:tcPr>
            <w:tcW w:w="850" w:type="dxa"/>
          </w:tcPr>
          <w:p w14:paraId="649D7A38" w14:textId="77777777" w:rsidR="009F5A1D" w:rsidRPr="000A66FA" w:rsidRDefault="009F5A1D" w:rsidP="00164828">
            <w:pPr>
              <w:jc w:val="center"/>
              <w:rPr>
                <w:sz w:val="22"/>
                <w:szCs w:val="22"/>
              </w:rPr>
            </w:pPr>
            <w:r w:rsidRPr="000A66FA">
              <w:rPr>
                <w:color w:val="000000"/>
                <w:sz w:val="22"/>
                <w:szCs w:val="22"/>
              </w:rPr>
              <w:t>0.04</w:t>
            </w:r>
          </w:p>
        </w:tc>
        <w:tc>
          <w:tcPr>
            <w:tcW w:w="704" w:type="dxa"/>
          </w:tcPr>
          <w:p w14:paraId="0866A05F" w14:textId="77777777" w:rsidR="009F5A1D" w:rsidRPr="000A66FA" w:rsidRDefault="009F5A1D" w:rsidP="00164828">
            <w:pPr>
              <w:jc w:val="center"/>
              <w:rPr>
                <w:sz w:val="22"/>
                <w:szCs w:val="22"/>
              </w:rPr>
            </w:pPr>
            <w:r w:rsidRPr="000A66FA">
              <w:rPr>
                <w:color w:val="000000"/>
                <w:sz w:val="22"/>
                <w:szCs w:val="22"/>
              </w:rPr>
              <w:t>0.01</w:t>
            </w:r>
          </w:p>
        </w:tc>
        <w:tc>
          <w:tcPr>
            <w:tcW w:w="1417" w:type="dxa"/>
          </w:tcPr>
          <w:p w14:paraId="642310CF" w14:textId="77777777" w:rsidR="009F5A1D" w:rsidRPr="000A66FA" w:rsidRDefault="009F5A1D" w:rsidP="00164828">
            <w:pPr>
              <w:jc w:val="center"/>
              <w:rPr>
                <w:sz w:val="22"/>
                <w:szCs w:val="22"/>
              </w:rPr>
            </w:pPr>
            <w:r w:rsidRPr="000A66FA">
              <w:rPr>
                <w:color w:val="000000"/>
                <w:sz w:val="22"/>
                <w:szCs w:val="22"/>
              </w:rPr>
              <w:t>0.02 - 0.08</w:t>
            </w:r>
          </w:p>
        </w:tc>
        <w:tc>
          <w:tcPr>
            <w:tcW w:w="851" w:type="dxa"/>
          </w:tcPr>
          <w:p w14:paraId="3048CD29" w14:textId="77777777" w:rsidR="009F5A1D" w:rsidRPr="000A66FA" w:rsidRDefault="009F5A1D" w:rsidP="00164828">
            <w:pPr>
              <w:jc w:val="center"/>
              <w:rPr>
                <w:color w:val="000000"/>
                <w:sz w:val="22"/>
                <w:szCs w:val="22"/>
              </w:rPr>
            </w:pPr>
            <w:r w:rsidRPr="000A66FA">
              <w:rPr>
                <w:color w:val="000000"/>
                <w:sz w:val="22"/>
                <w:szCs w:val="22"/>
              </w:rPr>
              <w:t>2.51</w:t>
            </w:r>
          </w:p>
        </w:tc>
        <w:tc>
          <w:tcPr>
            <w:tcW w:w="992" w:type="dxa"/>
          </w:tcPr>
          <w:p w14:paraId="73F37050" w14:textId="77777777" w:rsidR="009F5A1D" w:rsidRPr="000A66FA" w:rsidRDefault="009F5A1D" w:rsidP="00164828">
            <w:pPr>
              <w:jc w:val="center"/>
              <w:rPr>
                <w:color w:val="000000"/>
                <w:sz w:val="22"/>
                <w:szCs w:val="22"/>
              </w:rPr>
            </w:pPr>
            <w:r w:rsidRPr="000A66FA">
              <w:rPr>
                <w:color w:val="000000"/>
                <w:sz w:val="22"/>
                <w:szCs w:val="22"/>
              </w:rPr>
              <w:t>2.00</w:t>
            </w:r>
          </w:p>
        </w:tc>
        <w:tc>
          <w:tcPr>
            <w:tcW w:w="1276" w:type="dxa"/>
          </w:tcPr>
          <w:p w14:paraId="5D28A5C5" w14:textId="77777777" w:rsidR="009F5A1D" w:rsidRPr="000A66FA" w:rsidRDefault="009F5A1D" w:rsidP="00164828">
            <w:pPr>
              <w:jc w:val="center"/>
              <w:rPr>
                <w:color w:val="000000"/>
                <w:sz w:val="22"/>
                <w:szCs w:val="22"/>
              </w:rPr>
            </w:pPr>
            <w:r w:rsidRPr="000A66FA">
              <w:rPr>
                <w:color w:val="000000"/>
                <w:sz w:val="22"/>
                <w:szCs w:val="22"/>
              </w:rPr>
              <w:t>0.55-26.13</w:t>
            </w:r>
          </w:p>
        </w:tc>
      </w:tr>
      <w:tr w:rsidR="009F5A1D" w:rsidRPr="00AA7F17" w14:paraId="37496C30" w14:textId="77777777" w:rsidTr="007E2555">
        <w:trPr>
          <w:trHeight w:val="271"/>
        </w:trPr>
        <w:tc>
          <w:tcPr>
            <w:tcW w:w="1129" w:type="dxa"/>
            <w:vMerge w:val="restart"/>
          </w:tcPr>
          <w:p w14:paraId="08ED4E13" w14:textId="77777777" w:rsidR="009F5A1D" w:rsidRPr="006074A3" w:rsidRDefault="009F5A1D" w:rsidP="00164828">
            <w:pPr>
              <w:tabs>
                <w:tab w:val="left" w:pos="1604"/>
              </w:tabs>
              <w:rPr>
                <w:sz w:val="22"/>
                <w:szCs w:val="22"/>
              </w:rPr>
            </w:pPr>
            <w:r>
              <w:rPr>
                <w:b/>
                <w:sz w:val="22"/>
                <w:szCs w:val="22"/>
              </w:rPr>
              <w:t>M</w:t>
            </w:r>
            <w:r w:rsidRPr="00600A55">
              <w:rPr>
                <w:b/>
                <w:sz w:val="22"/>
                <w:szCs w:val="22"/>
              </w:rPr>
              <w:t>ale</w:t>
            </w:r>
          </w:p>
        </w:tc>
        <w:tc>
          <w:tcPr>
            <w:tcW w:w="2001" w:type="dxa"/>
          </w:tcPr>
          <w:p w14:paraId="12D8D3B2" w14:textId="77777777" w:rsidR="009F5A1D" w:rsidRPr="006074A3" w:rsidRDefault="009F5A1D" w:rsidP="00164828">
            <w:pPr>
              <w:tabs>
                <w:tab w:val="left" w:pos="1604"/>
              </w:tabs>
              <w:rPr>
                <w:sz w:val="22"/>
                <w:szCs w:val="22"/>
              </w:rPr>
            </w:pPr>
            <w:r w:rsidRPr="006074A3">
              <w:rPr>
                <w:sz w:val="22"/>
                <w:szCs w:val="22"/>
              </w:rPr>
              <w:t>Logging</w:t>
            </w:r>
          </w:p>
        </w:tc>
        <w:tc>
          <w:tcPr>
            <w:tcW w:w="845" w:type="dxa"/>
          </w:tcPr>
          <w:p w14:paraId="233E0E43" w14:textId="77777777" w:rsidR="009F5A1D" w:rsidRPr="00E91CC4" w:rsidRDefault="009F5A1D" w:rsidP="00164828">
            <w:pPr>
              <w:jc w:val="center"/>
              <w:rPr>
                <w:color w:val="000000"/>
                <w:sz w:val="22"/>
                <w:szCs w:val="22"/>
              </w:rPr>
            </w:pPr>
            <w:r>
              <w:rPr>
                <w:color w:val="000000"/>
                <w:sz w:val="22"/>
                <w:szCs w:val="22"/>
              </w:rPr>
              <w:t>1</w:t>
            </w:r>
          </w:p>
        </w:tc>
        <w:tc>
          <w:tcPr>
            <w:tcW w:w="845" w:type="dxa"/>
          </w:tcPr>
          <w:p w14:paraId="1EB5D577" w14:textId="77777777" w:rsidR="009F5A1D" w:rsidRPr="00E91CC4" w:rsidRDefault="009F5A1D" w:rsidP="00164828">
            <w:pPr>
              <w:jc w:val="center"/>
              <w:rPr>
                <w:color w:val="000000"/>
                <w:sz w:val="22"/>
                <w:szCs w:val="22"/>
              </w:rPr>
            </w:pPr>
            <w:r>
              <w:rPr>
                <w:color w:val="000000"/>
                <w:sz w:val="22"/>
                <w:szCs w:val="22"/>
              </w:rPr>
              <w:t>0.18</w:t>
            </w:r>
          </w:p>
        </w:tc>
        <w:tc>
          <w:tcPr>
            <w:tcW w:w="715" w:type="dxa"/>
          </w:tcPr>
          <w:p w14:paraId="40CB07C1" w14:textId="77777777" w:rsidR="009F5A1D" w:rsidRPr="00E91CC4" w:rsidRDefault="009F5A1D" w:rsidP="00164828">
            <w:pPr>
              <w:jc w:val="center"/>
              <w:rPr>
                <w:color w:val="000000"/>
                <w:sz w:val="22"/>
                <w:szCs w:val="22"/>
              </w:rPr>
            </w:pPr>
            <w:r>
              <w:rPr>
                <w:color w:val="000000"/>
                <w:sz w:val="22"/>
                <w:szCs w:val="22"/>
              </w:rPr>
              <w:t>NA</w:t>
            </w:r>
          </w:p>
        </w:tc>
        <w:tc>
          <w:tcPr>
            <w:tcW w:w="1270" w:type="dxa"/>
          </w:tcPr>
          <w:p w14:paraId="47F54291" w14:textId="77777777" w:rsidR="009F5A1D" w:rsidRPr="00E91CC4" w:rsidRDefault="009F5A1D" w:rsidP="00164828">
            <w:pPr>
              <w:jc w:val="center"/>
              <w:rPr>
                <w:color w:val="000000"/>
                <w:sz w:val="22"/>
                <w:szCs w:val="22"/>
              </w:rPr>
            </w:pPr>
            <w:r>
              <w:rPr>
                <w:color w:val="000000"/>
                <w:sz w:val="22"/>
                <w:szCs w:val="22"/>
              </w:rPr>
              <w:t>NA</w:t>
            </w:r>
          </w:p>
        </w:tc>
        <w:tc>
          <w:tcPr>
            <w:tcW w:w="850" w:type="dxa"/>
          </w:tcPr>
          <w:p w14:paraId="27078B25" w14:textId="77777777" w:rsidR="009F5A1D" w:rsidRPr="00E91CC4" w:rsidRDefault="009F5A1D" w:rsidP="00164828">
            <w:pPr>
              <w:jc w:val="center"/>
              <w:rPr>
                <w:color w:val="000000"/>
                <w:sz w:val="22"/>
                <w:szCs w:val="22"/>
              </w:rPr>
            </w:pPr>
            <w:r>
              <w:rPr>
                <w:color w:val="000000"/>
                <w:sz w:val="22"/>
                <w:szCs w:val="22"/>
              </w:rPr>
              <w:t>1.73</w:t>
            </w:r>
          </w:p>
        </w:tc>
        <w:tc>
          <w:tcPr>
            <w:tcW w:w="704" w:type="dxa"/>
          </w:tcPr>
          <w:p w14:paraId="6771D571" w14:textId="77777777" w:rsidR="009F5A1D" w:rsidRPr="00E91CC4" w:rsidRDefault="009F5A1D" w:rsidP="00164828">
            <w:pPr>
              <w:jc w:val="center"/>
              <w:rPr>
                <w:color w:val="000000"/>
                <w:sz w:val="22"/>
                <w:szCs w:val="22"/>
              </w:rPr>
            </w:pPr>
            <w:r>
              <w:rPr>
                <w:color w:val="000000"/>
                <w:sz w:val="22"/>
                <w:szCs w:val="22"/>
              </w:rPr>
              <w:t>NA</w:t>
            </w:r>
          </w:p>
        </w:tc>
        <w:tc>
          <w:tcPr>
            <w:tcW w:w="1417" w:type="dxa"/>
          </w:tcPr>
          <w:p w14:paraId="15164970" w14:textId="77777777" w:rsidR="009F5A1D" w:rsidRPr="00E91CC4" w:rsidRDefault="009F5A1D" w:rsidP="00164828">
            <w:pPr>
              <w:jc w:val="center"/>
              <w:rPr>
                <w:color w:val="000000"/>
                <w:sz w:val="22"/>
                <w:szCs w:val="22"/>
              </w:rPr>
            </w:pPr>
            <w:r>
              <w:rPr>
                <w:color w:val="000000"/>
                <w:sz w:val="22"/>
                <w:szCs w:val="22"/>
              </w:rPr>
              <w:t>NA</w:t>
            </w:r>
          </w:p>
        </w:tc>
        <w:tc>
          <w:tcPr>
            <w:tcW w:w="851" w:type="dxa"/>
          </w:tcPr>
          <w:p w14:paraId="130C0B0F" w14:textId="77777777" w:rsidR="009F5A1D" w:rsidRPr="00E91CC4" w:rsidRDefault="009F5A1D" w:rsidP="00164828">
            <w:pPr>
              <w:jc w:val="center"/>
              <w:rPr>
                <w:color w:val="000000"/>
                <w:sz w:val="22"/>
                <w:szCs w:val="22"/>
              </w:rPr>
            </w:pPr>
            <w:r>
              <w:rPr>
                <w:color w:val="000000"/>
                <w:sz w:val="22"/>
                <w:szCs w:val="22"/>
              </w:rPr>
              <w:t>1.13</w:t>
            </w:r>
          </w:p>
        </w:tc>
        <w:tc>
          <w:tcPr>
            <w:tcW w:w="992" w:type="dxa"/>
          </w:tcPr>
          <w:p w14:paraId="5010E8DC" w14:textId="77777777" w:rsidR="009F5A1D" w:rsidRPr="00E91CC4" w:rsidRDefault="009F5A1D" w:rsidP="00164828">
            <w:pPr>
              <w:jc w:val="center"/>
              <w:rPr>
                <w:color w:val="000000"/>
                <w:sz w:val="22"/>
                <w:szCs w:val="22"/>
              </w:rPr>
            </w:pPr>
            <w:r>
              <w:rPr>
                <w:color w:val="000000"/>
                <w:sz w:val="22"/>
                <w:szCs w:val="22"/>
              </w:rPr>
              <w:t>NA</w:t>
            </w:r>
          </w:p>
        </w:tc>
        <w:tc>
          <w:tcPr>
            <w:tcW w:w="1276" w:type="dxa"/>
          </w:tcPr>
          <w:p w14:paraId="33C2126B" w14:textId="77777777" w:rsidR="009F5A1D" w:rsidRPr="00E91CC4" w:rsidRDefault="009F5A1D" w:rsidP="00164828">
            <w:pPr>
              <w:jc w:val="center"/>
              <w:rPr>
                <w:color w:val="000000"/>
                <w:sz w:val="22"/>
                <w:szCs w:val="22"/>
              </w:rPr>
            </w:pPr>
            <w:r>
              <w:rPr>
                <w:color w:val="000000"/>
                <w:sz w:val="22"/>
                <w:szCs w:val="22"/>
              </w:rPr>
              <w:t>NA</w:t>
            </w:r>
          </w:p>
        </w:tc>
      </w:tr>
      <w:tr w:rsidR="009F5A1D" w:rsidRPr="00AA7F17" w14:paraId="36A13BCD" w14:textId="77777777" w:rsidTr="007E2555">
        <w:trPr>
          <w:trHeight w:val="271"/>
        </w:trPr>
        <w:tc>
          <w:tcPr>
            <w:tcW w:w="1129" w:type="dxa"/>
            <w:vMerge/>
          </w:tcPr>
          <w:p w14:paraId="16C834B2" w14:textId="77777777" w:rsidR="009F5A1D" w:rsidRPr="006074A3" w:rsidRDefault="009F5A1D" w:rsidP="00164828">
            <w:pPr>
              <w:tabs>
                <w:tab w:val="left" w:pos="1604"/>
              </w:tabs>
              <w:rPr>
                <w:sz w:val="22"/>
                <w:szCs w:val="22"/>
              </w:rPr>
            </w:pPr>
          </w:p>
        </w:tc>
        <w:tc>
          <w:tcPr>
            <w:tcW w:w="2001" w:type="dxa"/>
          </w:tcPr>
          <w:p w14:paraId="199A608A" w14:textId="77777777" w:rsidR="009F5A1D" w:rsidRPr="006074A3" w:rsidRDefault="009F5A1D" w:rsidP="00164828">
            <w:pPr>
              <w:tabs>
                <w:tab w:val="left" w:pos="1604"/>
              </w:tabs>
              <w:rPr>
                <w:sz w:val="22"/>
                <w:szCs w:val="22"/>
              </w:rPr>
            </w:pPr>
            <w:r w:rsidRPr="006074A3">
              <w:rPr>
                <w:sz w:val="22"/>
                <w:szCs w:val="22"/>
              </w:rPr>
              <w:t>Resting</w:t>
            </w:r>
          </w:p>
        </w:tc>
        <w:tc>
          <w:tcPr>
            <w:tcW w:w="845" w:type="dxa"/>
          </w:tcPr>
          <w:p w14:paraId="527659BC" w14:textId="77777777" w:rsidR="009F5A1D" w:rsidRPr="00E91CC4" w:rsidRDefault="009F5A1D" w:rsidP="00164828">
            <w:pPr>
              <w:jc w:val="center"/>
              <w:rPr>
                <w:color w:val="000000"/>
                <w:sz w:val="22"/>
                <w:szCs w:val="22"/>
              </w:rPr>
            </w:pPr>
            <w:r>
              <w:rPr>
                <w:color w:val="000000"/>
                <w:sz w:val="22"/>
                <w:szCs w:val="22"/>
              </w:rPr>
              <w:t>33</w:t>
            </w:r>
          </w:p>
        </w:tc>
        <w:tc>
          <w:tcPr>
            <w:tcW w:w="845" w:type="dxa"/>
          </w:tcPr>
          <w:p w14:paraId="215D65B4" w14:textId="77777777" w:rsidR="009F5A1D" w:rsidRPr="00E91CC4" w:rsidRDefault="009F5A1D" w:rsidP="00164828">
            <w:pPr>
              <w:jc w:val="center"/>
              <w:rPr>
                <w:color w:val="000000"/>
                <w:sz w:val="22"/>
                <w:szCs w:val="22"/>
              </w:rPr>
            </w:pPr>
            <w:r>
              <w:rPr>
                <w:color w:val="000000"/>
                <w:sz w:val="22"/>
                <w:szCs w:val="22"/>
              </w:rPr>
              <w:t>0.40</w:t>
            </w:r>
          </w:p>
        </w:tc>
        <w:tc>
          <w:tcPr>
            <w:tcW w:w="715" w:type="dxa"/>
          </w:tcPr>
          <w:p w14:paraId="17136D28" w14:textId="77777777" w:rsidR="009F5A1D" w:rsidRPr="00E91CC4" w:rsidRDefault="009F5A1D" w:rsidP="00164828">
            <w:pPr>
              <w:jc w:val="center"/>
              <w:rPr>
                <w:color w:val="000000"/>
                <w:sz w:val="22"/>
                <w:szCs w:val="22"/>
              </w:rPr>
            </w:pPr>
            <w:r>
              <w:rPr>
                <w:color w:val="000000"/>
                <w:sz w:val="22"/>
                <w:szCs w:val="22"/>
              </w:rPr>
              <w:t>0.54</w:t>
            </w:r>
          </w:p>
        </w:tc>
        <w:tc>
          <w:tcPr>
            <w:tcW w:w="1270" w:type="dxa"/>
          </w:tcPr>
          <w:p w14:paraId="5F4F44F0" w14:textId="77777777" w:rsidR="009F5A1D" w:rsidRPr="00E91CC4" w:rsidRDefault="009F5A1D" w:rsidP="00164828">
            <w:pPr>
              <w:jc w:val="center"/>
              <w:rPr>
                <w:color w:val="000000"/>
                <w:sz w:val="22"/>
                <w:szCs w:val="22"/>
              </w:rPr>
            </w:pPr>
            <w:r>
              <w:rPr>
                <w:color w:val="000000"/>
                <w:sz w:val="22"/>
                <w:szCs w:val="22"/>
              </w:rPr>
              <w:t>0.05-2.42</w:t>
            </w:r>
          </w:p>
        </w:tc>
        <w:tc>
          <w:tcPr>
            <w:tcW w:w="850" w:type="dxa"/>
          </w:tcPr>
          <w:p w14:paraId="7F1487DF" w14:textId="77777777" w:rsidR="009F5A1D" w:rsidRPr="00E91CC4" w:rsidRDefault="009F5A1D" w:rsidP="00164828">
            <w:pPr>
              <w:jc w:val="center"/>
              <w:rPr>
                <w:color w:val="000000"/>
                <w:sz w:val="22"/>
                <w:szCs w:val="22"/>
              </w:rPr>
            </w:pPr>
            <w:r>
              <w:rPr>
                <w:color w:val="000000"/>
                <w:sz w:val="22"/>
                <w:szCs w:val="22"/>
              </w:rPr>
              <w:t>0.06</w:t>
            </w:r>
          </w:p>
        </w:tc>
        <w:tc>
          <w:tcPr>
            <w:tcW w:w="704" w:type="dxa"/>
          </w:tcPr>
          <w:p w14:paraId="51AD6A4D" w14:textId="77777777" w:rsidR="009F5A1D" w:rsidRPr="00E91CC4" w:rsidRDefault="009F5A1D" w:rsidP="00164828">
            <w:pPr>
              <w:jc w:val="center"/>
              <w:rPr>
                <w:color w:val="000000"/>
                <w:sz w:val="22"/>
                <w:szCs w:val="22"/>
              </w:rPr>
            </w:pPr>
            <w:r>
              <w:rPr>
                <w:color w:val="000000"/>
                <w:sz w:val="22"/>
                <w:szCs w:val="22"/>
              </w:rPr>
              <w:t>0.01</w:t>
            </w:r>
          </w:p>
        </w:tc>
        <w:tc>
          <w:tcPr>
            <w:tcW w:w="1417" w:type="dxa"/>
          </w:tcPr>
          <w:p w14:paraId="04D3E238" w14:textId="77777777" w:rsidR="009F5A1D" w:rsidRPr="00E91CC4" w:rsidRDefault="009F5A1D" w:rsidP="00164828">
            <w:pPr>
              <w:jc w:val="center"/>
              <w:rPr>
                <w:color w:val="000000"/>
                <w:sz w:val="22"/>
                <w:szCs w:val="22"/>
              </w:rPr>
            </w:pPr>
            <w:r>
              <w:rPr>
                <w:color w:val="000000"/>
                <w:sz w:val="22"/>
                <w:szCs w:val="22"/>
              </w:rPr>
              <w:t>0.04-0.08</w:t>
            </w:r>
          </w:p>
        </w:tc>
        <w:tc>
          <w:tcPr>
            <w:tcW w:w="851" w:type="dxa"/>
          </w:tcPr>
          <w:p w14:paraId="4F9A3471" w14:textId="77777777" w:rsidR="009F5A1D" w:rsidRPr="00E91CC4" w:rsidRDefault="009F5A1D" w:rsidP="00164828">
            <w:pPr>
              <w:jc w:val="center"/>
              <w:rPr>
                <w:color w:val="000000"/>
                <w:sz w:val="22"/>
                <w:szCs w:val="22"/>
              </w:rPr>
            </w:pPr>
            <w:r>
              <w:rPr>
                <w:color w:val="000000"/>
                <w:sz w:val="22"/>
                <w:szCs w:val="22"/>
              </w:rPr>
              <w:t>2.73</w:t>
            </w:r>
          </w:p>
        </w:tc>
        <w:tc>
          <w:tcPr>
            <w:tcW w:w="992" w:type="dxa"/>
          </w:tcPr>
          <w:p w14:paraId="69DAB26F" w14:textId="77777777" w:rsidR="009F5A1D" w:rsidRPr="00E91CC4" w:rsidRDefault="009F5A1D" w:rsidP="00164828">
            <w:pPr>
              <w:jc w:val="center"/>
              <w:rPr>
                <w:color w:val="000000"/>
                <w:sz w:val="22"/>
                <w:szCs w:val="22"/>
              </w:rPr>
            </w:pPr>
            <w:r>
              <w:rPr>
                <w:color w:val="000000"/>
                <w:sz w:val="22"/>
                <w:szCs w:val="22"/>
              </w:rPr>
              <w:t>2.58</w:t>
            </w:r>
          </w:p>
        </w:tc>
        <w:tc>
          <w:tcPr>
            <w:tcW w:w="1276" w:type="dxa"/>
          </w:tcPr>
          <w:p w14:paraId="05FC2EEF" w14:textId="77777777" w:rsidR="009F5A1D" w:rsidRPr="00E91CC4" w:rsidRDefault="009F5A1D" w:rsidP="00164828">
            <w:pPr>
              <w:jc w:val="center"/>
              <w:rPr>
                <w:color w:val="000000"/>
                <w:sz w:val="22"/>
                <w:szCs w:val="22"/>
              </w:rPr>
            </w:pPr>
            <w:r>
              <w:rPr>
                <w:color w:val="000000"/>
                <w:sz w:val="22"/>
                <w:szCs w:val="22"/>
              </w:rPr>
              <w:t>0.79-12.30</w:t>
            </w:r>
          </w:p>
        </w:tc>
      </w:tr>
      <w:tr w:rsidR="009F5A1D" w:rsidRPr="00AA7F17" w14:paraId="123E5F67" w14:textId="77777777" w:rsidTr="007E2555">
        <w:trPr>
          <w:trHeight w:val="271"/>
        </w:trPr>
        <w:tc>
          <w:tcPr>
            <w:tcW w:w="1129" w:type="dxa"/>
            <w:vMerge/>
          </w:tcPr>
          <w:p w14:paraId="627FEB0E" w14:textId="77777777" w:rsidR="009F5A1D" w:rsidRPr="006074A3" w:rsidRDefault="009F5A1D" w:rsidP="00164828">
            <w:pPr>
              <w:tabs>
                <w:tab w:val="left" w:pos="1604"/>
              </w:tabs>
              <w:rPr>
                <w:sz w:val="22"/>
                <w:szCs w:val="22"/>
              </w:rPr>
            </w:pPr>
          </w:p>
        </w:tc>
        <w:tc>
          <w:tcPr>
            <w:tcW w:w="2001" w:type="dxa"/>
          </w:tcPr>
          <w:p w14:paraId="60697224" w14:textId="77777777" w:rsidR="009F5A1D" w:rsidRPr="006074A3" w:rsidRDefault="009F5A1D" w:rsidP="00164828">
            <w:pPr>
              <w:tabs>
                <w:tab w:val="left" w:pos="1604"/>
              </w:tabs>
              <w:rPr>
                <w:sz w:val="22"/>
                <w:szCs w:val="22"/>
              </w:rPr>
            </w:pPr>
            <w:r w:rsidRPr="006074A3">
              <w:rPr>
                <w:sz w:val="22"/>
                <w:szCs w:val="22"/>
              </w:rPr>
              <w:t>Foraging</w:t>
            </w:r>
          </w:p>
        </w:tc>
        <w:tc>
          <w:tcPr>
            <w:tcW w:w="845" w:type="dxa"/>
          </w:tcPr>
          <w:p w14:paraId="484CCB29" w14:textId="77777777" w:rsidR="009F5A1D" w:rsidRPr="00E91CC4" w:rsidRDefault="009F5A1D" w:rsidP="00164828">
            <w:pPr>
              <w:jc w:val="center"/>
              <w:rPr>
                <w:color w:val="000000"/>
                <w:sz w:val="22"/>
                <w:szCs w:val="22"/>
              </w:rPr>
            </w:pPr>
            <w:r>
              <w:rPr>
                <w:color w:val="000000"/>
                <w:sz w:val="22"/>
                <w:szCs w:val="22"/>
              </w:rPr>
              <w:t>51</w:t>
            </w:r>
          </w:p>
        </w:tc>
        <w:tc>
          <w:tcPr>
            <w:tcW w:w="845" w:type="dxa"/>
          </w:tcPr>
          <w:p w14:paraId="451AB5F1" w14:textId="77777777" w:rsidR="009F5A1D" w:rsidRPr="00E91CC4" w:rsidRDefault="009F5A1D" w:rsidP="00164828">
            <w:pPr>
              <w:jc w:val="center"/>
              <w:rPr>
                <w:color w:val="000000"/>
                <w:sz w:val="22"/>
                <w:szCs w:val="22"/>
              </w:rPr>
            </w:pPr>
            <w:r>
              <w:rPr>
                <w:color w:val="000000"/>
                <w:sz w:val="22"/>
                <w:szCs w:val="22"/>
              </w:rPr>
              <w:t>0.32</w:t>
            </w:r>
          </w:p>
        </w:tc>
        <w:tc>
          <w:tcPr>
            <w:tcW w:w="715" w:type="dxa"/>
          </w:tcPr>
          <w:p w14:paraId="2CC2B46C" w14:textId="77777777" w:rsidR="009F5A1D" w:rsidRPr="00E91CC4" w:rsidRDefault="009F5A1D" w:rsidP="00164828">
            <w:pPr>
              <w:jc w:val="center"/>
              <w:rPr>
                <w:color w:val="000000"/>
                <w:sz w:val="22"/>
                <w:szCs w:val="22"/>
              </w:rPr>
            </w:pPr>
            <w:r>
              <w:rPr>
                <w:color w:val="000000"/>
                <w:sz w:val="22"/>
                <w:szCs w:val="22"/>
              </w:rPr>
              <w:t>0.14</w:t>
            </w:r>
          </w:p>
        </w:tc>
        <w:tc>
          <w:tcPr>
            <w:tcW w:w="1270" w:type="dxa"/>
          </w:tcPr>
          <w:p w14:paraId="44904CDB" w14:textId="77777777" w:rsidR="009F5A1D" w:rsidRPr="00E91CC4" w:rsidRDefault="009F5A1D" w:rsidP="00164828">
            <w:pPr>
              <w:jc w:val="center"/>
              <w:rPr>
                <w:color w:val="000000"/>
                <w:sz w:val="22"/>
                <w:szCs w:val="22"/>
              </w:rPr>
            </w:pPr>
            <w:r>
              <w:rPr>
                <w:color w:val="000000"/>
                <w:sz w:val="22"/>
                <w:szCs w:val="22"/>
              </w:rPr>
              <w:t>0.02-0.61</w:t>
            </w:r>
          </w:p>
        </w:tc>
        <w:tc>
          <w:tcPr>
            <w:tcW w:w="850" w:type="dxa"/>
          </w:tcPr>
          <w:p w14:paraId="6EE13B2F" w14:textId="77777777" w:rsidR="009F5A1D" w:rsidRPr="00E91CC4" w:rsidRDefault="009F5A1D" w:rsidP="00164828">
            <w:pPr>
              <w:jc w:val="center"/>
              <w:rPr>
                <w:color w:val="000000"/>
                <w:sz w:val="22"/>
                <w:szCs w:val="22"/>
              </w:rPr>
            </w:pPr>
            <w:r>
              <w:rPr>
                <w:color w:val="000000"/>
                <w:sz w:val="22"/>
                <w:szCs w:val="22"/>
              </w:rPr>
              <w:t>0.06</w:t>
            </w:r>
          </w:p>
        </w:tc>
        <w:tc>
          <w:tcPr>
            <w:tcW w:w="704" w:type="dxa"/>
          </w:tcPr>
          <w:p w14:paraId="51A85ACE" w14:textId="77777777" w:rsidR="009F5A1D" w:rsidRPr="00E91CC4" w:rsidRDefault="009F5A1D" w:rsidP="00164828">
            <w:pPr>
              <w:jc w:val="center"/>
              <w:rPr>
                <w:color w:val="000000"/>
                <w:sz w:val="22"/>
                <w:szCs w:val="22"/>
              </w:rPr>
            </w:pPr>
            <w:r>
              <w:rPr>
                <w:color w:val="000000"/>
                <w:sz w:val="22"/>
                <w:szCs w:val="22"/>
              </w:rPr>
              <w:t>0.02</w:t>
            </w:r>
          </w:p>
        </w:tc>
        <w:tc>
          <w:tcPr>
            <w:tcW w:w="1417" w:type="dxa"/>
          </w:tcPr>
          <w:p w14:paraId="42B07DDB" w14:textId="77777777" w:rsidR="009F5A1D" w:rsidRPr="00E91CC4" w:rsidRDefault="009F5A1D" w:rsidP="00164828">
            <w:pPr>
              <w:jc w:val="center"/>
              <w:rPr>
                <w:color w:val="000000"/>
                <w:sz w:val="22"/>
                <w:szCs w:val="22"/>
              </w:rPr>
            </w:pPr>
            <w:r>
              <w:rPr>
                <w:color w:val="000000"/>
                <w:sz w:val="22"/>
                <w:szCs w:val="22"/>
              </w:rPr>
              <w:t>0.03-0.13</w:t>
            </w:r>
          </w:p>
        </w:tc>
        <w:tc>
          <w:tcPr>
            <w:tcW w:w="851" w:type="dxa"/>
          </w:tcPr>
          <w:p w14:paraId="07D91F6A" w14:textId="77777777" w:rsidR="009F5A1D" w:rsidRPr="00E91CC4" w:rsidRDefault="009F5A1D" w:rsidP="00164828">
            <w:pPr>
              <w:jc w:val="center"/>
              <w:rPr>
                <w:color w:val="000000"/>
                <w:sz w:val="22"/>
                <w:szCs w:val="22"/>
              </w:rPr>
            </w:pPr>
            <w:r>
              <w:rPr>
                <w:color w:val="000000"/>
                <w:sz w:val="22"/>
                <w:szCs w:val="22"/>
              </w:rPr>
              <w:t>2.12</w:t>
            </w:r>
          </w:p>
        </w:tc>
        <w:tc>
          <w:tcPr>
            <w:tcW w:w="992" w:type="dxa"/>
          </w:tcPr>
          <w:p w14:paraId="2F96EBB8" w14:textId="77777777" w:rsidR="009F5A1D" w:rsidRPr="00E91CC4" w:rsidRDefault="009F5A1D" w:rsidP="00164828">
            <w:pPr>
              <w:jc w:val="center"/>
              <w:rPr>
                <w:color w:val="000000"/>
                <w:sz w:val="22"/>
                <w:szCs w:val="22"/>
              </w:rPr>
            </w:pPr>
            <w:r>
              <w:rPr>
                <w:color w:val="000000"/>
                <w:sz w:val="22"/>
                <w:szCs w:val="22"/>
              </w:rPr>
              <w:t>0.61</w:t>
            </w:r>
          </w:p>
        </w:tc>
        <w:tc>
          <w:tcPr>
            <w:tcW w:w="1276" w:type="dxa"/>
          </w:tcPr>
          <w:p w14:paraId="4BDDACE3" w14:textId="77777777" w:rsidR="009F5A1D" w:rsidRPr="00E91CC4" w:rsidRDefault="009F5A1D" w:rsidP="00164828">
            <w:pPr>
              <w:jc w:val="center"/>
              <w:rPr>
                <w:color w:val="000000"/>
                <w:sz w:val="22"/>
                <w:szCs w:val="22"/>
              </w:rPr>
            </w:pPr>
            <w:r>
              <w:rPr>
                <w:color w:val="000000"/>
                <w:sz w:val="22"/>
                <w:szCs w:val="22"/>
              </w:rPr>
              <w:t>0.59-4.17</w:t>
            </w:r>
          </w:p>
        </w:tc>
      </w:tr>
      <w:tr w:rsidR="009F5A1D" w:rsidRPr="00AA7F17" w14:paraId="754F994F" w14:textId="77777777" w:rsidTr="007E2555">
        <w:trPr>
          <w:trHeight w:val="271"/>
        </w:trPr>
        <w:tc>
          <w:tcPr>
            <w:tcW w:w="1129" w:type="dxa"/>
            <w:vMerge/>
          </w:tcPr>
          <w:p w14:paraId="7DDEAB36" w14:textId="77777777" w:rsidR="009F5A1D" w:rsidRPr="006074A3" w:rsidRDefault="009F5A1D" w:rsidP="00164828">
            <w:pPr>
              <w:tabs>
                <w:tab w:val="left" w:pos="1604"/>
              </w:tabs>
              <w:rPr>
                <w:sz w:val="22"/>
                <w:szCs w:val="22"/>
              </w:rPr>
            </w:pPr>
          </w:p>
        </w:tc>
        <w:tc>
          <w:tcPr>
            <w:tcW w:w="2001" w:type="dxa"/>
          </w:tcPr>
          <w:p w14:paraId="625B2AAE" w14:textId="77777777" w:rsidR="009F5A1D" w:rsidRPr="006074A3" w:rsidRDefault="009F5A1D" w:rsidP="00164828">
            <w:pPr>
              <w:tabs>
                <w:tab w:val="left" w:pos="1604"/>
              </w:tabs>
              <w:rPr>
                <w:sz w:val="22"/>
                <w:szCs w:val="22"/>
              </w:rPr>
            </w:pPr>
            <w:r w:rsidRPr="006074A3">
              <w:rPr>
                <w:sz w:val="22"/>
                <w:szCs w:val="22"/>
              </w:rPr>
              <w:t>Travelling</w:t>
            </w:r>
            <w:r w:rsidRPr="006074A3">
              <w:rPr>
                <w:sz w:val="22"/>
                <w:szCs w:val="22"/>
              </w:rPr>
              <w:tab/>
            </w:r>
          </w:p>
        </w:tc>
        <w:tc>
          <w:tcPr>
            <w:tcW w:w="845" w:type="dxa"/>
          </w:tcPr>
          <w:p w14:paraId="5E813CFC" w14:textId="77777777" w:rsidR="009F5A1D" w:rsidRPr="00E91CC4" w:rsidRDefault="009F5A1D" w:rsidP="00164828">
            <w:pPr>
              <w:jc w:val="center"/>
              <w:rPr>
                <w:color w:val="000000"/>
                <w:sz w:val="22"/>
                <w:szCs w:val="22"/>
              </w:rPr>
            </w:pPr>
            <w:r>
              <w:rPr>
                <w:color w:val="000000"/>
                <w:sz w:val="22"/>
                <w:szCs w:val="22"/>
              </w:rPr>
              <w:t>2</w:t>
            </w:r>
          </w:p>
        </w:tc>
        <w:tc>
          <w:tcPr>
            <w:tcW w:w="845" w:type="dxa"/>
          </w:tcPr>
          <w:p w14:paraId="1F0D7F58" w14:textId="77777777" w:rsidR="009F5A1D" w:rsidRPr="00E91CC4" w:rsidRDefault="009F5A1D" w:rsidP="00164828">
            <w:pPr>
              <w:jc w:val="center"/>
              <w:rPr>
                <w:color w:val="000000"/>
                <w:sz w:val="22"/>
                <w:szCs w:val="22"/>
              </w:rPr>
            </w:pPr>
            <w:r>
              <w:rPr>
                <w:color w:val="000000"/>
                <w:sz w:val="22"/>
                <w:szCs w:val="22"/>
              </w:rPr>
              <w:t>0.50</w:t>
            </w:r>
          </w:p>
        </w:tc>
        <w:tc>
          <w:tcPr>
            <w:tcW w:w="715" w:type="dxa"/>
          </w:tcPr>
          <w:p w14:paraId="63DB06BE" w14:textId="77777777" w:rsidR="009F5A1D" w:rsidRPr="00E91CC4" w:rsidRDefault="009F5A1D" w:rsidP="00164828">
            <w:pPr>
              <w:jc w:val="center"/>
              <w:rPr>
                <w:color w:val="000000"/>
                <w:sz w:val="22"/>
                <w:szCs w:val="22"/>
              </w:rPr>
            </w:pPr>
            <w:r>
              <w:rPr>
                <w:color w:val="000000"/>
                <w:sz w:val="22"/>
                <w:szCs w:val="22"/>
              </w:rPr>
              <w:t>0.15</w:t>
            </w:r>
          </w:p>
        </w:tc>
        <w:tc>
          <w:tcPr>
            <w:tcW w:w="1270" w:type="dxa"/>
          </w:tcPr>
          <w:p w14:paraId="649E9491" w14:textId="77777777" w:rsidR="009F5A1D" w:rsidRPr="00E91CC4" w:rsidRDefault="009F5A1D" w:rsidP="00164828">
            <w:pPr>
              <w:jc w:val="center"/>
              <w:rPr>
                <w:color w:val="000000"/>
                <w:sz w:val="22"/>
                <w:szCs w:val="22"/>
              </w:rPr>
            </w:pPr>
            <w:r>
              <w:rPr>
                <w:color w:val="000000"/>
                <w:sz w:val="22"/>
                <w:szCs w:val="22"/>
              </w:rPr>
              <w:t>0.39-0.60</w:t>
            </w:r>
          </w:p>
        </w:tc>
        <w:tc>
          <w:tcPr>
            <w:tcW w:w="850" w:type="dxa"/>
          </w:tcPr>
          <w:p w14:paraId="32B66DF2" w14:textId="77777777" w:rsidR="009F5A1D" w:rsidRPr="00E91CC4" w:rsidRDefault="009F5A1D" w:rsidP="00164828">
            <w:pPr>
              <w:jc w:val="center"/>
              <w:rPr>
                <w:color w:val="000000"/>
                <w:sz w:val="22"/>
                <w:szCs w:val="22"/>
              </w:rPr>
            </w:pPr>
            <w:r>
              <w:rPr>
                <w:color w:val="000000"/>
                <w:sz w:val="22"/>
                <w:szCs w:val="22"/>
              </w:rPr>
              <w:t>0.05</w:t>
            </w:r>
            <w:r w:rsidRPr="006504B7">
              <w:rPr>
                <w:color w:val="000000"/>
                <w:sz w:val="22"/>
                <w:szCs w:val="22"/>
                <w:vertAlign w:val="superscript"/>
              </w:rPr>
              <w:t>a</w:t>
            </w:r>
          </w:p>
        </w:tc>
        <w:tc>
          <w:tcPr>
            <w:tcW w:w="704" w:type="dxa"/>
          </w:tcPr>
          <w:p w14:paraId="1BA4ACA4" w14:textId="77777777" w:rsidR="009F5A1D" w:rsidRPr="00E91CC4" w:rsidRDefault="009F5A1D" w:rsidP="00164828">
            <w:pPr>
              <w:jc w:val="center"/>
              <w:rPr>
                <w:color w:val="000000"/>
                <w:sz w:val="22"/>
                <w:szCs w:val="22"/>
              </w:rPr>
            </w:pPr>
            <w:r>
              <w:rPr>
                <w:color w:val="000000"/>
                <w:sz w:val="22"/>
                <w:szCs w:val="22"/>
              </w:rPr>
              <w:t>NA</w:t>
            </w:r>
          </w:p>
        </w:tc>
        <w:tc>
          <w:tcPr>
            <w:tcW w:w="1417" w:type="dxa"/>
          </w:tcPr>
          <w:p w14:paraId="177FCD3F" w14:textId="77777777" w:rsidR="009F5A1D" w:rsidRPr="00E91CC4" w:rsidRDefault="009F5A1D" w:rsidP="00164828">
            <w:pPr>
              <w:jc w:val="center"/>
              <w:rPr>
                <w:color w:val="000000"/>
                <w:sz w:val="22"/>
                <w:szCs w:val="22"/>
              </w:rPr>
            </w:pPr>
            <w:r>
              <w:rPr>
                <w:color w:val="000000"/>
                <w:sz w:val="22"/>
                <w:szCs w:val="22"/>
              </w:rPr>
              <w:t>NA</w:t>
            </w:r>
          </w:p>
        </w:tc>
        <w:tc>
          <w:tcPr>
            <w:tcW w:w="851" w:type="dxa"/>
          </w:tcPr>
          <w:p w14:paraId="1CF1B02C" w14:textId="77777777" w:rsidR="009F5A1D" w:rsidRPr="00E91CC4" w:rsidRDefault="009F5A1D" w:rsidP="00164828">
            <w:pPr>
              <w:jc w:val="center"/>
              <w:rPr>
                <w:color w:val="000000"/>
                <w:sz w:val="22"/>
                <w:szCs w:val="22"/>
              </w:rPr>
            </w:pPr>
            <w:r>
              <w:rPr>
                <w:color w:val="000000"/>
                <w:sz w:val="22"/>
                <w:szCs w:val="22"/>
              </w:rPr>
              <w:t>4.19</w:t>
            </w:r>
          </w:p>
        </w:tc>
        <w:tc>
          <w:tcPr>
            <w:tcW w:w="992" w:type="dxa"/>
          </w:tcPr>
          <w:p w14:paraId="7F0049FE" w14:textId="77777777" w:rsidR="009F5A1D" w:rsidRPr="00E91CC4" w:rsidRDefault="009F5A1D" w:rsidP="00164828">
            <w:pPr>
              <w:jc w:val="center"/>
              <w:rPr>
                <w:color w:val="000000"/>
                <w:sz w:val="22"/>
                <w:szCs w:val="22"/>
              </w:rPr>
            </w:pPr>
            <w:r>
              <w:rPr>
                <w:color w:val="000000"/>
                <w:sz w:val="22"/>
                <w:szCs w:val="22"/>
              </w:rPr>
              <w:t>1.68</w:t>
            </w:r>
          </w:p>
        </w:tc>
        <w:tc>
          <w:tcPr>
            <w:tcW w:w="1276" w:type="dxa"/>
          </w:tcPr>
          <w:p w14:paraId="49239673" w14:textId="77777777" w:rsidR="009F5A1D" w:rsidRPr="00E91CC4" w:rsidRDefault="009F5A1D" w:rsidP="00164828">
            <w:pPr>
              <w:jc w:val="center"/>
              <w:rPr>
                <w:color w:val="000000"/>
                <w:sz w:val="22"/>
                <w:szCs w:val="22"/>
              </w:rPr>
            </w:pPr>
            <w:r>
              <w:rPr>
                <w:color w:val="000000"/>
                <w:sz w:val="22"/>
                <w:szCs w:val="22"/>
              </w:rPr>
              <w:t>3.00-5.37</w:t>
            </w:r>
          </w:p>
        </w:tc>
      </w:tr>
    </w:tbl>
    <w:p w14:paraId="09B95C3F" w14:textId="77777777" w:rsidR="009F5A1D" w:rsidRDefault="009F5A1D" w:rsidP="00164828"/>
    <w:p w14:paraId="42C60E96" w14:textId="77777777" w:rsidR="009F5A1D" w:rsidRDefault="009F5A1D" w:rsidP="002D7E69">
      <w:pPr>
        <w:spacing w:before="120"/>
        <w:contextualSpacing/>
      </w:pPr>
      <w:proofErr w:type="spellStart"/>
      <w:r w:rsidRPr="006504B7">
        <w:rPr>
          <w:vertAlign w:val="superscript"/>
        </w:rPr>
        <w:t>a</w:t>
      </w:r>
      <w:proofErr w:type="spellEnd"/>
      <w:r w:rsidR="00754762">
        <w:rPr>
          <w:vertAlign w:val="superscript"/>
        </w:rPr>
        <w:t xml:space="preserve"> </w:t>
      </w:r>
      <w:proofErr w:type="gramStart"/>
      <w:r>
        <w:t>For</w:t>
      </w:r>
      <w:proofErr w:type="gramEnd"/>
      <w:r>
        <w:t xml:space="preserve"> males travelling behavioural state, both individual surface intervals were 0.05 mi</w:t>
      </w:r>
      <w:r w:rsidR="00754762">
        <w:t>nutes.</w:t>
      </w:r>
    </w:p>
    <w:p w14:paraId="0E228843" w14:textId="77777777" w:rsidR="00A205BC" w:rsidRDefault="00A205BC" w:rsidP="002D7E69">
      <w:pPr>
        <w:spacing w:before="120"/>
        <w:contextualSpacing/>
      </w:pPr>
    </w:p>
    <w:p w14:paraId="60DC61CA" w14:textId="77777777" w:rsidR="00A205BC" w:rsidRDefault="00A205BC" w:rsidP="002D7E69">
      <w:pPr>
        <w:spacing w:before="120"/>
        <w:contextualSpacing/>
      </w:pPr>
    </w:p>
    <w:p w14:paraId="7FAE4BFF" w14:textId="77777777" w:rsidR="00A205BC" w:rsidRDefault="00A205BC" w:rsidP="002D7E69">
      <w:pPr>
        <w:spacing w:before="120"/>
        <w:contextualSpacing/>
      </w:pPr>
    </w:p>
    <w:p w14:paraId="78FDD6A6" w14:textId="77777777" w:rsidR="00A205BC" w:rsidRDefault="00A205BC" w:rsidP="002D7E69">
      <w:pPr>
        <w:spacing w:before="120"/>
        <w:contextualSpacing/>
      </w:pPr>
    </w:p>
    <w:p w14:paraId="23BBFD99" w14:textId="77777777" w:rsidR="00A205BC" w:rsidRDefault="00A205BC" w:rsidP="002D7E69">
      <w:pPr>
        <w:spacing w:before="120"/>
        <w:contextualSpacing/>
      </w:pPr>
    </w:p>
    <w:p w14:paraId="6045A535" w14:textId="77777777" w:rsidR="00A205BC" w:rsidRDefault="00A205BC" w:rsidP="002D7E69">
      <w:pPr>
        <w:spacing w:before="120"/>
        <w:contextualSpacing/>
      </w:pPr>
    </w:p>
    <w:p w14:paraId="292ABDBF" w14:textId="77777777" w:rsidR="00A205BC" w:rsidRDefault="00A205BC" w:rsidP="002D7E69">
      <w:pPr>
        <w:spacing w:before="120"/>
        <w:contextualSpacing/>
      </w:pPr>
    </w:p>
    <w:p w14:paraId="03D7E0E2" w14:textId="77777777" w:rsidR="00A205BC" w:rsidRDefault="00A205BC" w:rsidP="002D7E69">
      <w:pPr>
        <w:spacing w:before="120"/>
        <w:contextualSpacing/>
      </w:pPr>
    </w:p>
    <w:p w14:paraId="6BE5303E" w14:textId="77777777" w:rsidR="00A205BC" w:rsidRDefault="00A205BC" w:rsidP="002D7E69">
      <w:pPr>
        <w:spacing w:before="120"/>
        <w:contextualSpacing/>
      </w:pPr>
    </w:p>
    <w:p w14:paraId="7A27DFC4" w14:textId="77777777" w:rsidR="00A205BC" w:rsidRDefault="00A205BC" w:rsidP="002D7E69">
      <w:pPr>
        <w:spacing w:before="120"/>
        <w:contextualSpacing/>
      </w:pPr>
    </w:p>
    <w:p w14:paraId="7C69AEA9" w14:textId="77777777" w:rsidR="00A205BC" w:rsidRDefault="00A205BC" w:rsidP="002D7E69">
      <w:pPr>
        <w:spacing w:before="120"/>
        <w:contextualSpacing/>
      </w:pPr>
    </w:p>
    <w:p w14:paraId="2FF99716" w14:textId="77777777" w:rsidR="00A205BC" w:rsidRDefault="00A205BC" w:rsidP="002D7E69">
      <w:pPr>
        <w:spacing w:before="120"/>
        <w:contextualSpacing/>
      </w:pPr>
    </w:p>
    <w:p w14:paraId="7A12A917" w14:textId="7D5E9150" w:rsidR="00A205BC" w:rsidRPr="002D7E69" w:rsidRDefault="00A205BC" w:rsidP="002D7E69">
      <w:pPr>
        <w:spacing w:before="120"/>
        <w:contextualSpacing/>
        <w:sectPr w:rsidR="00A205BC" w:rsidRPr="002D7E69" w:rsidSect="009F5A1D">
          <w:pgSz w:w="15840" w:h="12240" w:orient="landscape"/>
          <w:pgMar w:top="1361" w:right="1440" w:bottom="1440" w:left="1440" w:header="709" w:footer="709" w:gutter="0"/>
          <w:cols w:space="708"/>
          <w:docGrid w:linePitch="360"/>
        </w:sectPr>
      </w:pPr>
    </w:p>
    <w:p w14:paraId="3F5C7872" w14:textId="4E2769D9" w:rsidR="00E54C14" w:rsidRDefault="00E54C14" w:rsidP="00754762">
      <w:pPr>
        <w:rPr>
          <w:sz w:val="32"/>
          <w:szCs w:val="32"/>
        </w:rPr>
      </w:pPr>
      <w:r w:rsidRPr="00E54C14">
        <w:rPr>
          <w:sz w:val="32"/>
          <w:szCs w:val="32"/>
        </w:rPr>
        <w:lastRenderedPageBreak/>
        <w:t>References</w:t>
      </w:r>
    </w:p>
    <w:p w14:paraId="59148E29" w14:textId="77777777" w:rsidR="00754762" w:rsidRPr="00C2056D" w:rsidRDefault="00754762" w:rsidP="00754762">
      <w:pPr>
        <w:rPr>
          <w:sz w:val="32"/>
          <w:szCs w:val="32"/>
        </w:rPr>
      </w:pPr>
    </w:p>
    <w:p w14:paraId="559E7BE5" w14:textId="3E0F27FB" w:rsidR="00C2056D" w:rsidRPr="00C2056D" w:rsidRDefault="00C2056D" w:rsidP="00C2056D">
      <w:pPr>
        <w:pStyle w:val="EndNoteBibliography"/>
        <w:ind w:left="720" w:hanging="720"/>
        <w:rPr>
          <w:ins w:id="157" w:author="Evan Sidrow" w:date="2023-06-26T14:11:00Z"/>
          <w:noProof/>
          <w:rPrChange w:id="158" w:author="Evan Sidrow" w:date="2023-06-26T14:12:00Z">
            <w:rPr>
              <w:ins w:id="159" w:author="Evan Sidrow" w:date="2023-06-26T14:11:00Z"/>
              <w:rFonts w:ascii="Times New Roman" w:hAnsi="Times New Roman" w:cs="Times New Roman"/>
            </w:rPr>
          </w:rPrChange>
        </w:rPr>
      </w:pPr>
      <w:ins w:id="160" w:author="Evan Sidrow" w:date="2023-06-26T14:11:00Z">
        <w:r w:rsidRPr="00C2056D">
          <w:rPr>
            <w:noProof/>
          </w:rPr>
          <w:t xml:space="preserve">LEOS-BARAJAS, V., GANGLOFF, E. J., ADAM, T., LANGROCK, R., VAN BEEST, F. M., NABE-NIELSEN, J. &amp; MORALES, J. M. 2017. Multi-scale modeling of animal movement and general behavior data using hidden Markov models with hierarchical structures. </w:t>
        </w:r>
        <w:r w:rsidRPr="00C2056D">
          <w:rPr>
            <w:i/>
            <w:noProof/>
          </w:rPr>
          <w:t>Journal of Agricultural, Biological and Environmental Statistics,</w:t>
        </w:r>
        <w:r w:rsidRPr="00C2056D">
          <w:rPr>
            <w:noProof/>
          </w:rPr>
          <w:t xml:space="preserve"> 22</w:t>
        </w:r>
        <w:r w:rsidRPr="00C2056D">
          <w:rPr>
            <w:b/>
            <w:noProof/>
          </w:rPr>
          <w:t>,</w:t>
        </w:r>
        <w:r w:rsidRPr="00C2056D">
          <w:rPr>
            <w:noProof/>
          </w:rPr>
          <w:t xml:space="preserve"> 232-248.</w:t>
        </w:r>
      </w:ins>
    </w:p>
    <w:p w14:paraId="76D517C7" w14:textId="301CA2CE" w:rsidR="00754762" w:rsidRPr="00754762" w:rsidRDefault="00E54C14" w:rsidP="00754762">
      <w:pPr>
        <w:pStyle w:val="EndNoteBibliography"/>
        <w:ind w:left="720" w:hanging="720"/>
        <w:rPr>
          <w:noProof/>
        </w:r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754762" w:rsidRPr="00754762">
        <w:rPr>
          <w:noProof/>
        </w:rPr>
        <w:t xml:space="preserve">LI, J., LEE, J.-Y. &amp; LIAO, L. 2021. A new algorithm to train hidden Markov models for biological sequences with partial labels. </w:t>
      </w:r>
      <w:r w:rsidR="00754762" w:rsidRPr="00754762">
        <w:rPr>
          <w:i/>
          <w:noProof/>
        </w:rPr>
        <w:t>BMC Bioinformatics,</w:t>
      </w:r>
      <w:r w:rsidR="00754762" w:rsidRPr="00754762">
        <w:rPr>
          <w:noProof/>
        </w:rPr>
        <w:t xml:space="preserve"> 22</w:t>
      </w:r>
      <w:r w:rsidR="00754762" w:rsidRPr="00754762">
        <w:rPr>
          <w:b/>
          <w:noProof/>
        </w:rPr>
        <w:t>,</w:t>
      </w:r>
      <w:r w:rsidR="00754762" w:rsidRPr="00754762">
        <w:rPr>
          <w:noProof/>
        </w:rPr>
        <w:t xml:space="preserve"> 1-21.</w:t>
      </w:r>
    </w:p>
    <w:p w14:paraId="04B91EAD" w14:textId="77777777" w:rsidR="00754762" w:rsidRPr="00754762" w:rsidRDefault="00754762" w:rsidP="00754762">
      <w:pPr>
        <w:pStyle w:val="EndNoteBibliography"/>
        <w:ind w:left="720" w:hanging="720"/>
        <w:rPr>
          <w:noProof/>
        </w:rPr>
      </w:pPr>
      <w:r w:rsidRPr="00754762">
        <w:rPr>
          <w:noProof/>
        </w:rPr>
        <w:t xml:space="preserve">MCCLINTOCK, B. T. &amp; MICHELOT, T. 2018. momentuHMM: R package for generalized hidden Markov models of animal movement. </w:t>
      </w:r>
      <w:r w:rsidRPr="00754762">
        <w:rPr>
          <w:i/>
          <w:noProof/>
        </w:rPr>
        <w:t>Methods in Ecology and Evolution,</w:t>
      </w:r>
      <w:r w:rsidRPr="00754762">
        <w:rPr>
          <w:noProof/>
        </w:rPr>
        <w:t xml:space="preserve"> 9</w:t>
      </w:r>
      <w:r w:rsidRPr="00754762">
        <w:rPr>
          <w:b/>
          <w:noProof/>
        </w:rPr>
        <w:t>,</w:t>
      </w:r>
      <w:r w:rsidRPr="00754762">
        <w:rPr>
          <w:noProof/>
        </w:rPr>
        <w:t xml:space="preserve"> 1518-1530.</w:t>
      </w:r>
    </w:p>
    <w:p w14:paraId="4BF1D461" w14:textId="77777777" w:rsidR="00754762" w:rsidRPr="00754762" w:rsidRDefault="00754762" w:rsidP="00754762">
      <w:pPr>
        <w:pStyle w:val="EndNoteBibliography"/>
        <w:ind w:left="720" w:hanging="720"/>
        <w:rPr>
          <w:noProof/>
        </w:rPr>
      </w:pPr>
      <w:r w:rsidRPr="00754762">
        <w:rPr>
          <w:noProof/>
        </w:rPr>
        <w:t>WRIGHT, B. M., FORD, J. K., ELLIS, G. M., DEECKE, V. B., SHAPIRO, A. D., BATTAILE, B. C. &amp; TRITES, A. W. 2017. Fine-scale foraging movements by fish-eating killer whales (</w:t>
      </w:r>
      <w:r w:rsidRPr="00754762">
        <w:rPr>
          <w:i/>
          <w:noProof/>
        </w:rPr>
        <w:t>Orcinus orca</w:t>
      </w:r>
      <w:r w:rsidRPr="00754762">
        <w:rPr>
          <w:noProof/>
        </w:rPr>
        <w:t>) relate to the vertical distributions and escape responses of salmonid prey (</w:t>
      </w:r>
      <w:r w:rsidRPr="00754762">
        <w:rPr>
          <w:i/>
          <w:noProof/>
        </w:rPr>
        <w:t>Oncorhynchus spp.</w:t>
      </w:r>
      <w:r w:rsidRPr="00754762">
        <w:rPr>
          <w:noProof/>
        </w:rPr>
        <w:t xml:space="preserve">). </w:t>
      </w:r>
      <w:r w:rsidRPr="00754762">
        <w:rPr>
          <w:i/>
          <w:noProof/>
        </w:rPr>
        <w:t>Movement Ecology,</w:t>
      </w:r>
      <w:r w:rsidRPr="00754762">
        <w:rPr>
          <w:noProof/>
        </w:rPr>
        <w:t xml:space="preserve"> 5</w:t>
      </w:r>
      <w:r w:rsidRPr="00754762">
        <w:rPr>
          <w:b/>
          <w:noProof/>
        </w:rPr>
        <w:t>,</w:t>
      </w:r>
      <w:r w:rsidRPr="00754762">
        <w:rPr>
          <w:noProof/>
        </w:rPr>
        <w:t xml:space="preserve"> 1-18.</w:t>
      </w:r>
    </w:p>
    <w:p w14:paraId="1174E8E3" w14:textId="75013F99" w:rsidR="00CA6EE9" w:rsidRPr="00857E0C" w:rsidRDefault="00E54C14" w:rsidP="00754762">
      <w:pPr>
        <w:jc w:val="center"/>
      </w:pPr>
      <w:r>
        <w:fldChar w:fldCharType="end"/>
      </w:r>
    </w:p>
    <w:sectPr w:rsidR="00CA6EE9" w:rsidRPr="00857E0C" w:rsidSect="0002110E">
      <w:pgSz w:w="12240" w:h="15840"/>
      <w:pgMar w:top="1440" w:right="1361"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th Volpov" w:date="2023-05-29T10:15:00Z" w:initials="BLV">
    <w:p w14:paraId="0839D909" w14:textId="172F6041" w:rsidR="00CC7112" w:rsidRDefault="00A55E43">
      <w:pPr>
        <w:pStyle w:val="CommentText"/>
      </w:pPr>
      <w:r>
        <w:rPr>
          <w:rStyle w:val="CommentReference"/>
        </w:rPr>
        <w:annotationRef/>
      </w:r>
      <w:r w:rsidRPr="00A55E43">
        <w:rPr>
          <w:highlight w:val="green"/>
        </w:rPr>
        <w:t>Evan:</w:t>
      </w:r>
      <w:r>
        <w:t xml:space="preserve"> Please edit and add references as you see necessary. Our goal is to have the main text of the manuscript accessible to a biologist not familiar with HHMM, and the S1 containing all the details a statistician or biologist that knows HHMMs would want to know. </w:t>
      </w:r>
    </w:p>
  </w:comment>
  <w:comment w:id="28" w:author="Evan Sidrow" w:date="2023-06-26T11:08:00Z" w:initials="ES">
    <w:p w14:paraId="23904AF2" w14:textId="77777777" w:rsidR="00D86B52" w:rsidRDefault="00D86B52" w:rsidP="00BB31AA">
      <w:r>
        <w:rPr>
          <w:rStyle w:val="CommentReference"/>
        </w:rPr>
        <w:annotationRef/>
      </w:r>
      <w:r>
        <w:rPr>
          <w:color w:val="000000"/>
          <w:sz w:val="20"/>
          <w:szCs w:val="20"/>
        </w:rPr>
        <w:t>I deleted this paragraph because the really difficult bits were to distinguish travelling and resting</w:t>
      </w:r>
    </w:p>
  </w:comment>
  <w:comment w:id="31" w:author="Evan Sidrow" w:date="2023-06-26T11:07:00Z" w:initials="ES">
    <w:p w14:paraId="6991D6CE" w14:textId="49306BC6" w:rsidR="00D86B52" w:rsidRDefault="00D86B52" w:rsidP="00B038CE">
      <w:r>
        <w:rPr>
          <w:rStyle w:val="CommentReference"/>
        </w:rPr>
        <w:annotationRef/>
      </w:r>
      <w:r>
        <w:rPr>
          <w:color w:val="000000"/>
          <w:sz w:val="20"/>
          <w:szCs w:val="20"/>
        </w:rPr>
        <w:t>This isn’t really true- Foraging was pretty easy to find, it was resting and traveling that looked similar</w:t>
      </w:r>
    </w:p>
  </w:comment>
  <w:comment w:id="141" w:author="Beth Volpov" w:date="2023-05-29T10:14:00Z" w:initials="BLV">
    <w:p w14:paraId="022394D3" w14:textId="66681749" w:rsidR="00F75593" w:rsidRDefault="00F75593">
      <w:pPr>
        <w:pStyle w:val="CommentText"/>
      </w:pPr>
      <w:r>
        <w:rPr>
          <w:rStyle w:val="CommentReference"/>
        </w:rPr>
        <w:annotationRef/>
      </w:r>
      <w:r w:rsidRPr="00F75593">
        <w:rPr>
          <w:highlight w:val="green"/>
        </w:rPr>
        <w:t>Evan:</w:t>
      </w:r>
      <w:r>
        <w:t xml:space="preserve"> Can you clarify the 30 vs 50m depth threshold? We mention this in the manuscript text as well and it’s not clear when each depth threshold 30 vs 50 was used and why?</w:t>
      </w:r>
    </w:p>
  </w:comment>
  <w:comment w:id="156" w:author="Beth Volpov" w:date="2023-06-06T14:54:00Z" w:initials="BLV">
    <w:p w14:paraId="016B3FC5" w14:textId="77777777" w:rsidR="007A17A9" w:rsidRDefault="007A17A9" w:rsidP="007A17A9">
      <w:pPr>
        <w:pStyle w:val="CommentText"/>
      </w:pPr>
      <w:r>
        <w:rPr>
          <w:rStyle w:val="CommentReference"/>
        </w:rPr>
        <w:annotationRef/>
      </w:r>
      <w:r w:rsidRPr="00946D5B">
        <w:rPr>
          <w:highlight w:val="green"/>
        </w:rPr>
        <w:t>Evan</w:t>
      </w:r>
      <w:r>
        <w:t xml:space="preserve"> what was the binwidth for males and females each in m?</w:t>
      </w:r>
    </w:p>
    <w:p w14:paraId="0A7A0F9C" w14:textId="77777777" w:rsidR="007A17A9" w:rsidRPr="00946D5B" w:rsidRDefault="007A17A9" w:rsidP="007A17A9">
      <w:pPr>
        <w:shd w:val="clear" w:color="auto" w:fill="FFFFFF"/>
        <w:rPr>
          <w:rFonts w:ascii="Calibri" w:hAnsi="Calibri" w:cs="Calibri"/>
          <w:color w:val="000000"/>
        </w:rPr>
      </w:pPr>
    </w:p>
    <w:p w14:paraId="07B57924" w14:textId="77777777" w:rsidR="007A17A9" w:rsidRPr="00946D5B" w:rsidRDefault="007A17A9" w:rsidP="007A17A9">
      <w:pPr>
        <w:shd w:val="clear" w:color="auto" w:fill="FFFFFF"/>
        <w:rPr>
          <w:rFonts w:ascii="Calibri" w:hAnsi="Calibri" w:cs="Calibri"/>
          <w:color w:val="000000"/>
        </w:rPr>
      </w:pPr>
    </w:p>
    <w:p w14:paraId="57F51229" w14:textId="12DDC8AF" w:rsidR="007A17A9" w:rsidRDefault="007A17A9" w:rsidP="007A17A9">
      <w:pPr>
        <w:shd w:val="clear" w:color="auto" w:fill="FFFFFF"/>
        <w:rPr>
          <w:rFonts w:ascii="Calibri" w:hAnsi="Calibri" w:cs="Calibri"/>
          <w:color w:val="000000"/>
          <w:highlight w:val="green"/>
        </w:rPr>
      </w:pPr>
      <w:r w:rsidRPr="00946D5B">
        <w:rPr>
          <w:rFonts w:ascii="Calibri" w:hAnsi="Calibri" w:cs="Calibri"/>
          <w:b/>
          <w:bCs/>
          <w:color w:val="000000"/>
          <w:highlight w:val="green"/>
        </w:rPr>
        <w:t>For the histogram</w:t>
      </w:r>
      <w:r w:rsidRPr="00946D5B">
        <w:rPr>
          <w:rFonts w:ascii="Calibri" w:hAnsi="Calibri" w:cs="Calibri"/>
          <w:color w:val="000000"/>
          <w:highlight w:val="green"/>
        </w:rPr>
        <w:t>, can we make a few minor edits when you have time?</w:t>
      </w:r>
    </w:p>
    <w:p w14:paraId="61689E1D" w14:textId="0F8C6553" w:rsidR="00BE40C9" w:rsidRDefault="00BE40C9" w:rsidP="007A17A9">
      <w:pPr>
        <w:shd w:val="clear" w:color="auto" w:fill="FFFFFF"/>
        <w:rPr>
          <w:rFonts w:ascii="Calibri" w:hAnsi="Calibri" w:cs="Calibri"/>
          <w:color w:val="000000"/>
        </w:rPr>
      </w:pPr>
    </w:p>
    <w:p w14:paraId="1817CE1D" w14:textId="3AB305C9" w:rsidR="00DC2A89" w:rsidRDefault="00DC2A89" w:rsidP="007A17A9">
      <w:pPr>
        <w:shd w:val="clear" w:color="auto" w:fill="FFFFFF"/>
        <w:rPr>
          <w:rFonts w:ascii="Calibri" w:hAnsi="Calibri" w:cs="Calibri"/>
          <w:color w:val="000000"/>
        </w:rPr>
      </w:pPr>
      <w:r>
        <w:rPr>
          <w:rFonts w:ascii="Calibri" w:hAnsi="Calibri" w:cs="Calibri"/>
          <w:color w:val="000000"/>
        </w:rPr>
        <w:t>Why are the x-axis tick marks not evenly spread or uniform?</w:t>
      </w:r>
    </w:p>
    <w:p w14:paraId="00F1B6AE" w14:textId="3A5F82A7" w:rsidR="00DC2A89" w:rsidRDefault="00DC2A89" w:rsidP="007A17A9">
      <w:pPr>
        <w:shd w:val="clear" w:color="auto" w:fill="FFFFFF"/>
        <w:rPr>
          <w:rFonts w:ascii="Calibri" w:hAnsi="Calibri" w:cs="Calibri"/>
          <w:color w:val="000000"/>
        </w:rPr>
      </w:pPr>
    </w:p>
    <w:p w14:paraId="7D241196" w14:textId="4D021E08" w:rsidR="00DC2A89" w:rsidRDefault="00DC2A89" w:rsidP="007A17A9">
      <w:pPr>
        <w:shd w:val="clear" w:color="auto" w:fill="FFFFFF"/>
      </w:pPr>
      <w:r>
        <w:t>Change fonts to Arial (if not already in Arial)</w:t>
      </w:r>
    </w:p>
    <w:p w14:paraId="6546E7F4" w14:textId="77777777" w:rsidR="00DC2A89" w:rsidRDefault="00DC2A89" w:rsidP="007A17A9">
      <w:pPr>
        <w:shd w:val="clear" w:color="auto" w:fill="FFFFFF"/>
        <w:rPr>
          <w:rFonts w:ascii="Calibri" w:hAnsi="Calibri" w:cs="Calibri"/>
          <w:color w:val="000000"/>
        </w:rPr>
      </w:pPr>
    </w:p>
    <w:p w14:paraId="1BF739DB" w14:textId="4E5E73E8" w:rsidR="00BE40C9" w:rsidRDefault="00BE40C9" w:rsidP="007A17A9">
      <w:pPr>
        <w:shd w:val="clear" w:color="auto" w:fill="FFFFFF"/>
        <w:rPr>
          <w:rFonts w:ascii="Calibri" w:hAnsi="Calibri" w:cs="Calibri"/>
          <w:color w:val="000000"/>
        </w:rPr>
      </w:pPr>
      <w:r>
        <w:rPr>
          <w:rFonts w:ascii="Calibri" w:hAnsi="Calibri" w:cs="Calibri"/>
          <w:color w:val="000000"/>
        </w:rPr>
        <w:t>See email on June 7-8</w:t>
      </w:r>
      <w:r w:rsidRPr="00BE40C9">
        <w:rPr>
          <w:rFonts w:ascii="Calibri" w:hAnsi="Calibri" w:cs="Calibri"/>
          <w:color w:val="000000"/>
          <w:vertAlign w:val="superscript"/>
        </w:rPr>
        <w:t>th</w:t>
      </w:r>
    </w:p>
    <w:p w14:paraId="052987E5" w14:textId="74EA0CDE" w:rsidR="007A17A9" w:rsidRPr="00BE40C9" w:rsidRDefault="00BE40C9" w:rsidP="00BE40C9">
      <w:pPr>
        <w:pStyle w:val="ListParagraph"/>
        <w:shd w:val="clear" w:color="auto" w:fill="FFFFFF"/>
        <w:ind w:left="0"/>
        <w:rPr>
          <w:rFonts w:ascii="Calibri" w:hAnsi="Calibri" w:cs="Calibri"/>
          <w:color w:val="000000"/>
        </w:rPr>
      </w:pPr>
      <w:r w:rsidRPr="00BE40C9">
        <w:rPr>
          <w:rFonts w:ascii="Calibri" w:hAnsi="Calibri" w:cs="Calibri"/>
          <w:color w:val="000000"/>
        </w:rPr>
        <w:t xml:space="preserve">I am still confused what the </w:t>
      </w:r>
      <w:r w:rsidRPr="00BE40C9">
        <w:rPr>
          <w:rFonts w:ascii="Calibri" w:hAnsi="Calibri" w:cs="Calibri"/>
          <w:color w:val="000000"/>
        </w:rPr>
        <w:t>binwidth is on each panel? For our other histograms in the manuscript (Fig.5) we specifically state what the binwidth is, so it makes sense to tell the reader how many meters wide the bin width is here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39D909" w15:done="0"/>
  <w15:commentEx w15:paraId="23904AF2" w15:done="0"/>
  <w15:commentEx w15:paraId="6991D6CE" w15:done="0"/>
  <w15:commentEx w15:paraId="022394D3" w15:done="0"/>
  <w15:commentEx w15:paraId="052987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3F031" w16cex:dateUtc="2023-06-26T18:08:00Z"/>
  <w16cex:commentExtensible w16cex:durableId="2843EFD9" w16cex:dateUtc="2023-06-26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39D909" w16cid:durableId="281EF9DA"/>
  <w16cid:commentId w16cid:paraId="23904AF2" w16cid:durableId="2843F031"/>
  <w16cid:commentId w16cid:paraId="6991D6CE" w16cid:durableId="2843EFD9"/>
  <w16cid:commentId w16cid:paraId="022394D3" w16cid:durableId="281EF98E"/>
  <w16cid:commentId w16cid:paraId="052987E5" w16cid:durableId="2829C7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ABCB4" w14:textId="77777777" w:rsidR="009E0FE1" w:rsidRDefault="009E0FE1" w:rsidP="00E42B0C">
      <w:r>
        <w:separator/>
      </w:r>
    </w:p>
  </w:endnote>
  <w:endnote w:type="continuationSeparator" w:id="0">
    <w:p w14:paraId="5E457B0D" w14:textId="77777777" w:rsidR="009E0FE1" w:rsidRDefault="009E0FE1" w:rsidP="00E42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063479"/>
      <w:docPartObj>
        <w:docPartGallery w:val="Page Numbers (Bottom of Page)"/>
        <w:docPartUnique/>
      </w:docPartObj>
    </w:sdtPr>
    <w:sdtContent>
      <w:p w14:paraId="2090C71B" w14:textId="5E00F771" w:rsidR="00BD648E" w:rsidRDefault="00BD648E" w:rsidP="00BD64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8EB3B3" w14:textId="77777777" w:rsidR="00BD648E" w:rsidRDefault="00BD648E" w:rsidP="00E42B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7025959"/>
      <w:docPartObj>
        <w:docPartGallery w:val="Page Numbers (Bottom of Page)"/>
        <w:docPartUnique/>
      </w:docPartObj>
    </w:sdtPr>
    <w:sdtContent>
      <w:p w14:paraId="2C230ED1" w14:textId="2C31D5EF" w:rsidR="00BD648E" w:rsidRDefault="00BD648E" w:rsidP="00BD64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FE8437" w14:textId="77777777" w:rsidR="00BD648E" w:rsidRDefault="00BD648E" w:rsidP="00E42B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41714" w14:textId="77777777" w:rsidR="009E0FE1" w:rsidRDefault="009E0FE1" w:rsidP="00E42B0C">
      <w:r>
        <w:separator/>
      </w:r>
    </w:p>
  </w:footnote>
  <w:footnote w:type="continuationSeparator" w:id="0">
    <w:p w14:paraId="7E6F2A33" w14:textId="77777777" w:rsidR="009E0FE1" w:rsidRDefault="009E0FE1" w:rsidP="00E42B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A1DB5"/>
    <w:multiLevelType w:val="hybridMultilevel"/>
    <w:tmpl w:val="C7B4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A7C9C"/>
    <w:multiLevelType w:val="hybridMultilevel"/>
    <w:tmpl w:val="EEE0B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B3E4B"/>
    <w:multiLevelType w:val="hybridMultilevel"/>
    <w:tmpl w:val="4CD03A0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371BBB"/>
    <w:multiLevelType w:val="hybridMultilevel"/>
    <w:tmpl w:val="12C09CF6"/>
    <w:lvl w:ilvl="0" w:tplc="2BDE3D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F011C4"/>
    <w:multiLevelType w:val="hybridMultilevel"/>
    <w:tmpl w:val="A3265F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07700783">
    <w:abstractNumId w:val="4"/>
  </w:num>
  <w:num w:numId="2" w16cid:durableId="2972489">
    <w:abstractNumId w:val="2"/>
  </w:num>
  <w:num w:numId="3" w16cid:durableId="2006349115">
    <w:abstractNumId w:val="3"/>
  </w:num>
  <w:num w:numId="4" w16cid:durableId="1031875914">
    <w:abstractNumId w:val="0"/>
  </w:num>
  <w:num w:numId="5" w16cid:durableId="9966863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th Volpov">
    <w15:presenceInfo w15:providerId="None" w15:userId="Beth Volpov"/>
  </w15:person>
  <w15:person w15:author="Evan Sidrow">
    <w15:presenceInfo w15:providerId="AD" w15:userId="S::evan.sidrow@stat.ubc.ca::10776897-3305-41dd-9637-e6ce225375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wzxz507eexr4e2wf7v0ez1e9z95w0x9ded&quot;&gt;My EndNote Library&lt;record-ids&gt;&lt;item&gt;46&lt;/item&gt;&lt;item&gt;72&lt;/item&gt;&lt;item&gt;74&lt;/item&gt;&lt;/record-ids&gt;&lt;/item&gt;&lt;/Libraries&gt;"/>
  </w:docVars>
  <w:rsids>
    <w:rsidRoot w:val="003253F8"/>
    <w:rsid w:val="00014568"/>
    <w:rsid w:val="00020CC6"/>
    <w:rsid w:val="0002110E"/>
    <w:rsid w:val="00022417"/>
    <w:rsid w:val="00024D02"/>
    <w:rsid w:val="0003227C"/>
    <w:rsid w:val="00032876"/>
    <w:rsid w:val="00080186"/>
    <w:rsid w:val="00080A32"/>
    <w:rsid w:val="0009162C"/>
    <w:rsid w:val="000A47DF"/>
    <w:rsid w:val="000A7FA3"/>
    <w:rsid w:val="000B0E51"/>
    <w:rsid w:val="000B3F97"/>
    <w:rsid w:val="000C26F6"/>
    <w:rsid w:val="000D74CD"/>
    <w:rsid w:val="000E1E9C"/>
    <w:rsid w:val="000E27BF"/>
    <w:rsid w:val="000F219A"/>
    <w:rsid w:val="000F46AB"/>
    <w:rsid w:val="000F5717"/>
    <w:rsid w:val="00104AE6"/>
    <w:rsid w:val="00121621"/>
    <w:rsid w:val="00136A38"/>
    <w:rsid w:val="001421C6"/>
    <w:rsid w:val="0014316B"/>
    <w:rsid w:val="00150756"/>
    <w:rsid w:val="00153154"/>
    <w:rsid w:val="001577BD"/>
    <w:rsid w:val="00164828"/>
    <w:rsid w:val="00181760"/>
    <w:rsid w:val="001A31FE"/>
    <w:rsid w:val="001A5563"/>
    <w:rsid w:val="001B0A55"/>
    <w:rsid w:val="001B5BA6"/>
    <w:rsid w:val="001C4213"/>
    <w:rsid w:val="001C5D94"/>
    <w:rsid w:val="001C649D"/>
    <w:rsid w:val="001E03EC"/>
    <w:rsid w:val="001E216A"/>
    <w:rsid w:val="00211A33"/>
    <w:rsid w:val="002158F7"/>
    <w:rsid w:val="00215D3C"/>
    <w:rsid w:val="00221FD9"/>
    <w:rsid w:val="00223917"/>
    <w:rsid w:val="00233545"/>
    <w:rsid w:val="00247531"/>
    <w:rsid w:val="00251C79"/>
    <w:rsid w:val="0026769E"/>
    <w:rsid w:val="00276EA4"/>
    <w:rsid w:val="00291D08"/>
    <w:rsid w:val="00297684"/>
    <w:rsid w:val="00297752"/>
    <w:rsid w:val="002A57D2"/>
    <w:rsid w:val="002B40DA"/>
    <w:rsid w:val="002D6CE4"/>
    <w:rsid w:val="002D7E69"/>
    <w:rsid w:val="002E1535"/>
    <w:rsid w:val="002E37A8"/>
    <w:rsid w:val="002E50BB"/>
    <w:rsid w:val="00302CE9"/>
    <w:rsid w:val="00302E69"/>
    <w:rsid w:val="00303597"/>
    <w:rsid w:val="00311E43"/>
    <w:rsid w:val="00314374"/>
    <w:rsid w:val="003253F8"/>
    <w:rsid w:val="00333065"/>
    <w:rsid w:val="00347C06"/>
    <w:rsid w:val="00382805"/>
    <w:rsid w:val="00387DA6"/>
    <w:rsid w:val="003B718B"/>
    <w:rsid w:val="003C4884"/>
    <w:rsid w:val="003C688C"/>
    <w:rsid w:val="003E42F5"/>
    <w:rsid w:val="003F08EB"/>
    <w:rsid w:val="00415AC2"/>
    <w:rsid w:val="004167DE"/>
    <w:rsid w:val="00426CB1"/>
    <w:rsid w:val="0044472B"/>
    <w:rsid w:val="0044556B"/>
    <w:rsid w:val="004543D9"/>
    <w:rsid w:val="0046013C"/>
    <w:rsid w:val="00462366"/>
    <w:rsid w:val="00465ADC"/>
    <w:rsid w:val="004724C2"/>
    <w:rsid w:val="00476DAB"/>
    <w:rsid w:val="004937EA"/>
    <w:rsid w:val="00495B15"/>
    <w:rsid w:val="004A712F"/>
    <w:rsid w:val="004A71EC"/>
    <w:rsid w:val="004B141F"/>
    <w:rsid w:val="004B1825"/>
    <w:rsid w:val="004C3BD8"/>
    <w:rsid w:val="004E0E41"/>
    <w:rsid w:val="004E7403"/>
    <w:rsid w:val="004F02F8"/>
    <w:rsid w:val="004F6786"/>
    <w:rsid w:val="00505231"/>
    <w:rsid w:val="0051766E"/>
    <w:rsid w:val="0052393D"/>
    <w:rsid w:val="00525E31"/>
    <w:rsid w:val="00531CCC"/>
    <w:rsid w:val="00533B26"/>
    <w:rsid w:val="005368E2"/>
    <w:rsid w:val="00552002"/>
    <w:rsid w:val="0056164B"/>
    <w:rsid w:val="00563660"/>
    <w:rsid w:val="00566635"/>
    <w:rsid w:val="00582910"/>
    <w:rsid w:val="005B1D02"/>
    <w:rsid w:val="005B5A60"/>
    <w:rsid w:val="005B61D5"/>
    <w:rsid w:val="005B67B5"/>
    <w:rsid w:val="005B6C9F"/>
    <w:rsid w:val="005B794C"/>
    <w:rsid w:val="005D1E13"/>
    <w:rsid w:val="005D79AE"/>
    <w:rsid w:val="005E06AB"/>
    <w:rsid w:val="005F25BC"/>
    <w:rsid w:val="00606DC6"/>
    <w:rsid w:val="00627BA5"/>
    <w:rsid w:val="00631052"/>
    <w:rsid w:val="00640F09"/>
    <w:rsid w:val="00650C3F"/>
    <w:rsid w:val="00651C48"/>
    <w:rsid w:val="0065563F"/>
    <w:rsid w:val="006760B6"/>
    <w:rsid w:val="00685411"/>
    <w:rsid w:val="00685881"/>
    <w:rsid w:val="006956BD"/>
    <w:rsid w:val="006B2C37"/>
    <w:rsid w:val="006B624C"/>
    <w:rsid w:val="006C209B"/>
    <w:rsid w:val="006C44DD"/>
    <w:rsid w:val="006C679E"/>
    <w:rsid w:val="006E6B0F"/>
    <w:rsid w:val="006F6C9E"/>
    <w:rsid w:val="00703D70"/>
    <w:rsid w:val="00730DC8"/>
    <w:rsid w:val="007364A3"/>
    <w:rsid w:val="0074155B"/>
    <w:rsid w:val="007500CE"/>
    <w:rsid w:val="0075147A"/>
    <w:rsid w:val="00752CED"/>
    <w:rsid w:val="00754762"/>
    <w:rsid w:val="00755292"/>
    <w:rsid w:val="007561DF"/>
    <w:rsid w:val="00771B91"/>
    <w:rsid w:val="00776F3C"/>
    <w:rsid w:val="00777D5D"/>
    <w:rsid w:val="007819AD"/>
    <w:rsid w:val="00786E75"/>
    <w:rsid w:val="00790E2F"/>
    <w:rsid w:val="00792A04"/>
    <w:rsid w:val="007A17A9"/>
    <w:rsid w:val="007A37E0"/>
    <w:rsid w:val="007B0B3E"/>
    <w:rsid w:val="007C2A21"/>
    <w:rsid w:val="007D5DA0"/>
    <w:rsid w:val="007E04AE"/>
    <w:rsid w:val="007E633C"/>
    <w:rsid w:val="007E7526"/>
    <w:rsid w:val="008000CD"/>
    <w:rsid w:val="00800DE9"/>
    <w:rsid w:val="00805CBD"/>
    <w:rsid w:val="0080729C"/>
    <w:rsid w:val="00813387"/>
    <w:rsid w:val="00817D68"/>
    <w:rsid w:val="0085098C"/>
    <w:rsid w:val="00857E0C"/>
    <w:rsid w:val="008616B9"/>
    <w:rsid w:val="008628C4"/>
    <w:rsid w:val="00864E7C"/>
    <w:rsid w:val="008746B7"/>
    <w:rsid w:val="00875F34"/>
    <w:rsid w:val="00892BD7"/>
    <w:rsid w:val="00893CCA"/>
    <w:rsid w:val="008946E8"/>
    <w:rsid w:val="00894BCC"/>
    <w:rsid w:val="008B5020"/>
    <w:rsid w:val="008C5540"/>
    <w:rsid w:val="008D3772"/>
    <w:rsid w:val="008D4142"/>
    <w:rsid w:val="008E0F7B"/>
    <w:rsid w:val="008E0FCC"/>
    <w:rsid w:val="008E3F59"/>
    <w:rsid w:val="008E6701"/>
    <w:rsid w:val="008F08DB"/>
    <w:rsid w:val="00901CF0"/>
    <w:rsid w:val="00904EBE"/>
    <w:rsid w:val="0091188D"/>
    <w:rsid w:val="00926173"/>
    <w:rsid w:val="0093724A"/>
    <w:rsid w:val="00946D5B"/>
    <w:rsid w:val="00961D93"/>
    <w:rsid w:val="00964585"/>
    <w:rsid w:val="0096695A"/>
    <w:rsid w:val="009825B0"/>
    <w:rsid w:val="00990064"/>
    <w:rsid w:val="00996308"/>
    <w:rsid w:val="00997949"/>
    <w:rsid w:val="009A1A1B"/>
    <w:rsid w:val="009A21B9"/>
    <w:rsid w:val="009A58DF"/>
    <w:rsid w:val="009C05EE"/>
    <w:rsid w:val="009C0F6E"/>
    <w:rsid w:val="009D5E9D"/>
    <w:rsid w:val="009E0FE1"/>
    <w:rsid w:val="009E75AA"/>
    <w:rsid w:val="009F5A1D"/>
    <w:rsid w:val="009F7B78"/>
    <w:rsid w:val="00A205BC"/>
    <w:rsid w:val="00A26B27"/>
    <w:rsid w:val="00A4515A"/>
    <w:rsid w:val="00A55E43"/>
    <w:rsid w:val="00A6698E"/>
    <w:rsid w:val="00A7277C"/>
    <w:rsid w:val="00A90DFF"/>
    <w:rsid w:val="00AA210D"/>
    <w:rsid w:val="00AB2D99"/>
    <w:rsid w:val="00AB2DE7"/>
    <w:rsid w:val="00AC214D"/>
    <w:rsid w:val="00AE5F6F"/>
    <w:rsid w:val="00B300E3"/>
    <w:rsid w:val="00B579D1"/>
    <w:rsid w:val="00B60901"/>
    <w:rsid w:val="00B656EE"/>
    <w:rsid w:val="00B70085"/>
    <w:rsid w:val="00B80616"/>
    <w:rsid w:val="00B83519"/>
    <w:rsid w:val="00B87388"/>
    <w:rsid w:val="00B91876"/>
    <w:rsid w:val="00B91C8E"/>
    <w:rsid w:val="00B91CCA"/>
    <w:rsid w:val="00B94E09"/>
    <w:rsid w:val="00BA0BAF"/>
    <w:rsid w:val="00BB53A3"/>
    <w:rsid w:val="00BB570C"/>
    <w:rsid w:val="00BC0583"/>
    <w:rsid w:val="00BC0F85"/>
    <w:rsid w:val="00BC3E00"/>
    <w:rsid w:val="00BC6976"/>
    <w:rsid w:val="00BD648E"/>
    <w:rsid w:val="00BD6C5A"/>
    <w:rsid w:val="00BE40C9"/>
    <w:rsid w:val="00BE6B8F"/>
    <w:rsid w:val="00BF367B"/>
    <w:rsid w:val="00BF730A"/>
    <w:rsid w:val="00C04F11"/>
    <w:rsid w:val="00C2056D"/>
    <w:rsid w:val="00C3006A"/>
    <w:rsid w:val="00C30D0F"/>
    <w:rsid w:val="00C30F37"/>
    <w:rsid w:val="00C4339E"/>
    <w:rsid w:val="00C5441F"/>
    <w:rsid w:val="00C630FC"/>
    <w:rsid w:val="00C82B9E"/>
    <w:rsid w:val="00C85A0C"/>
    <w:rsid w:val="00CA6EE9"/>
    <w:rsid w:val="00CA7133"/>
    <w:rsid w:val="00CA7AF3"/>
    <w:rsid w:val="00CB0F6A"/>
    <w:rsid w:val="00CB5339"/>
    <w:rsid w:val="00CC7112"/>
    <w:rsid w:val="00CE3DC9"/>
    <w:rsid w:val="00CE5A4C"/>
    <w:rsid w:val="00CF0ABF"/>
    <w:rsid w:val="00CF7831"/>
    <w:rsid w:val="00D0595B"/>
    <w:rsid w:val="00D205B4"/>
    <w:rsid w:val="00D219AF"/>
    <w:rsid w:val="00D26BD2"/>
    <w:rsid w:val="00D310A4"/>
    <w:rsid w:val="00D32014"/>
    <w:rsid w:val="00D445ED"/>
    <w:rsid w:val="00D46497"/>
    <w:rsid w:val="00D648AE"/>
    <w:rsid w:val="00D651F9"/>
    <w:rsid w:val="00D653AD"/>
    <w:rsid w:val="00D70F1E"/>
    <w:rsid w:val="00D72946"/>
    <w:rsid w:val="00D7302F"/>
    <w:rsid w:val="00D80D4C"/>
    <w:rsid w:val="00D86B52"/>
    <w:rsid w:val="00DA1D93"/>
    <w:rsid w:val="00DC2A89"/>
    <w:rsid w:val="00DC620D"/>
    <w:rsid w:val="00DD0F51"/>
    <w:rsid w:val="00DD544C"/>
    <w:rsid w:val="00DE53C4"/>
    <w:rsid w:val="00E06ED5"/>
    <w:rsid w:val="00E07995"/>
    <w:rsid w:val="00E13574"/>
    <w:rsid w:val="00E1672C"/>
    <w:rsid w:val="00E37F0F"/>
    <w:rsid w:val="00E41591"/>
    <w:rsid w:val="00E42B0C"/>
    <w:rsid w:val="00E45C52"/>
    <w:rsid w:val="00E527C8"/>
    <w:rsid w:val="00E54C14"/>
    <w:rsid w:val="00E555A4"/>
    <w:rsid w:val="00E5577F"/>
    <w:rsid w:val="00E60035"/>
    <w:rsid w:val="00E74363"/>
    <w:rsid w:val="00E779B9"/>
    <w:rsid w:val="00E82A8F"/>
    <w:rsid w:val="00E94F6E"/>
    <w:rsid w:val="00EA29DC"/>
    <w:rsid w:val="00EB00DB"/>
    <w:rsid w:val="00ED0B2F"/>
    <w:rsid w:val="00ED1DDB"/>
    <w:rsid w:val="00ED3780"/>
    <w:rsid w:val="00ED3EB2"/>
    <w:rsid w:val="00EE65A4"/>
    <w:rsid w:val="00EE7BE4"/>
    <w:rsid w:val="00EF0EAB"/>
    <w:rsid w:val="00EF170D"/>
    <w:rsid w:val="00F010BB"/>
    <w:rsid w:val="00F0433F"/>
    <w:rsid w:val="00F11A55"/>
    <w:rsid w:val="00F30F76"/>
    <w:rsid w:val="00F35E33"/>
    <w:rsid w:val="00F45A6E"/>
    <w:rsid w:val="00F547CD"/>
    <w:rsid w:val="00F60045"/>
    <w:rsid w:val="00F75593"/>
    <w:rsid w:val="00F77069"/>
    <w:rsid w:val="00F82A59"/>
    <w:rsid w:val="00F8741F"/>
    <w:rsid w:val="00F908F5"/>
    <w:rsid w:val="00F9120D"/>
    <w:rsid w:val="00F923FD"/>
    <w:rsid w:val="00F9716C"/>
    <w:rsid w:val="00FA1AFE"/>
    <w:rsid w:val="00FC3FDF"/>
    <w:rsid w:val="00FD6F7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5459C"/>
  <w15:chartTrackingRefBased/>
  <w15:docId w15:val="{FE3E0FB7-3DC0-D14D-B71A-9ECDDEC15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8F7"/>
    <w:rPr>
      <w:rFonts w:ascii="Times New Roman" w:eastAsia="Times New Roman" w:hAnsi="Times New Roman" w:cs="Times New Roman"/>
      <w:kern w:val="0"/>
      <w:lang w:eastAsia="en-US"/>
      <w14:ligatures w14:val="none"/>
    </w:rPr>
  </w:style>
  <w:style w:type="paragraph" w:styleId="Heading1">
    <w:name w:val="heading 1"/>
    <w:basedOn w:val="Normal"/>
    <w:next w:val="Normal"/>
    <w:link w:val="Heading1Char"/>
    <w:uiPriority w:val="9"/>
    <w:qFormat/>
    <w:rsid w:val="003253F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F8"/>
    <w:rPr>
      <w:rFonts w:asciiTheme="majorHAnsi" w:eastAsiaTheme="majorEastAsia" w:hAnsiTheme="majorHAnsi" w:cstheme="majorBidi"/>
      <w:color w:val="2F5496" w:themeColor="accent1" w:themeShade="BF"/>
      <w:kern w:val="0"/>
      <w:sz w:val="32"/>
      <w:szCs w:val="32"/>
      <w:lang w:val="en-US" w:eastAsia="en-US"/>
      <w14:ligatures w14:val="none"/>
    </w:rPr>
  </w:style>
  <w:style w:type="table" w:styleId="TableGrid">
    <w:name w:val="Table Grid"/>
    <w:basedOn w:val="TableNormal"/>
    <w:uiPriority w:val="39"/>
    <w:rsid w:val="003253F8"/>
    <w:rPr>
      <w:rFonts w:eastAsiaTheme="minorHAnsi"/>
      <w:kern w:val="0"/>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253F8"/>
    <w:rPr>
      <w:sz w:val="16"/>
      <w:szCs w:val="16"/>
    </w:rPr>
  </w:style>
  <w:style w:type="paragraph" w:styleId="CommentText">
    <w:name w:val="annotation text"/>
    <w:basedOn w:val="Normal"/>
    <w:link w:val="CommentTextChar"/>
    <w:uiPriority w:val="99"/>
    <w:unhideWhenUsed/>
    <w:rsid w:val="003253F8"/>
    <w:rPr>
      <w:sz w:val="20"/>
      <w:szCs w:val="20"/>
    </w:rPr>
  </w:style>
  <w:style w:type="character" w:customStyle="1" w:styleId="CommentTextChar">
    <w:name w:val="Comment Text Char"/>
    <w:basedOn w:val="DefaultParagraphFont"/>
    <w:link w:val="CommentText"/>
    <w:uiPriority w:val="99"/>
    <w:rsid w:val="003253F8"/>
    <w:rPr>
      <w:rFonts w:eastAsiaTheme="minorHAnsi"/>
      <w:kern w:val="0"/>
      <w:sz w:val="20"/>
      <w:szCs w:val="20"/>
      <w:lang w:val="en-US" w:eastAsia="en-US"/>
      <w14:ligatures w14:val="none"/>
    </w:rPr>
  </w:style>
  <w:style w:type="paragraph" w:customStyle="1" w:styleId="EndNoteBibliography">
    <w:name w:val="EndNote Bibliography"/>
    <w:basedOn w:val="Normal"/>
    <w:link w:val="EndNoteBibliographyChar"/>
    <w:rsid w:val="003253F8"/>
    <w:rPr>
      <w:rFonts w:ascii="Calibri" w:hAnsi="Calibri" w:cs="Calibri"/>
    </w:rPr>
  </w:style>
  <w:style w:type="character" w:customStyle="1" w:styleId="EndNoteBibliographyChar">
    <w:name w:val="EndNote Bibliography Char"/>
    <w:basedOn w:val="DefaultParagraphFont"/>
    <w:link w:val="EndNoteBibliography"/>
    <w:rsid w:val="003253F8"/>
    <w:rPr>
      <w:rFonts w:ascii="Calibri" w:eastAsia="Times New Roman" w:hAnsi="Calibri" w:cs="Calibri"/>
      <w:kern w:val="0"/>
      <w:lang w:eastAsia="en-US"/>
      <w14:ligatures w14:val="none"/>
    </w:rPr>
  </w:style>
  <w:style w:type="paragraph" w:customStyle="1" w:styleId="EndNoteBibliographyTitle">
    <w:name w:val="EndNote Bibliography Title"/>
    <w:basedOn w:val="Normal"/>
    <w:link w:val="EndNoteBibliographyTitleChar"/>
    <w:rsid w:val="003253F8"/>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3253F8"/>
    <w:rPr>
      <w:rFonts w:ascii="Calibri" w:eastAsia="Times New Roman" w:hAnsi="Calibri" w:cs="Calibri"/>
      <w:kern w:val="0"/>
      <w:lang w:eastAsia="en-US"/>
      <w14:ligatures w14:val="none"/>
    </w:rPr>
  </w:style>
  <w:style w:type="paragraph" w:styleId="CommentSubject">
    <w:name w:val="annotation subject"/>
    <w:basedOn w:val="CommentText"/>
    <w:next w:val="CommentText"/>
    <w:link w:val="CommentSubjectChar"/>
    <w:uiPriority w:val="99"/>
    <w:semiHidden/>
    <w:unhideWhenUsed/>
    <w:rsid w:val="003253F8"/>
    <w:rPr>
      <w:b/>
      <w:bCs/>
    </w:rPr>
  </w:style>
  <w:style w:type="character" w:customStyle="1" w:styleId="CommentSubjectChar">
    <w:name w:val="Comment Subject Char"/>
    <w:basedOn w:val="CommentTextChar"/>
    <w:link w:val="CommentSubject"/>
    <w:uiPriority w:val="99"/>
    <w:semiHidden/>
    <w:rsid w:val="003253F8"/>
    <w:rPr>
      <w:rFonts w:eastAsiaTheme="minorHAnsi"/>
      <w:b/>
      <w:bCs/>
      <w:kern w:val="0"/>
      <w:sz w:val="20"/>
      <w:szCs w:val="20"/>
      <w:lang w:val="en-US" w:eastAsia="en-US"/>
      <w14:ligatures w14:val="none"/>
    </w:rPr>
  </w:style>
  <w:style w:type="paragraph" w:styleId="BalloonText">
    <w:name w:val="Balloon Text"/>
    <w:basedOn w:val="Normal"/>
    <w:link w:val="BalloonTextChar"/>
    <w:uiPriority w:val="99"/>
    <w:semiHidden/>
    <w:unhideWhenUsed/>
    <w:rsid w:val="00C30F37"/>
    <w:rPr>
      <w:sz w:val="18"/>
      <w:szCs w:val="18"/>
    </w:rPr>
  </w:style>
  <w:style w:type="character" w:customStyle="1" w:styleId="BalloonTextChar">
    <w:name w:val="Balloon Text Char"/>
    <w:basedOn w:val="DefaultParagraphFont"/>
    <w:link w:val="BalloonText"/>
    <w:uiPriority w:val="99"/>
    <w:semiHidden/>
    <w:rsid w:val="00C30F37"/>
    <w:rPr>
      <w:rFonts w:ascii="Times New Roman" w:eastAsiaTheme="minorHAnsi" w:hAnsi="Times New Roman" w:cs="Times New Roman"/>
      <w:kern w:val="0"/>
      <w:sz w:val="18"/>
      <w:szCs w:val="18"/>
      <w:lang w:val="en-US" w:eastAsia="en-US"/>
      <w14:ligatures w14:val="none"/>
    </w:rPr>
  </w:style>
  <w:style w:type="paragraph" w:styleId="NormalWeb">
    <w:name w:val="Normal (Web)"/>
    <w:basedOn w:val="Normal"/>
    <w:uiPriority w:val="99"/>
    <w:unhideWhenUsed/>
    <w:rsid w:val="00FC3FDF"/>
    <w:pPr>
      <w:spacing w:before="100" w:beforeAutospacing="1" w:after="100" w:afterAutospacing="1"/>
    </w:pPr>
  </w:style>
  <w:style w:type="paragraph" w:styleId="Footer">
    <w:name w:val="footer"/>
    <w:basedOn w:val="Normal"/>
    <w:link w:val="FooterChar"/>
    <w:uiPriority w:val="99"/>
    <w:unhideWhenUsed/>
    <w:rsid w:val="00E42B0C"/>
    <w:pPr>
      <w:tabs>
        <w:tab w:val="center" w:pos="4680"/>
        <w:tab w:val="right" w:pos="9360"/>
      </w:tabs>
    </w:pPr>
  </w:style>
  <w:style w:type="character" w:customStyle="1" w:styleId="FooterChar">
    <w:name w:val="Footer Char"/>
    <w:basedOn w:val="DefaultParagraphFont"/>
    <w:link w:val="Footer"/>
    <w:uiPriority w:val="99"/>
    <w:rsid w:val="00E42B0C"/>
    <w:rPr>
      <w:rFonts w:eastAsiaTheme="minorHAnsi"/>
      <w:kern w:val="0"/>
      <w:lang w:val="en-US" w:eastAsia="en-US"/>
      <w14:ligatures w14:val="none"/>
    </w:rPr>
  </w:style>
  <w:style w:type="character" w:styleId="PageNumber">
    <w:name w:val="page number"/>
    <w:basedOn w:val="DefaultParagraphFont"/>
    <w:uiPriority w:val="99"/>
    <w:semiHidden/>
    <w:unhideWhenUsed/>
    <w:rsid w:val="00E42B0C"/>
  </w:style>
  <w:style w:type="paragraph" w:styleId="Revision">
    <w:name w:val="Revision"/>
    <w:hidden/>
    <w:uiPriority w:val="99"/>
    <w:semiHidden/>
    <w:rsid w:val="00F45A6E"/>
    <w:rPr>
      <w:rFonts w:eastAsiaTheme="minorHAnsi"/>
      <w:kern w:val="0"/>
      <w:lang w:val="en-US" w:eastAsia="en-US"/>
      <w14:ligatures w14:val="none"/>
    </w:rPr>
  </w:style>
  <w:style w:type="paragraph" w:styleId="ListParagraph">
    <w:name w:val="List Paragraph"/>
    <w:basedOn w:val="Normal"/>
    <w:uiPriority w:val="34"/>
    <w:qFormat/>
    <w:rsid w:val="00C04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076946">
      <w:bodyDiv w:val="1"/>
      <w:marLeft w:val="0"/>
      <w:marRight w:val="0"/>
      <w:marTop w:val="0"/>
      <w:marBottom w:val="0"/>
      <w:divBdr>
        <w:top w:val="none" w:sz="0" w:space="0" w:color="auto"/>
        <w:left w:val="none" w:sz="0" w:space="0" w:color="auto"/>
        <w:bottom w:val="none" w:sz="0" w:space="0" w:color="auto"/>
        <w:right w:val="none" w:sz="0" w:space="0" w:color="auto"/>
      </w:divBdr>
      <w:divsChild>
        <w:div w:id="931430039">
          <w:marLeft w:val="0"/>
          <w:marRight w:val="0"/>
          <w:marTop w:val="0"/>
          <w:marBottom w:val="0"/>
          <w:divBdr>
            <w:top w:val="none" w:sz="0" w:space="0" w:color="auto"/>
            <w:left w:val="none" w:sz="0" w:space="0" w:color="auto"/>
            <w:bottom w:val="none" w:sz="0" w:space="0" w:color="auto"/>
            <w:right w:val="none" w:sz="0" w:space="0" w:color="auto"/>
          </w:divBdr>
          <w:divsChild>
            <w:div w:id="124585062">
              <w:marLeft w:val="0"/>
              <w:marRight w:val="0"/>
              <w:marTop w:val="0"/>
              <w:marBottom w:val="0"/>
              <w:divBdr>
                <w:top w:val="none" w:sz="0" w:space="0" w:color="auto"/>
                <w:left w:val="none" w:sz="0" w:space="0" w:color="auto"/>
                <w:bottom w:val="none" w:sz="0" w:space="0" w:color="auto"/>
                <w:right w:val="none" w:sz="0" w:space="0" w:color="auto"/>
              </w:divBdr>
              <w:divsChild>
                <w:div w:id="661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90792">
      <w:bodyDiv w:val="1"/>
      <w:marLeft w:val="0"/>
      <w:marRight w:val="0"/>
      <w:marTop w:val="0"/>
      <w:marBottom w:val="0"/>
      <w:divBdr>
        <w:top w:val="none" w:sz="0" w:space="0" w:color="auto"/>
        <w:left w:val="none" w:sz="0" w:space="0" w:color="auto"/>
        <w:bottom w:val="none" w:sz="0" w:space="0" w:color="auto"/>
        <w:right w:val="none" w:sz="0" w:space="0" w:color="auto"/>
      </w:divBdr>
    </w:div>
    <w:div w:id="1359549914">
      <w:bodyDiv w:val="1"/>
      <w:marLeft w:val="0"/>
      <w:marRight w:val="0"/>
      <w:marTop w:val="0"/>
      <w:marBottom w:val="0"/>
      <w:divBdr>
        <w:top w:val="none" w:sz="0" w:space="0" w:color="auto"/>
        <w:left w:val="none" w:sz="0" w:space="0" w:color="auto"/>
        <w:bottom w:val="none" w:sz="0" w:space="0" w:color="auto"/>
        <w:right w:val="none" w:sz="0" w:space="0" w:color="auto"/>
      </w:divBdr>
    </w:div>
    <w:div w:id="1990554545">
      <w:bodyDiv w:val="1"/>
      <w:marLeft w:val="0"/>
      <w:marRight w:val="0"/>
      <w:marTop w:val="0"/>
      <w:marBottom w:val="0"/>
      <w:divBdr>
        <w:top w:val="none" w:sz="0" w:space="0" w:color="auto"/>
        <w:left w:val="none" w:sz="0" w:space="0" w:color="auto"/>
        <w:bottom w:val="none" w:sz="0" w:space="0" w:color="auto"/>
        <w:right w:val="none" w:sz="0" w:space="0" w:color="auto"/>
      </w:divBdr>
    </w:div>
    <w:div w:id="21074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A1091-0AF4-F443-B2B7-A7DF58008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3145</Words>
  <Characters>17931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tmmcrae@student.ubc.ca</dc:creator>
  <cp:keywords/>
  <dc:description/>
  <cp:lastModifiedBy>Evan Sidrow</cp:lastModifiedBy>
  <cp:revision>8</cp:revision>
  <dcterms:created xsi:type="dcterms:W3CDTF">2023-06-08T20:57:00Z</dcterms:created>
  <dcterms:modified xsi:type="dcterms:W3CDTF">2023-06-26T21:12:00Z</dcterms:modified>
</cp:coreProperties>
</file>